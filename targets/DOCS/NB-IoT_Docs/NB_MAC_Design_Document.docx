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610881" w14:textId="77777777" w:rsidR="00893B15" w:rsidRPr="00F040A6" w:rsidRDefault="00893B15" w:rsidP="00511064">
      <w:pPr>
        <w:jc w:val="center"/>
        <w:rPr>
          <w:rFonts w:ascii="Times New Roman" w:hAnsi="Times New Roman" w:cs="Times New Roman"/>
          <w:sz w:val="40"/>
          <w:szCs w:val="40"/>
        </w:rPr>
      </w:pPr>
    </w:p>
    <w:p w14:paraId="11903294" w14:textId="77777777" w:rsidR="00511064" w:rsidRPr="00F040A6" w:rsidRDefault="00511064" w:rsidP="00511064">
      <w:pPr>
        <w:jc w:val="center"/>
        <w:rPr>
          <w:rFonts w:ascii="Times New Roman" w:hAnsi="Times New Roman" w:cs="Times New Roman"/>
          <w:sz w:val="40"/>
          <w:szCs w:val="40"/>
        </w:rPr>
      </w:pPr>
    </w:p>
    <w:p w14:paraId="63F118F4" w14:textId="77777777" w:rsidR="00511064" w:rsidRPr="00F040A6" w:rsidRDefault="00511064" w:rsidP="00511064">
      <w:pPr>
        <w:jc w:val="center"/>
        <w:rPr>
          <w:rFonts w:ascii="Times New Roman" w:hAnsi="Times New Roman" w:cs="Times New Roman"/>
          <w:sz w:val="40"/>
          <w:szCs w:val="40"/>
        </w:rPr>
      </w:pPr>
    </w:p>
    <w:p w14:paraId="33572388" w14:textId="77777777" w:rsidR="00511064" w:rsidRPr="00F040A6" w:rsidRDefault="00511064" w:rsidP="00511064">
      <w:pPr>
        <w:jc w:val="center"/>
        <w:rPr>
          <w:rFonts w:ascii="Times New Roman" w:hAnsi="Times New Roman" w:cs="Times New Roman"/>
          <w:sz w:val="40"/>
          <w:szCs w:val="40"/>
        </w:rPr>
      </w:pPr>
    </w:p>
    <w:p w14:paraId="30FAD88C" w14:textId="77777777" w:rsidR="00511064" w:rsidRPr="00F040A6" w:rsidRDefault="00511064" w:rsidP="00511064">
      <w:pPr>
        <w:jc w:val="center"/>
        <w:rPr>
          <w:rFonts w:ascii="Times New Roman" w:hAnsi="Times New Roman" w:cs="Times New Roman"/>
          <w:sz w:val="40"/>
          <w:szCs w:val="40"/>
        </w:rPr>
      </w:pPr>
    </w:p>
    <w:p w14:paraId="225238EB" w14:textId="77777777" w:rsidR="00511064" w:rsidRPr="00F040A6" w:rsidRDefault="00511064" w:rsidP="00511064">
      <w:pPr>
        <w:jc w:val="center"/>
        <w:rPr>
          <w:rFonts w:ascii="Times New Roman" w:hAnsi="Times New Roman" w:cs="Times New Roman"/>
          <w:sz w:val="40"/>
          <w:szCs w:val="40"/>
        </w:rPr>
      </w:pPr>
    </w:p>
    <w:p w14:paraId="475E62D7" w14:textId="77777777" w:rsidR="00511064" w:rsidRPr="00F040A6" w:rsidRDefault="00511064" w:rsidP="00511064">
      <w:pPr>
        <w:jc w:val="center"/>
        <w:rPr>
          <w:rFonts w:ascii="Times New Roman" w:hAnsi="Times New Roman" w:cs="Times New Roman"/>
          <w:sz w:val="40"/>
          <w:szCs w:val="40"/>
        </w:rPr>
      </w:pPr>
    </w:p>
    <w:p w14:paraId="0B02B949" w14:textId="77777777" w:rsidR="00511064" w:rsidRPr="00F040A6" w:rsidRDefault="00511064" w:rsidP="00511064">
      <w:pPr>
        <w:jc w:val="center"/>
        <w:rPr>
          <w:rFonts w:ascii="Times New Roman" w:hAnsi="Times New Roman" w:cs="Times New Roman"/>
          <w:sz w:val="40"/>
          <w:szCs w:val="40"/>
        </w:rPr>
      </w:pPr>
      <w:r w:rsidRPr="00F040A6">
        <w:rPr>
          <w:rFonts w:ascii="Times New Roman" w:hAnsi="Times New Roman" w:cs="Times New Roman"/>
          <w:sz w:val="40"/>
          <w:szCs w:val="40"/>
        </w:rPr>
        <w:t>OpenAirInterface</w:t>
      </w:r>
    </w:p>
    <w:p w14:paraId="028ADD92" w14:textId="77777777" w:rsidR="00511064" w:rsidRPr="007766DE" w:rsidRDefault="00511064" w:rsidP="00511064">
      <w:pPr>
        <w:jc w:val="center"/>
        <w:rPr>
          <w:rFonts w:ascii="Times New Roman" w:hAnsi="Times New Roman" w:cs="Times New Roman"/>
          <w:sz w:val="40"/>
          <w:szCs w:val="40"/>
        </w:rPr>
      </w:pPr>
    </w:p>
    <w:p w14:paraId="3E63014B" w14:textId="77777777" w:rsidR="00410099" w:rsidRPr="00F040A6" w:rsidRDefault="00410099" w:rsidP="00410099">
      <w:pPr>
        <w:jc w:val="center"/>
        <w:rPr>
          <w:rFonts w:ascii="Times New Roman" w:hAnsi="Times New Roman" w:cs="Times New Roman"/>
          <w:sz w:val="40"/>
          <w:szCs w:val="40"/>
        </w:rPr>
      </w:pPr>
      <w:r>
        <w:rPr>
          <w:rFonts w:ascii="Times New Roman" w:hAnsi="Times New Roman" w:cs="Times New Roman"/>
          <w:sz w:val="40"/>
          <w:szCs w:val="40"/>
        </w:rPr>
        <w:t>MAC</w:t>
      </w:r>
    </w:p>
    <w:p w14:paraId="7F156B6B" w14:textId="77777777" w:rsidR="00511064" w:rsidRPr="00410099" w:rsidRDefault="00511064" w:rsidP="00511064">
      <w:pPr>
        <w:jc w:val="center"/>
        <w:rPr>
          <w:rFonts w:ascii="Times New Roman" w:hAnsi="Times New Roman" w:cs="Times New Roman"/>
          <w:sz w:val="40"/>
          <w:szCs w:val="40"/>
        </w:rPr>
      </w:pPr>
    </w:p>
    <w:p w14:paraId="73C6E3F3" w14:textId="77777777" w:rsidR="00511064" w:rsidRPr="00F040A6" w:rsidRDefault="00511064" w:rsidP="00511064">
      <w:pPr>
        <w:jc w:val="center"/>
        <w:rPr>
          <w:rFonts w:ascii="Times New Roman" w:hAnsi="Times New Roman" w:cs="Times New Roman"/>
          <w:sz w:val="40"/>
          <w:szCs w:val="40"/>
        </w:rPr>
      </w:pPr>
    </w:p>
    <w:p w14:paraId="3023D9B0" w14:textId="294C0A90" w:rsidR="00BC7E9A" w:rsidRPr="00F040A6" w:rsidRDefault="00511064" w:rsidP="00511064">
      <w:pPr>
        <w:jc w:val="center"/>
        <w:rPr>
          <w:rFonts w:ascii="Times New Roman" w:hAnsi="Times New Roman" w:cs="Times New Roman"/>
          <w:sz w:val="40"/>
          <w:szCs w:val="40"/>
        </w:rPr>
      </w:pPr>
      <w:r w:rsidRPr="00F040A6">
        <w:rPr>
          <w:rFonts w:ascii="Times New Roman" w:hAnsi="Times New Roman" w:cs="Times New Roman"/>
          <w:sz w:val="40"/>
          <w:szCs w:val="40"/>
        </w:rPr>
        <w:t xml:space="preserve">Design Document </w:t>
      </w:r>
      <w:r w:rsidR="0009064A">
        <w:rPr>
          <w:rFonts w:ascii="Times New Roman" w:hAnsi="Times New Roman" w:cs="Times New Roman"/>
          <w:sz w:val="40"/>
          <w:szCs w:val="40"/>
        </w:rPr>
        <w:t>Template</w:t>
      </w:r>
    </w:p>
    <w:p w14:paraId="6A630AE1" w14:textId="01179250" w:rsidR="00511064" w:rsidRPr="00F040A6" w:rsidRDefault="00511064" w:rsidP="00511064">
      <w:pPr>
        <w:jc w:val="center"/>
        <w:rPr>
          <w:rFonts w:ascii="Times New Roman" w:hAnsi="Times New Roman" w:cs="Times New Roman"/>
          <w:sz w:val="40"/>
          <w:szCs w:val="40"/>
        </w:rPr>
      </w:pPr>
    </w:p>
    <w:p w14:paraId="74A540B0" w14:textId="77777777" w:rsidR="00511064" w:rsidRPr="00F040A6" w:rsidRDefault="00511064" w:rsidP="00511064">
      <w:pPr>
        <w:jc w:val="center"/>
        <w:rPr>
          <w:rFonts w:ascii="Times New Roman" w:hAnsi="Times New Roman" w:cs="Times New Roman"/>
          <w:sz w:val="40"/>
          <w:szCs w:val="40"/>
        </w:rPr>
      </w:pPr>
    </w:p>
    <w:p w14:paraId="02AF8FCF" w14:textId="77777777" w:rsidR="00511064" w:rsidRPr="00F040A6" w:rsidRDefault="00511064" w:rsidP="00511064">
      <w:pPr>
        <w:jc w:val="center"/>
        <w:rPr>
          <w:rFonts w:ascii="Times New Roman" w:hAnsi="Times New Roman" w:cs="Times New Roman"/>
          <w:sz w:val="40"/>
          <w:szCs w:val="40"/>
        </w:rPr>
      </w:pPr>
    </w:p>
    <w:p w14:paraId="242CB305" w14:textId="77777777" w:rsidR="00511064" w:rsidRPr="00F040A6" w:rsidRDefault="00511064" w:rsidP="00511064">
      <w:pPr>
        <w:jc w:val="center"/>
        <w:rPr>
          <w:rFonts w:ascii="Times New Roman" w:hAnsi="Times New Roman" w:cs="Times New Roman"/>
          <w:sz w:val="40"/>
          <w:szCs w:val="40"/>
        </w:rPr>
      </w:pPr>
    </w:p>
    <w:p w14:paraId="61DC90D9" w14:textId="77777777" w:rsidR="00511064" w:rsidRPr="00F040A6" w:rsidRDefault="00511064" w:rsidP="00511064">
      <w:pPr>
        <w:jc w:val="center"/>
        <w:rPr>
          <w:rFonts w:ascii="Times New Roman" w:hAnsi="Times New Roman" w:cs="Times New Roman"/>
          <w:sz w:val="40"/>
          <w:szCs w:val="40"/>
        </w:rPr>
      </w:pPr>
    </w:p>
    <w:p w14:paraId="65ADB0FE" w14:textId="77777777" w:rsidR="00511064" w:rsidRPr="00F040A6" w:rsidRDefault="00511064" w:rsidP="00251E55">
      <w:pPr>
        <w:rPr>
          <w:rFonts w:ascii="Times New Roman" w:hAnsi="Times New Roman" w:cs="Times New Roman"/>
          <w:sz w:val="40"/>
          <w:szCs w:val="40"/>
        </w:rPr>
      </w:pPr>
    </w:p>
    <w:p w14:paraId="536BEA25" w14:textId="77777777" w:rsidR="00511064" w:rsidRPr="00F040A6" w:rsidRDefault="00511064" w:rsidP="00251E55">
      <w:pPr>
        <w:pStyle w:val="1"/>
        <w:rPr>
          <w:rFonts w:ascii="Times New Roman" w:hAnsi="Times New Roman" w:cs="Times New Roman"/>
          <w:b w:val="0"/>
          <w:sz w:val="40"/>
          <w:szCs w:val="40"/>
        </w:rPr>
      </w:pPr>
      <w:bookmarkStart w:id="0" w:name="_Toc468707337"/>
      <w:r w:rsidRPr="00F040A6">
        <w:rPr>
          <w:rFonts w:ascii="Times New Roman" w:hAnsi="Times New Roman" w:cs="Times New Roman"/>
          <w:sz w:val="40"/>
          <w:szCs w:val="40"/>
        </w:rPr>
        <w:lastRenderedPageBreak/>
        <w:t>Document Revision History</w:t>
      </w:r>
      <w:bookmarkEnd w:id="0"/>
    </w:p>
    <w:tbl>
      <w:tblPr>
        <w:tblStyle w:val="a3"/>
        <w:tblW w:w="8557" w:type="dxa"/>
        <w:tblLook w:val="04A0" w:firstRow="1" w:lastRow="0" w:firstColumn="1" w:lastColumn="0" w:noHBand="0" w:noVBand="1"/>
      </w:tblPr>
      <w:tblGrid>
        <w:gridCol w:w="2057"/>
        <w:gridCol w:w="2147"/>
        <w:gridCol w:w="950"/>
        <w:gridCol w:w="3403"/>
      </w:tblGrid>
      <w:tr w:rsidR="00511064" w:rsidRPr="00F040A6" w14:paraId="5CDD6597" w14:textId="77777777" w:rsidTr="001D7186">
        <w:tc>
          <w:tcPr>
            <w:tcW w:w="2057" w:type="dxa"/>
          </w:tcPr>
          <w:p w14:paraId="6E028087" w14:textId="77777777" w:rsidR="00511064" w:rsidRPr="00F040A6" w:rsidRDefault="00511064" w:rsidP="00C11320">
            <w:pPr>
              <w:jc w:val="both"/>
              <w:rPr>
                <w:rFonts w:ascii="Times New Roman" w:hAnsi="Times New Roman" w:cs="Times New Roman"/>
                <w:szCs w:val="40"/>
              </w:rPr>
            </w:pPr>
            <w:r w:rsidRPr="00F040A6">
              <w:rPr>
                <w:rFonts w:ascii="Times New Roman" w:hAnsi="Times New Roman" w:cs="Times New Roman"/>
                <w:bCs/>
                <w:szCs w:val="40"/>
              </w:rPr>
              <w:t>Modified by</w:t>
            </w:r>
          </w:p>
        </w:tc>
        <w:tc>
          <w:tcPr>
            <w:tcW w:w="2147" w:type="dxa"/>
          </w:tcPr>
          <w:p w14:paraId="7109BB3E" w14:textId="77777777" w:rsidR="00511064" w:rsidRPr="00F040A6" w:rsidRDefault="00511064" w:rsidP="00C11320">
            <w:pPr>
              <w:jc w:val="both"/>
              <w:rPr>
                <w:rFonts w:ascii="Times New Roman" w:hAnsi="Times New Roman" w:cs="Times New Roman"/>
                <w:szCs w:val="40"/>
              </w:rPr>
            </w:pPr>
            <w:r w:rsidRPr="00F040A6">
              <w:rPr>
                <w:rFonts w:ascii="Times New Roman" w:hAnsi="Times New Roman" w:cs="Times New Roman"/>
                <w:bCs/>
                <w:szCs w:val="40"/>
              </w:rPr>
              <w:t>Date</w:t>
            </w:r>
          </w:p>
        </w:tc>
        <w:tc>
          <w:tcPr>
            <w:tcW w:w="950" w:type="dxa"/>
          </w:tcPr>
          <w:p w14:paraId="1D6131A3" w14:textId="77777777" w:rsidR="00511064" w:rsidRPr="00F040A6" w:rsidRDefault="00511064" w:rsidP="00C11320">
            <w:pPr>
              <w:jc w:val="both"/>
              <w:rPr>
                <w:rFonts w:ascii="Times New Roman" w:hAnsi="Times New Roman" w:cs="Times New Roman"/>
                <w:szCs w:val="40"/>
              </w:rPr>
            </w:pPr>
            <w:r w:rsidRPr="00F040A6">
              <w:rPr>
                <w:rFonts w:ascii="Times New Roman" w:hAnsi="Times New Roman" w:cs="Times New Roman"/>
                <w:bCs/>
                <w:szCs w:val="40"/>
              </w:rPr>
              <w:t>Version</w:t>
            </w:r>
          </w:p>
        </w:tc>
        <w:tc>
          <w:tcPr>
            <w:tcW w:w="3403" w:type="dxa"/>
          </w:tcPr>
          <w:p w14:paraId="34B9F449" w14:textId="77777777" w:rsidR="00511064" w:rsidRPr="00F040A6" w:rsidRDefault="00511064" w:rsidP="00C11320">
            <w:pPr>
              <w:jc w:val="both"/>
              <w:rPr>
                <w:rFonts w:ascii="Times New Roman" w:hAnsi="Times New Roman" w:cs="Times New Roman"/>
                <w:szCs w:val="40"/>
              </w:rPr>
            </w:pPr>
            <w:r w:rsidRPr="00F040A6">
              <w:rPr>
                <w:rFonts w:ascii="Times New Roman" w:hAnsi="Times New Roman" w:cs="Times New Roman"/>
                <w:bCs/>
                <w:szCs w:val="40"/>
              </w:rPr>
              <w:t>Comments</w:t>
            </w:r>
          </w:p>
        </w:tc>
      </w:tr>
      <w:tr w:rsidR="00511064" w:rsidRPr="00F040A6" w14:paraId="3B34FBFF" w14:textId="77777777" w:rsidTr="001D7186">
        <w:tc>
          <w:tcPr>
            <w:tcW w:w="2057" w:type="dxa"/>
          </w:tcPr>
          <w:p w14:paraId="348F403A" w14:textId="77777777" w:rsidR="00511064" w:rsidRPr="00F040A6" w:rsidRDefault="00511064" w:rsidP="00C11320">
            <w:pPr>
              <w:jc w:val="both"/>
              <w:rPr>
                <w:rFonts w:ascii="Times New Roman" w:hAnsi="Times New Roman" w:cs="Times New Roman"/>
                <w:szCs w:val="40"/>
              </w:rPr>
            </w:pPr>
            <w:r w:rsidRPr="00F040A6">
              <w:rPr>
                <w:rFonts w:ascii="Times New Roman" w:hAnsi="Times New Roman" w:cs="Times New Roman"/>
                <w:szCs w:val="40"/>
              </w:rPr>
              <w:t>Paul</w:t>
            </w:r>
          </w:p>
        </w:tc>
        <w:tc>
          <w:tcPr>
            <w:tcW w:w="2147" w:type="dxa"/>
          </w:tcPr>
          <w:p w14:paraId="769FB9E6" w14:textId="77777777" w:rsidR="00511064" w:rsidRPr="00F040A6" w:rsidRDefault="00EC7318" w:rsidP="00C11320">
            <w:pPr>
              <w:jc w:val="both"/>
              <w:rPr>
                <w:rFonts w:ascii="Times New Roman" w:hAnsi="Times New Roman" w:cs="Times New Roman"/>
                <w:szCs w:val="40"/>
              </w:rPr>
            </w:pPr>
            <w:r w:rsidRPr="00F040A6">
              <w:rPr>
                <w:rFonts w:ascii="Times New Roman" w:hAnsi="Times New Roman" w:cs="Times New Roman"/>
                <w:szCs w:val="40"/>
              </w:rPr>
              <w:t>2016/01/02</w:t>
            </w:r>
          </w:p>
        </w:tc>
        <w:tc>
          <w:tcPr>
            <w:tcW w:w="950" w:type="dxa"/>
          </w:tcPr>
          <w:p w14:paraId="68AB9BAC" w14:textId="77777777" w:rsidR="00511064" w:rsidRPr="00F040A6" w:rsidRDefault="00EC7318" w:rsidP="00C11320">
            <w:pPr>
              <w:jc w:val="both"/>
              <w:rPr>
                <w:rFonts w:ascii="Times New Roman" w:hAnsi="Times New Roman" w:cs="Times New Roman"/>
                <w:szCs w:val="40"/>
              </w:rPr>
            </w:pPr>
            <w:r w:rsidRPr="00F040A6">
              <w:rPr>
                <w:rFonts w:ascii="Times New Roman" w:hAnsi="Times New Roman" w:cs="Times New Roman"/>
                <w:szCs w:val="40"/>
              </w:rPr>
              <w:t>1</w:t>
            </w:r>
            <w:r w:rsidR="00511064" w:rsidRPr="00F040A6">
              <w:rPr>
                <w:rFonts w:ascii="Times New Roman" w:hAnsi="Times New Roman" w:cs="Times New Roman"/>
                <w:szCs w:val="40"/>
              </w:rPr>
              <w:t>.0</w:t>
            </w:r>
          </w:p>
        </w:tc>
        <w:tc>
          <w:tcPr>
            <w:tcW w:w="3403" w:type="dxa"/>
          </w:tcPr>
          <w:p w14:paraId="1A7FFDB6" w14:textId="77777777" w:rsidR="00511064" w:rsidRPr="00F040A6" w:rsidRDefault="00511064" w:rsidP="00EF507F">
            <w:pPr>
              <w:rPr>
                <w:rFonts w:ascii="Times New Roman" w:hAnsi="Times New Roman" w:cs="Times New Roman"/>
                <w:szCs w:val="40"/>
              </w:rPr>
            </w:pPr>
            <w:r w:rsidRPr="00F040A6">
              <w:rPr>
                <w:rFonts w:ascii="Times New Roman" w:hAnsi="Times New Roman" w:cs="Times New Roman"/>
                <w:szCs w:val="40"/>
              </w:rPr>
              <w:t>RR</w:t>
            </w:r>
            <w:r w:rsidR="00EC7318" w:rsidRPr="00F040A6">
              <w:rPr>
                <w:rFonts w:ascii="Times New Roman" w:hAnsi="Times New Roman" w:cs="Times New Roman"/>
                <w:szCs w:val="40"/>
              </w:rPr>
              <w:t>M</w:t>
            </w:r>
            <w:r w:rsidRPr="00F040A6">
              <w:rPr>
                <w:rFonts w:ascii="Times New Roman" w:hAnsi="Times New Roman" w:cs="Times New Roman"/>
                <w:szCs w:val="40"/>
              </w:rPr>
              <w:t xml:space="preserve"> </w:t>
            </w:r>
            <w:r w:rsidR="00EF507F" w:rsidRPr="00F040A6">
              <w:rPr>
                <w:rFonts w:ascii="Times New Roman" w:hAnsi="Times New Roman" w:cs="Times New Roman"/>
                <w:szCs w:val="40"/>
              </w:rPr>
              <w:t>Introduction, Modules, Function block introduction</w:t>
            </w:r>
            <w:r w:rsidRPr="00F040A6">
              <w:rPr>
                <w:rFonts w:ascii="Times New Roman" w:hAnsi="Times New Roman" w:cs="Times New Roman"/>
                <w:szCs w:val="40"/>
              </w:rPr>
              <w:t xml:space="preserve"> </w:t>
            </w:r>
          </w:p>
        </w:tc>
      </w:tr>
      <w:tr w:rsidR="00511064" w:rsidRPr="00F040A6" w14:paraId="7E76D4E0" w14:textId="77777777" w:rsidTr="001D7186">
        <w:tc>
          <w:tcPr>
            <w:tcW w:w="2057" w:type="dxa"/>
          </w:tcPr>
          <w:p w14:paraId="7AB4270C" w14:textId="77777777" w:rsidR="00511064" w:rsidRPr="00F040A6" w:rsidRDefault="00AF1484" w:rsidP="00C11320">
            <w:pPr>
              <w:jc w:val="both"/>
              <w:rPr>
                <w:rFonts w:ascii="Times New Roman" w:hAnsi="Times New Roman" w:cs="Times New Roman"/>
                <w:szCs w:val="40"/>
              </w:rPr>
            </w:pPr>
            <w:r w:rsidRPr="00F040A6">
              <w:rPr>
                <w:rFonts w:ascii="Times New Roman" w:hAnsi="Times New Roman" w:cs="Times New Roman"/>
                <w:szCs w:val="40"/>
              </w:rPr>
              <w:t>Paul</w:t>
            </w:r>
          </w:p>
        </w:tc>
        <w:tc>
          <w:tcPr>
            <w:tcW w:w="2147" w:type="dxa"/>
          </w:tcPr>
          <w:p w14:paraId="6C4AE726" w14:textId="77777777" w:rsidR="00511064" w:rsidRPr="00F040A6" w:rsidRDefault="00AF1484" w:rsidP="00C11320">
            <w:pPr>
              <w:jc w:val="both"/>
              <w:rPr>
                <w:rFonts w:ascii="Times New Roman" w:hAnsi="Times New Roman" w:cs="Times New Roman"/>
                <w:szCs w:val="40"/>
              </w:rPr>
            </w:pPr>
            <w:r w:rsidRPr="00F040A6">
              <w:rPr>
                <w:rFonts w:ascii="Times New Roman" w:hAnsi="Times New Roman" w:cs="Times New Roman"/>
                <w:szCs w:val="40"/>
              </w:rPr>
              <w:t>2016/01/14</w:t>
            </w:r>
          </w:p>
        </w:tc>
        <w:tc>
          <w:tcPr>
            <w:tcW w:w="950" w:type="dxa"/>
          </w:tcPr>
          <w:p w14:paraId="10929D4F" w14:textId="3E70BE38" w:rsidR="00511064" w:rsidRPr="00F040A6" w:rsidRDefault="002D6282" w:rsidP="00C11320">
            <w:pPr>
              <w:jc w:val="both"/>
              <w:rPr>
                <w:rFonts w:ascii="Times New Roman" w:hAnsi="Times New Roman" w:cs="Times New Roman"/>
                <w:szCs w:val="40"/>
              </w:rPr>
            </w:pPr>
            <w:r w:rsidRPr="00F040A6">
              <w:rPr>
                <w:rFonts w:ascii="Times New Roman" w:hAnsi="Times New Roman" w:cs="Times New Roman"/>
                <w:szCs w:val="40"/>
              </w:rPr>
              <w:t>1.1</w:t>
            </w:r>
          </w:p>
        </w:tc>
        <w:tc>
          <w:tcPr>
            <w:tcW w:w="3403" w:type="dxa"/>
          </w:tcPr>
          <w:p w14:paraId="63A9A6F4" w14:textId="77777777" w:rsidR="00511064" w:rsidRPr="00F040A6" w:rsidRDefault="00AF1484" w:rsidP="00AF1484">
            <w:pPr>
              <w:rPr>
                <w:rFonts w:ascii="Times New Roman" w:hAnsi="Times New Roman" w:cs="Times New Roman"/>
                <w:szCs w:val="40"/>
              </w:rPr>
            </w:pPr>
            <w:r w:rsidRPr="00F040A6">
              <w:rPr>
                <w:rFonts w:ascii="Times New Roman" w:hAnsi="Times New Roman" w:cs="Times New Roman"/>
                <w:szCs w:val="40"/>
              </w:rPr>
              <w:t>Erase Finite State Machine</w:t>
            </w:r>
          </w:p>
        </w:tc>
      </w:tr>
      <w:tr w:rsidR="00AF1484" w:rsidRPr="00F040A6" w14:paraId="720A709E" w14:textId="77777777" w:rsidTr="001D7186">
        <w:tc>
          <w:tcPr>
            <w:tcW w:w="2057" w:type="dxa"/>
          </w:tcPr>
          <w:p w14:paraId="2FD18758" w14:textId="526C1EB2" w:rsidR="00AF1484" w:rsidRPr="00F040A6" w:rsidRDefault="006D7B80" w:rsidP="00C11320">
            <w:pPr>
              <w:jc w:val="both"/>
              <w:rPr>
                <w:rFonts w:ascii="Times New Roman" w:hAnsi="Times New Roman" w:cs="Times New Roman"/>
                <w:szCs w:val="40"/>
              </w:rPr>
            </w:pPr>
            <w:r w:rsidRPr="00F040A6">
              <w:rPr>
                <w:rFonts w:ascii="Times New Roman" w:hAnsi="Times New Roman" w:cs="Times New Roman"/>
                <w:szCs w:val="40"/>
              </w:rPr>
              <w:t>Vanessa</w:t>
            </w:r>
          </w:p>
        </w:tc>
        <w:tc>
          <w:tcPr>
            <w:tcW w:w="2147" w:type="dxa"/>
          </w:tcPr>
          <w:p w14:paraId="1441F916" w14:textId="5377B4B8" w:rsidR="00AF1484" w:rsidRPr="00F040A6" w:rsidRDefault="006D7B80" w:rsidP="00C11320">
            <w:pPr>
              <w:jc w:val="both"/>
              <w:rPr>
                <w:rFonts w:ascii="Times New Roman" w:hAnsi="Times New Roman" w:cs="Times New Roman"/>
                <w:szCs w:val="40"/>
              </w:rPr>
            </w:pPr>
            <w:r w:rsidRPr="00F040A6">
              <w:rPr>
                <w:rFonts w:ascii="Times New Roman" w:hAnsi="Times New Roman" w:cs="Times New Roman"/>
                <w:szCs w:val="40"/>
              </w:rPr>
              <w:t>2016/03/03</w:t>
            </w:r>
          </w:p>
        </w:tc>
        <w:tc>
          <w:tcPr>
            <w:tcW w:w="950" w:type="dxa"/>
          </w:tcPr>
          <w:p w14:paraId="41FD8AB9" w14:textId="065C9A73" w:rsidR="00AF1484" w:rsidRPr="00F040A6" w:rsidRDefault="006D7B80" w:rsidP="00C11320">
            <w:pPr>
              <w:jc w:val="both"/>
              <w:rPr>
                <w:rFonts w:ascii="Times New Roman" w:hAnsi="Times New Roman" w:cs="Times New Roman"/>
                <w:szCs w:val="40"/>
              </w:rPr>
            </w:pPr>
            <w:r w:rsidRPr="00F040A6">
              <w:rPr>
                <w:rFonts w:ascii="Times New Roman" w:hAnsi="Times New Roman" w:cs="Times New Roman"/>
                <w:szCs w:val="40"/>
              </w:rPr>
              <w:t>2.0</w:t>
            </w:r>
          </w:p>
        </w:tc>
        <w:tc>
          <w:tcPr>
            <w:tcW w:w="3403" w:type="dxa"/>
          </w:tcPr>
          <w:p w14:paraId="56ED5AD5" w14:textId="666B62B6" w:rsidR="00AF1484" w:rsidRPr="00F040A6" w:rsidRDefault="001D7186" w:rsidP="00AF1484">
            <w:pPr>
              <w:rPr>
                <w:rFonts w:ascii="Times New Roman" w:hAnsi="Times New Roman" w:cs="Times New Roman"/>
                <w:szCs w:val="40"/>
              </w:rPr>
            </w:pPr>
            <w:r w:rsidRPr="00F040A6">
              <w:rPr>
                <w:rFonts w:ascii="Times New Roman" w:hAnsi="Times New Roman" w:cs="Times New Roman"/>
                <w:szCs w:val="40"/>
              </w:rPr>
              <w:t>(1) Modify Introduction</w:t>
            </w:r>
          </w:p>
          <w:p w14:paraId="04A5E6DD" w14:textId="0AC04947" w:rsidR="001D7186" w:rsidRPr="00F040A6" w:rsidRDefault="001D7186" w:rsidP="00AF1484">
            <w:pPr>
              <w:rPr>
                <w:rFonts w:ascii="Times New Roman" w:hAnsi="Times New Roman" w:cs="Times New Roman"/>
                <w:szCs w:val="40"/>
              </w:rPr>
            </w:pPr>
            <w:r w:rsidRPr="00F040A6">
              <w:rPr>
                <w:rFonts w:ascii="Times New Roman" w:hAnsi="Times New Roman" w:cs="Times New Roman"/>
                <w:szCs w:val="40"/>
              </w:rPr>
              <w:t>(2) Modify Modules</w:t>
            </w:r>
          </w:p>
          <w:p w14:paraId="36BFAADB" w14:textId="40407365" w:rsidR="001D7186" w:rsidRPr="00F040A6" w:rsidRDefault="001D7186" w:rsidP="00AF1484">
            <w:pPr>
              <w:rPr>
                <w:rFonts w:ascii="Times New Roman" w:hAnsi="Times New Roman" w:cs="Times New Roman"/>
                <w:szCs w:val="40"/>
              </w:rPr>
            </w:pPr>
            <w:r w:rsidRPr="00F040A6">
              <w:rPr>
                <w:rFonts w:ascii="Times New Roman" w:hAnsi="Times New Roman" w:cs="Times New Roman"/>
                <w:szCs w:val="40"/>
              </w:rPr>
              <w:t>(3) Delete Function Blocks</w:t>
            </w:r>
          </w:p>
        </w:tc>
      </w:tr>
      <w:tr w:rsidR="00C9178F" w:rsidRPr="00F040A6" w14:paraId="6B5F954D" w14:textId="77777777" w:rsidTr="001D7186">
        <w:tc>
          <w:tcPr>
            <w:tcW w:w="2057" w:type="dxa"/>
          </w:tcPr>
          <w:p w14:paraId="339B8BD5" w14:textId="4CEF8D0E" w:rsidR="00C9178F" w:rsidRPr="00F040A6" w:rsidRDefault="00C9178F" w:rsidP="00C11320">
            <w:pPr>
              <w:jc w:val="both"/>
              <w:rPr>
                <w:rFonts w:ascii="Times New Roman" w:hAnsi="Times New Roman" w:cs="Times New Roman"/>
                <w:szCs w:val="40"/>
              </w:rPr>
            </w:pPr>
            <w:r w:rsidRPr="00F040A6">
              <w:rPr>
                <w:rFonts w:ascii="Times New Roman" w:hAnsi="Times New Roman" w:cs="Times New Roman"/>
                <w:szCs w:val="40"/>
              </w:rPr>
              <w:t>Vanessa</w:t>
            </w:r>
          </w:p>
        </w:tc>
        <w:tc>
          <w:tcPr>
            <w:tcW w:w="2147" w:type="dxa"/>
          </w:tcPr>
          <w:p w14:paraId="71504603" w14:textId="1D032316" w:rsidR="00C9178F" w:rsidRPr="00F040A6" w:rsidRDefault="00C9178F" w:rsidP="00C11320">
            <w:pPr>
              <w:jc w:val="both"/>
              <w:rPr>
                <w:rFonts w:ascii="Times New Roman" w:hAnsi="Times New Roman" w:cs="Times New Roman"/>
                <w:szCs w:val="40"/>
              </w:rPr>
            </w:pPr>
            <w:r w:rsidRPr="00F040A6">
              <w:rPr>
                <w:rFonts w:ascii="Times New Roman" w:hAnsi="Times New Roman" w:cs="Times New Roman"/>
                <w:szCs w:val="40"/>
              </w:rPr>
              <w:t>2016/03/04</w:t>
            </w:r>
          </w:p>
        </w:tc>
        <w:tc>
          <w:tcPr>
            <w:tcW w:w="950" w:type="dxa"/>
          </w:tcPr>
          <w:p w14:paraId="2F9AE6EA" w14:textId="1C65C408" w:rsidR="00C9178F" w:rsidRPr="00F040A6" w:rsidRDefault="00C9178F" w:rsidP="00C11320">
            <w:pPr>
              <w:jc w:val="both"/>
              <w:rPr>
                <w:rFonts w:ascii="Times New Roman" w:hAnsi="Times New Roman" w:cs="Times New Roman"/>
                <w:szCs w:val="40"/>
              </w:rPr>
            </w:pPr>
            <w:r w:rsidRPr="00F040A6">
              <w:rPr>
                <w:rFonts w:ascii="Times New Roman" w:hAnsi="Times New Roman" w:cs="Times New Roman"/>
                <w:szCs w:val="40"/>
              </w:rPr>
              <w:t>2.1</w:t>
            </w:r>
          </w:p>
        </w:tc>
        <w:tc>
          <w:tcPr>
            <w:tcW w:w="3403" w:type="dxa"/>
          </w:tcPr>
          <w:p w14:paraId="6499625E" w14:textId="2369591F" w:rsidR="00C9178F" w:rsidRPr="00F040A6" w:rsidRDefault="00C9178F" w:rsidP="00AF1484">
            <w:pPr>
              <w:rPr>
                <w:rFonts w:ascii="Times New Roman" w:hAnsi="Times New Roman" w:cs="Times New Roman"/>
                <w:szCs w:val="40"/>
              </w:rPr>
            </w:pPr>
            <w:r w:rsidRPr="00F040A6">
              <w:rPr>
                <w:rFonts w:ascii="Times New Roman" w:hAnsi="Times New Roman" w:cs="Times New Roman"/>
                <w:szCs w:val="40"/>
              </w:rPr>
              <w:t>Add Fig. 1</w:t>
            </w:r>
          </w:p>
        </w:tc>
      </w:tr>
      <w:tr w:rsidR="003973C2" w:rsidRPr="00F040A6" w14:paraId="1B3B9DB4" w14:textId="77777777" w:rsidTr="001D7186">
        <w:tc>
          <w:tcPr>
            <w:tcW w:w="2057" w:type="dxa"/>
          </w:tcPr>
          <w:p w14:paraId="37AFD9A5" w14:textId="604BF205" w:rsidR="003973C2" w:rsidRPr="00F040A6" w:rsidRDefault="003973C2" w:rsidP="00C11320">
            <w:pPr>
              <w:jc w:val="both"/>
              <w:rPr>
                <w:rFonts w:ascii="Times New Roman" w:hAnsi="Times New Roman" w:cs="Times New Roman"/>
                <w:szCs w:val="40"/>
              </w:rPr>
            </w:pPr>
            <w:r w:rsidRPr="00F040A6">
              <w:rPr>
                <w:rFonts w:ascii="Times New Roman" w:hAnsi="Times New Roman" w:cs="Times New Roman"/>
                <w:szCs w:val="40"/>
              </w:rPr>
              <w:t>Vanessa</w:t>
            </w:r>
          </w:p>
        </w:tc>
        <w:tc>
          <w:tcPr>
            <w:tcW w:w="2147" w:type="dxa"/>
          </w:tcPr>
          <w:p w14:paraId="703D5F43" w14:textId="478832FC" w:rsidR="003973C2" w:rsidRPr="00F040A6" w:rsidRDefault="003973C2" w:rsidP="00C11320">
            <w:pPr>
              <w:jc w:val="both"/>
              <w:rPr>
                <w:rFonts w:ascii="Times New Roman" w:hAnsi="Times New Roman" w:cs="Times New Roman"/>
                <w:szCs w:val="40"/>
              </w:rPr>
            </w:pPr>
            <w:r w:rsidRPr="00F040A6">
              <w:rPr>
                <w:rFonts w:ascii="Times New Roman" w:hAnsi="Times New Roman" w:cs="Times New Roman"/>
                <w:szCs w:val="40"/>
              </w:rPr>
              <w:t>2016/03/09</w:t>
            </w:r>
          </w:p>
        </w:tc>
        <w:tc>
          <w:tcPr>
            <w:tcW w:w="950" w:type="dxa"/>
          </w:tcPr>
          <w:p w14:paraId="7D7C82C0" w14:textId="6D8D42D9" w:rsidR="003973C2" w:rsidRPr="00F040A6" w:rsidRDefault="003973C2" w:rsidP="00C11320">
            <w:pPr>
              <w:jc w:val="both"/>
              <w:rPr>
                <w:rFonts w:ascii="Times New Roman" w:hAnsi="Times New Roman" w:cs="Times New Roman"/>
                <w:szCs w:val="40"/>
              </w:rPr>
            </w:pPr>
            <w:r w:rsidRPr="00F040A6">
              <w:rPr>
                <w:rFonts w:ascii="Times New Roman" w:hAnsi="Times New Roman" w:cs="Times New Roman"/>
                <w:szCs w:val="40"/>
              </w:rPr>
              <w:t>2.2</w:t>
            </w:r>
          </w:p>
        </w:tc>
        <w:tc>
          <w:tcPr>
            <w:tcW w:w="3403" w:type="dxa"/>
          </w:tcPr>
          <w:p w14:paraId="1977BB8D" w14:textId="77777777" w:rsidR="003973C2" w:rsidRPr="00F040A6" w:rsidRDefault="001D6E66" w:rsidP="00AF1484">
            <w:pPr>
              <w:rPr>
                <w:rFonts w:ascii="Times New Roman" w:hAnsi="Times New Roman" w:cs="Times New Roman"/>
                <w:szCs w:val="40"/>
              </w:rPr>
            </w:pPr>
            <w:r w:rsidRPr="00F040A6">
              <w:rPr>
                <w:rFonts w:ascii="Times New Roman" w:hAnsi="Times New Roman" w:cs="Times New Roman"/>
                <w:szCs w:val="40"/>
              </w:rPr>
              <w:t xml:space="preserve">(1) </w:t>
            </w:r>
            <w:r w:rsidR="003973C2" w:rsidRPr="00F040A6">
              <w:rPr>
                <w:rFonts w:ascii="Times New Roman" w:hAnsi="Times New Roman" w:cs="Times New Roman"/>
                <w:szCs w:val="40"/>
              </w:rPr>
              <w:t>Add Fig. 2</w:t>
            </w:r>
          </w:p>
          <w:p w14:paraId="2CB0F1DE" w14:textId="2CD3DAF2" w:rsidR="001D6E66" w:rsidRPr="00F040A6" w:rsidRDefault="001D6E66" w:rsidP="00AF1484">
            <w:pPr>
              <w:rPr>
                <w:rFonts w:ascii="Times New Roman" w:hAnsi="Times New Roman" w:cs="Times New Roman"/>
                <w:szCs w:val="40"/>
              </w:rPr>
            </w:pPr>
            <w:r w:rsidRPr="00F040A6">
              <w:rPr>
                <w:rFonts w:ascii="Times New Roman" w:hAnsi="Times New Roman" w:cs="Times New Roman"/>
                <w:szCs w:val="40"/>
              </w:rPr>
              <w:t>(2) Add Fig. 3</w:t>
            </w:r>
          </w:p>
        </w:tc>
      </w:tr>
      <w:tr w:rsidR="00E529CF" w:rsidRPr="00F040A6" w14:paraId="2B374FBB" w14:textId="77777777" w:rsidTr="001D7186">
        <w:tc>
          <w:tcPr>
            <w:tcW w:w="2057" w:type="dxa"/>
          </w:tcPr>
          <w:p w14:paraId="526D128B" w14:textId="3ABBB732" w:rsidR="00E529CF" w:rsidRPr="00F040A6" w:rsidRDefault="00E529CF" w:rsidP="00C11320">
            <w:pPr>
              <w:jc w:val="both"/>
              <w:rPr>
                <w:rFonts w:ascii="Times New Roman" w:hAnsi="Times New Roman" w:cs="Times New Roman"/>
                <w:szCs w:val="40"/>
              </w:rPr>
            </w:pPr>
            <w:r>
              <w:rPr>
                <w:rFonts w:ascii="Times New Roman" w:hAnsi="Times New Roman" w:cs="Times New Roman" w:hint="eastAsia"/>
                <w:szCs w:val="40"/>
              </w:rPr>
              <w:t>V</w:t>
            </w:r>
            <w:r>
              <w:rPr>
                <w:rFonts w:ascii="Times New Roman" w:hAnsi="Times New Roman" w:cs="Times New Roman"/>
                <w:szCs w:val="40"/>
              </w:rPr>
              <w:t>anessa</w:t>
            </w:r>
          </w:p>
        </w:tc>
        <w:tc>
          <w:tcPr>
            <w:tcW w:w="2147" w:type="dxa"/>
          </w:tcPr>
          <w:p w14:paraId="3D6D433D" w14:textId="4E6FC092" w:rsidR="00E529CF" w:rsidRPr="00F040A6" w:rsidRDefault="00E529CF" w:rsidP="00C11320">
            <w:pPr>
              <w:jc w:val="both"/>
              <w:rPr>
                <w:rFonts w:ascii="Times New Roman" w:hAnsi="Times New Roman" w:cs="Times New Roman"/>
                <w:szCs w:val="40"/>
              </w:rPr>
            </w:pPr>
            <w:r>
              <w:rPr>
                <w:rFonts w:ascii="Times New Roman" w:hAnsi="Times New Roman" w:cs="Times New Roman" w:hint="eastAsia"/>
                <w:szCs w:val="40"/>
              </w:rPr>
              <w:t>2016/03/15</w:t>
            </w:r>
          </w:p>
        </w:tc>
        <w:tc>
          <w:tcPr>
            <w:tcW w:w="950" w:type="dxa"/>
          </w:tcPr>
          <w:p w14:paraId="23B94A23" w14:textId="303B7EDA" w:rsidR="00E529CF" w:rsidRPr="00F040A6" w:rsidRDefault="00E529CF" w:rsidP="00C11320">
            <w:pPr>
              <w:jc w:val="both"/>
              <w:rPr>
                <w:rFonts w:ascii="Times New Roman" w:hAnsi="Times New Roman" w:cs="Times New Roman"/>
                <w:szCs w:val="40"/>
              </w:rPr>
            </w:pPr>
            <w:r>
              <w:rPr>
                <w:rFonts w:ascii="Times New Roman" w:hAnsi="Times New Roman" w:cs="Times New Roman" w:hint="eastAsia"/>
                <w:szCs w:val="40"/>
              </w:rPr>
              <w:t>2.3</w:t>
            </w:r>
          </w:p>
        </w:tc>
        <w:tc>
          <w:tcPr>
            <w:tcW w:w="3403" w:type="dxa"/>
          </w:tcPr>
          <w:p w14:paraId="165DE56D" w14:textId="3F19578F" w:rsidR="00E529CF" w:rsidRPr="00F040A6" w:rsidRDefault="00EF0365" w:rsidP="00AF1484">
            <w:pPr>
              <w:rPr>
                <w:rFonts w:ascii="Times New Roman" w:hAnsi="Times New Roman" w:cs="Times New Roman"/>
                <w:szCs w:val="40"/>
              </w:rPr>
            </w:pPr>
            <w:r>
              <w:rPr>
                <w:rFonts w:ascii="Times New Roman" w:hAnsi="Times New Roman" w:cs="Times New Roman" w:hint="eastAsia"/>
                <w:szCs w:val="40"/>
              </w:rPr>
              <w:t>Modi</w:t>
            </w:r>
            <w:r>
              <w:rPr>
                <w:rFonts w:ascii="Times New Roman" w:hAnsi="Times New Roman" w:cs="Times New Roman"/>
                <w:szCs w:val="40"/>
              </w:rPr>
              <w:t>fy</w:t>
            </w:r>
            <w:r w:rsidR="00E529CF">
              <w:rPr>
                <w:rFonts w:ascii="Times New Roman" w:hAnsi="Times New Roman" w:cs="Times New Roman" w:hint="eastAsia"/>
                <w:szCs w:val="40"/>
              </w:rPr>
              <w:t xml:space="preserve"> </w:t>
            </w:r>
            <w:r w:rsidR="00E529CF" w:rsidRPr="00E529CF">
              <w:rPr>
                <w:rFonts w:ascii="Times New Roman" w:hAnsi="Times New Roman" w:cs="Times New Roman"/>
                <w:szCs w:val="40"/>
              </w:rPr>
              <w:t>Function Flow of Each Module</w:t>
            </w:r>
          </w:p>
        </w:tc>
      </w:tr>
      <w:tr w:rsidR="00F20BA7" w:rsidRPr="00F040A6" w14:paraId="7241F49B" w14:textId="77777777" w:rsidTr="001D7186">
        <w:tc>
          <w:tcPr>
            <w:tcW w:w="2057" w:type="dxa"/>
          </w:tcPr>
          <w:p w14:paraId="4C310BF9" w14:textId="6751E2C8" w:rsidR="00F20BA7" w:rsidRDefault="00F20BA7" w:rsidP="00C11320">
            <w:pPr>
              <w:jc w:val="both"/>
              <w:rPr>
                <w:rFonts w:ascii="Times New Roman" w:hAnsi="Times New Roman" w:cs="Times New Roman"/>
                <w:szCs w:val="40"/>
              </w:rPr>
            </w:pPr>
            <w:r>
              <w:rPr>
                <w:rFonts w:ascii="Times New Roman" w:hAnsi="Times New Roman" w:cs="Times New Roman" w:hint="eastAsia"/>
                <w:szCs w:val="40"/>
              </w:rPr>
              <w:t>Vanessa</w:t>
            </w:r>
          </w:p>
        </w:tc>
        <w:tc>
          <w:tcPr>
            <w:tcW w:w="2147" w:type="dxa"/>
          </w:tcPr>
          <w:p w14:paraId="10A52747" w14:textId="08883896" w:rsidR="00F20BA7" w:rsidRDefault="00F20BA7" w:rsidP="00C11320">
            <w:pPr>
              <w:jc w:val="both"/>
              <w:rPr>
                <w:rFonts w:ascii="Times New Roman" w:hAnsi="Times New Roman" w:cs="Times New Roman"/>
                <w:szCs w:val="40"/>
              </w:rPr>
            </w:pPr>
            <w:r>
              <w:rPr>
                <w:rFonts w:ascii="Times New Roman" w:hAnsi="Times New Roman" w:cs="Times New Roman" w:hint="eastAsia"/>
                <w:szCs w:val="40"/>
              </w:rPr>
              <w:t>2016/03/</w:t>
            </w:r>
            <w:r>
              <w:rPr>
                <w:rFonts w:ascii="Times New Roman" w:hAnsi="Times New Roman" w:cs="Times New Roman"/>
                <w:szCs w:val="40"/>
              </w:rPr>
              <w:t>29</w:t>
            </w:r>
          </w:p>
        </w:tc>
        <w:tc>
          <w:tcPr>
            <w:tcW w:w="950" w:type="dxa"/>
          </w:tcPr>
          <w:p w14:paraId="2AE07DC6" w14:textId="6CEF7AE0" w:rsidR="00F20BA7" w:rsidRDefault="00F20BA7" w:rsidP="00C11320">
            <w:pPr>
              <w:jc w:val="both"/>
              <w:rPr>
                <w:rFonts w:ascii="Times New Roman" w:hAnsi="Times New Roman" w:cs="Times New Roman"/>
                <w:szCs w:val="40"/>
              </w:rPr>
            </w:pPr>
            <w:r>
              <w:rPr>
                <w:rFonts w:ascii="Times New Roman" w:hAnsi="Times New Roman" w:cs="Times New Roman" w:hint="eastAsia"/>
                <w:szCs w:val="40"/>
              </w:rPr>
              <w:t>2.4</w:t>
            </w:r>
          </w:p>
        </w:tc>
        <w:tc>
          <w:tcPr>
            <w:tcW w:w="3403" w:type="dxa"/>
          </w:tcPr>
          <w:p w14:paraId="0145EA80" w14:textId="3F1F9CED" w:rsidR="00F20BA7" w:rsidRDefault="00F20BA7" w:rsidP="00AF1484">
            <w:pPr>
              <w:rPr>
                <w:rFonts w:ascii="Times New Roman" w:hAnsi="Times New Roman" w:cs="Times New Roman"/>
                <w:szCs w:val="40"/>
              </w:rPr>
            </w:pPr>
            <w:r>
              <w:rPr>
                <w:rFonts w:ascii="Times New Roman" w:hAnsi="Times New Roman" w:cs="Times New Roman" w:hint="eastAsia"/>
                <w:szCs w:val="40"/>
              </w:rPr>
              <w:t xml:space="preserve">Modify </w:t>
            </w:r>
            <w:r>
              <w:rPr>
                <w:rFonts w:ascii="Times New Roman" w:hAnsi="Times New Roman" w:cs="Times New Roman"/>
                <w:szCs w:val="40"/>
              </w:rPr>
              <w:t>Fig.2</w:t>
            </w:r>
          </w:p>
        </w:tc>
      </w:tr>
      <w:tr w:rsidR="0043360E" w:rsidRPr="00F040A6" w14:paraId="297C3E57" w14:textId="77777777" w:rsidTr="001D7186">
        <w:tc>
          <w:tcPr>
            <w:tcW w:w="2057" w:type="dxa"/>
          </w:tcPr>
          <w:p w14:paraId="4B7F6AE3" w14:textId="1E706A32" w:rsidR="0043360E" w:rsidRDefault="0043360E" w:rsidP="00C11320">
            <w:pPr>
              <w:jc w:val="both"/>
              <w:rPr>
                <w:rFonts w:ascii="Times New Roman" w:hAnsi="Times New Roman" w:cs="Times New Roman"/>
                <w:szCs w:val="40"/>
              </w:rPr>
            </w:pPr>
            <w:r>
              <w:rPr>
                <w:rFonts w:ascii="Times New Roman" w:hAnsi="Times New Roman" w:cs="Times New Roman" w:hint="eastAsia"/>
                <w:szCs w:val="40"/>
              </w:rPr>
              <w:t>Vanessa</w:t>
            </w:r>
          </w:p>
        </w:tc>
        <w:tc>
          <w:tcPr>
            <w:tcW w:w="2147" w:type="dxa"/>
          </w:tcPr>
          <w:p w14:paraId="72347295" w14:textId="59A6CACB" w:rsidR="0043360E" w:rsidRDefault="0043360E" w:rsidP="00C11320">
            <w:pPr>
              <w:jc w:val="both"/>
              <w:rPr>
                <w:rFonts w:ascii="Times New Roman" w:hAnsi="Times New Roman" w:cs="Times New Roman"/>
                <w:szCs w:val="40"/>
              </w:rPr>
            </w:pPr>
            <w:r>
              <w:rPr>
                <w:rFonts w:ascii="Times New Roman" w:hAnsi="Times New Roman" w:cs="Times New Roman" w:hint="eastAsia"/>
                <w:szCs w:val="40"/>
              </w:rPr>
              <w:t>2016/04/02</w:t>
            </w:r>
          </w:p>
        </w:tc>
        <w:tc>
          <w:tcPr>
            <w:tcW w:w="950" w:type="dxa"/>
          </w:tcPr>
          <w:p w14:paraId="611CC273" w14:textId="6EBEA449" w:rsidR="0043360E" w:rsidRDefault="0043360E" w:rsidP="00C11320">
            <w:pPr>
              <w:jc w:val="both"/>
              <w:rPr>
                <w:rFonts w:ascii="Times New Roman" w:hAnsi="Times New Roman" w:cs="Times New Roman"/>
                <w:szCs w:val="40"/>
              </w:rPr>
            </w:pPr>
            <w:r>
              <w:rPr>
                <w:rFonts w:ascii="Times New Roman" w:hAnsi="Times New Roman" w:cs="Times New Roman" w:hint="eastAsia"/>
                <w:szCs w:val="40"/>
              </w:rPr>
              <w:t>2.5</w:t>
            </w:r>
          </w:p>
        </w:tc>
        <w:tc>
          <w:tcPr>
            <w:tcW w:w="3403" w:type="dxa"/>
          </w:tcPr>
          <w:p w14:paraId="5B018B22" w14:textId="77777777" w:rsidR="0043360E" w:rsidRDefault="0043360E" w:rsidP="00AF1484">
            <w:pPr>
              <w:rPr>
                <w:rFonts w:ascii="Times New Roman" w:hAnsi="Times New Roman" w:cs="Times New Roman"/>
                <w:szCs w:val="40"/>
              </w:rPr>
            </w:pPr>
            <w:r>
              <w:rPr>
                <w:rFonts w:ascii="Times New Roman" w:hAnsi="Times New Roman" w:cs="Times New Roman" w:hint="eastAsia"/>
                <w:szCs w:val="40"/>
              </w:rPr>
              <w:t>(</w:t>
            </w:r>
            <w:r>
              <w:rPr>
                <w:rFonts w:ascii="Times New Roman" w:hAnsi="Times New Roman" w:cs="Times New Roman"/>
                <w:szCs w:val="40"/>
              </w:rPr>
              <w:t>1</w:t>
            </w:r>
            <w:r>
              <w:rPr>
                <w:rFonts w:ascii="Times New Roman" w:hAnsi="Times New Roman" w:cs="Times New Roman" w:hint="eastAsia"/>
                <w:szCs w:val="40"/>
              </w:rPr>
              <w:t>)</w:t>
            </w:r>
            <w:r>
              <w:rPr>
                <w:rFonts w:ascii="Times New Roman" w:hAnsi="Times New Roman" w:cs="Times New Roman"/>
                <w:szCs w:val="40"/>
              </w:rPr>
              <w:t xml:space="preserve"> </w:t>
            </w:r>
            <w:r w:rsidRPr="0043360E">
              <w:rPr>
                <w:rFonts w:ascii="Times New Roman" w:hAnsi="Times New Roman" w:cs="Times New Roman"/>
                <w:szCs w:val="40"/>
              </w:rPr>
              <w:t>Modify Fig.2</w:t>
            </w:r>
          </w:p>
          <w:p w14:paraId="275CAD97" w14:textId="59F034EE" w:rsidR="0043360E" w:rsidRDefault="0043360E" w:rsidP="00AF1484">
            <w:pPr>
              <w:rPr>
                <w:rFonts w:ascii="Times New Roman" w:hAnsi="Times New Roman" w:cs="Times New Roman"/>
                <w:szCs w:val="40"/>
              </w:rPr>
            </w:pPr>
            <w:r>
              <w:rPr>
                <w:rFonts w:ascii="Times New Roman" w:hAnsi="Times New Roman" w:cs="Times New Roman"/>
                <w:szCs w:val="40"/>
              </w:rPr>
              <w:t xml:space="preserve">(2) </w:t>
            </w:r>
            <w:r w:rsidR="006D34A7">
              <w:rPr>
                <w:rFonts w:ascii="Times New Roman" w:hAnsi="Times New Roman" w:cs="Times New Roman"/>
                <w:szCs w:val="40"/>
              </w:rPr>
              <w:t>Modify Fig.3</w:t>
            </w:r>
          </w:p>
        </w:tc>
      </w:tr>
      <w:tr w:rsidR="00AE4B46" w:rsidRPr="00F040A6" w14:paraId="3C0195DB" w14:textId="77777777" w:rsidTr="001D7186">
        <w:tc>
          <w:tcPr>
            <w:tcW w:w="2057" w:type="dxa"/>
          </w:tcPr>
          <w:p w14:paraId="32EE6B74" w14:textId="67397588" w:rsidR="00AE4B46" w:rsidRDefault="00AE4B46" w:rsidP="00AE4B46">
            <w:pPr>
              <w:jc w:val="both"/>
              <w:rPr>
                <w:rFonts w:ascii="Times New Roman" w:hAnsi="Times New Roman" w:cs="Times New Roman"/>
                <w:szCs w:val="40"/>
              </w:rPr>
            </w:pPr>
            <w:r>
              <w:rPr>
                <w:rFonts w:ascii="Times New Roman" w:hAnsi="Times New Roman" w:cs="Times New Roman" w:hint="eastAsia"/>
                <w:szCs w:val="40"/>
              </w:rPr>
              <w:t>Eric</w:t>
            </w:r>
          </w:p>
        </w:tc>
        <w:tc>
          <w:tcPr>
            <w:tcW w:w="2147" w:type="dxa"/>
          </w:tcPr>
          <w:p w14:paraId="7F9D0792" w14:textId="225EDCD7" w:rsidR="00AE4B46" w:rsidRDefault="00AE4B46" w:rsidP="00AE4B46">
            <w:pPr>
              <w:jc w:val="both"/>
              <w:rPr>
                <w:rFonts w:ascii="Times New Roman" w:hAnsi="Times New Roman" w:cs="Times New Roman"/>
                <w:szCs w:val="40"/>
              </w:rPr>
            </w:pPr>
            <w:r>
              <w:rPr>
                <w:rFonts w:ascii="Times New Roman" w:hAnsi="Times New Roman" w:cs="Times New Roman" w:hint="eastAsia"/>
                <w:szCs w:val="40"/>
              </w:rPr>
              <w:t>2016</w:t>
            </w:r>
            <w:r>
              <w:rPr>
                <w:rFonts w:ascii="Times New Roman" w:hAnsi="Times New Roman" w:cs="Times New Roman"/>
                <w:szCs w:val="40"/>
              </w:rPr>
              <w:t>/04/03</w:t>
            </w:r>
          </w:p>
        </w:tc>
        <w:tc>
          <w:tcPr>
            <w:tcW w:w="950" w:type="dxa"/>
          </w:tcPr>
          <w:p w14:paraId="4638625A" w14:textId="2C4AF64E" w:rsidR="00AE4B46" w:rsidRDefault="00AE4B46" w:rsidP="00AE4B46">
            <w:pPr>
              <w:jc w:val="both"/>
              <w:rPr>
                <w:rFonts w:ascii="Times New Roman" w:hAnsi="Times New Roman" w:cs="Times New Roman"/>
                <w:szCs w:val="40"/>
              </w:rPr>
            </w:pPr>
            <w:r>
              <w:rPr>
                <w:rFonts w:ascii="Times New Roman" w:hAnsi="Times New Roman" w:cs="Times New Roman" w:hint="eastAsia"/>
                <w:szCs w:val="40"/>
              </w:rPr>
              <w:t>2.6</w:t>
            </w:r>
          </w:p>
        </w:tc>
        <w:tc>
          <w:tcPr>
            <w:tcW w:w="3403" w:type="dxa"/>
          </w:tcPr>
          <w:p w14:paraId="7C21E956" w14:textId="52D7CBC7" w:rsidR="00AE4B46" w:rsidRDefault="00AE4B46" w:rsidP="00AE4B46">
            <w:pPr>
              <w:rPr>
                <w:rFonts w:ascii="Times New Roman" w:hAnsi="Times New Roman" w:cs="Times New Roman"/>
                <w:szCs w:val="40"/>
              </w:rPr>
            </w:pPr>
            <w:r>
              <w:rPr>
                <w:rFonts w:ascii="Times New Roman" w:hAnsi="Times New Roman" w:cs="Times New Roman" w:hint="eastAsia"/>
                <w:szCs w:val="40"/>
              </w:rPr>
              <w:t>Ad</w:t>
            </w:r>
            <w:r>
              <w:rPr>
                <w:rFonts w:ascii="Times New Roman" w:hAnsi="Times New Roman" w:cs="Times New Roman"/>
                <w:szCs w:val="40"/>
              </w:rPr>
              <w:t>d Mudule/Process Table after System/Block Figures</w:t>
            </w:r>
          </w:p>
        </w:tc>
      </w:tr>
      <w:tr w:rsidR="005C78BF" w:rsidRPr="00F040A6" w14:paraId="4DE39EAF" w14:textId="77777777" w:rsidTr="001D7186">
        <w:tc>
          <w:tcPr>
            <w:tcW w:w="2057" w:type="dxa"/>
          </w:tcPr>
          <w:p w14:paraId="3050F3BA" w14:textId="49111772" w:rsidR="005C78BF" w:rsidRDefault="005C78BF" w:rsidP="005C78BF">
            <w:pPr>
              <w:jc w:val="both"/>
              <w:rPr>
                <w:rFonts w:ascii="Times New Roman" w:hAnsi="Times New Roman" w:cs="Times New Roman"/>
                <w:szCs w:val="40"/>
              </w:rPr>
            </w:pPr>
            <w:r>
              <w:rPr>
                <w:rFonts w:ascii="Times New Roman" w:hAnsi="Times New Roman" w:cs="Times New Roman" w:hint="eastAsia"/>
                <w:szCs w:val="40"/>
              </w:rPr>
              <w:t>Eric</w:t>
            </w:r>
          </w:p>
        </w:tc>
        <w:tc>
          <w:tcPr>
            <w:tcW w:w="2147" w:type="dxa"/>
          </w:tcPr>
          <w:p w14:paraId="2CA2E630" w14:textId="423776B6" w:rsidR="005C78BF" w:rsidRDefault="005C78BF" w:rsidP="005C78BF">
            <w:pPr>
              <w:jc w:val="both"/>
              <w:rPr>
                <w:rFonts w:ascii="Times New Roman" w:hAnsi="Times New Roman" w:cs="Times New Roman"/>
                <w:szCs w:val="40"/>
              </w:rPr>
            </w:pPr>
            <w:r>
              <w:rPr>
                <w:rFonts w:ascii="Times New Roman" w:hAnsi="Times New Roman" w:cs="Times New Roman" w:hint="eastAsia"/>
                <w:szCs w:val="40"/>
              </w:rPr>
              <w:t>2016</w:t>
            </w:r>
            <w:r>
              <w:rPr>
                <w:rFonts w:ascii="Times New Roman" w:hAnsi="Times New Roman" w:cs="Times New Roman"/>
                <w:szCs w:val="40"/>
              </w:rPr>
              <w:t>/06/08</w:t>
            </w:r>
          </w:p>
        </w:tc>
        <w:tc>
          <w:tcPr>
            <w:tcW w:w="950" w:type="dxa"/>
          </w:tcPr>
          <w:p w14:paraId="00657B16" w14:textId="64D20BBE" w:rsidR="005C78BF" w:rsidRDefault="005C78BF" w:rsidP="005C78BF">
            <w:pPr>
              <w:jc w:val="both"/>
              <w:rPr>
                <w:rFonts w:ascii="Times New Roman" w:hAnsi="Times New Roman" w:cs="Times New Roman"/>
                <w:szCs w:val="40"/>
              </w:rPr>
            </w:pPr>
            <w:r>
              <w:rPr>
                <w:rFonts w:ascii="Times New Roman" w:hAnsi="Times New Roman" w:cs="Times New Roman" w:hint="eastAsia"/>
                <w:szCs w:val="40"/>
              </w:rPr>
              <w:t>2.7</w:t>
            </w:r>
          </w:p>
        </w:tc>
        <w:tc>
          <w:tcPr>
            <w:tcW w:w="3403" w:type="dxa"/>
          </w:tcPr>
          <w:p w14:paraId="1DA0937F" w14:textId="07460D7F" w:rsidR="005E6513" w:rsidRPr="00F040A6" w:rsidRDefault="005C78BF" w:rsidP="005E6513">
            <w:pPr>
              <w:jc w:val="center"/>
              <w:rPr>
                <w:rFonts w:ascii="Times New Roman" w:hAnsi="Times New Roman" w:cs="Times New Roman"/>
                <w:szCs w:val="40"/>
              </w:rPr>
            </w:pPr>
            <w:r>
              <w:rPr>
                <w:rFonts w:ascii="Times New Roman" w:hAnsi="Times New Roman" w:cs="Times New Roman" w:hint="eastAsia"/>
                <w:szCs w:val="40"/>
              </w:rPr>
              <w:t>Modify</w:t>
            </w:r>
            <w:r>
              <w:rPr>
                <w:rFonts w:ascii="Times New Roman" w:hAnsi="Times New Roman" w:cs="Times New Roman"/>
                <w:szCs w:val="40"/>
              </w:rPr>
              <w:t xml:space="preserve"> </w:t>
            </w:r>
            <w:r w:rsidR="005E6513">
              <w:rPr>
                <w:rFonts w:ascii="Times New Roman" w:hAnsi="Times New Roman" w:cs="Times New Roman"/>
              </w:rPr>
              <w:t>Parameters of signal lines Table Format in System/Block level</w:t>
            </w:r>
          </w:p>
          <w:p w14:paraId="502F9E95" w14:textId="3B433DA4" w:rsidR="005C78BF" w:rsidRPr="005E6513" w:rsidRDefault="005C78BF" w:rsidP="005C78BF">
            <w:pPr>
              <w:rPr>
                <w:rFonts w:ascii="Times New Roman" w:hAnsi="Times New Roman" w:cs="Times New Roman"/>
                <w:szCs w:val="40"/>
              </w:rPr>
            </w:pPr>
          </w:p>
        </w:tc>
      </w:tr>
      <w:tr w:rsidR="00FC5450" w:rsidRPr="00F040A6" w14:paraId="075AA4A7" w14:textId="77777777" w:rsidTr="001D7186">
        <w:tc>
          <w:tcPr>
            <w:tcW w:w="2057" w:type="dxa"/>
          </w:tcPr>
          <w:p w14:paraId="575FDDA5" w14:textId="20558CE3" w:rsidR="00FC5450" w:rsidRDefault="00FC5450" w:rsidP="005C78BF">
            <w:pPr>
              <w:jc w:val="both"/>
              <w:rPr>
                <w:rFonts w:ascii="Times New Roman" w:hAnsi="Times New Roman" w:cs="Times New Roman"/>
                <w:szCs w:val="40"/>
              </w:rPr>
            </w:pPr>
            <w:r>
              <w:rPr>
                <w:rFonts w:ascii="Times New Roman" w:hAnsi="Times New Roman" w:cs="Times New Roman" w:hint="eastAsia"/>
                <w:szCs w:val="40"/>
              </w:rPr>
              <w:t>Er</w:t>
            </w:r>
            <w:r>
              <w:rPr>
                <w:rFonts w:ascii="Times New Roman" w:hAnsi="Times New Roman" w:cs="Times New Roman"/>
                <w:szCs w:val="40"/>
              </w:rPr>
              <w:t>ic</w:t>
            </w:r>
          </w:p>
        </w:tc>
        <w:tc>
          <w:tcPr>
            <w:tcW w:w="2147" w:type="dxa"/>
          </w:tcPr>
          <w:p w14:paraId="13C6E613" w14:textId="2A2AEA72" w:rsidR="00FC5450" w:rsidRDefault="00FC5450" w:rsidP="005C78BF">
            <w:pPr>
              <w:jc w:val="both"/>
              <w:rPr>
                <w:rFonts w:ascii="Times New Roman" w:hAnsi="Times New Roman" w:cs="Times New Roman"/>
                <w:szCs w:val="40"/>
              </w:rPr>
            </w:pPr>
            <w:r>
              <w:rPr>
                <w:rFonts w:ascii="Times New Roman" w:hAnsi="Times New Roman" w:cs="Times New Roman" w:hint="eastAsia"/>
                <w:szCs w:val="40"/>
              </w:rPr>
              <w:t>2016/07/10</w:t>
            </w:r>
          </w:p>
        </w:tc>
        <w:tc>
          <w:tcPr>
            <w:tcW w:w="950" w:type="dxa"/>
          </w:tcPr>
          <w:p w14:paraId="5075264A" w14:textId="2F06BE38" w:rsidR="00FC5450" w:rsidRDefault="00FC5450" w:rsidP="005C78BF">
            <w:pPr>
              <w:jc w:val="both"/>
              <w:rPr>
                <w:rFonts w:ascii="Times New Roman" w:hAnsi="Times New Roman" w:cs="Times New Roman"/>
                <w:szCs w:val="40"/>
              </w:rPr>
            </w:pPr>
            <w:r>
              <w:rPr>
                <w:rFonts w:ascii="Times New Roman" w:hAnsi="Times New Roman" w:cs="Times New Roman" w:hint="eastAsia"/>
                <w:szCs w:val="40"/>
              </w:rPr>
              <w:t>3.0</w:t>
            </w:r>
          </w:p>
        </w:tc>
        <w:tc>
          <w:tcPr>
            <w:tcW w:w="3403" w:type="dxa"/>
          </w:tcPr>
          <w:p w14:paraId="394AD859" w14:textId="3951604C" w:rsidR="00FC5450" w:rsidRDefault="00FC5450" w:rsidP="00FC5450">
            <w:pPr>
              <w:jc w:val="center"/>
              <w:rPr>
                <w:rFonts w:ascii="Times New Roman" w:hAnsi="Times New Roman" w:cs="Times New Roman"/>
                <w:szCs w:val="40"/>
              </w:rPr>
            </w:pPr>
            <w:r>
              <w:rPr>
                <w:rFonts w:ascii="Times New Roman" w:hAnsi="Times New Roman" w:cs="Times New Roman" w:hint="eastAsia"/>
                <w:szCs w:val="40"/>
              </w:rPr>
              <w:t xml:space="preserve">Draw left Process </w:t>
            </w:r>
            <w:r>
              <w:rPr>
                <w:rFonts w:ascii="Times New Roman" w:hAnsi="Times New Roman" w:cs="Times New Roman"/>
                <w:szCs w:val="40"/>
              </w:rPr>
              <w:t xml:space="preserve">Figures </w:t>
            </w:r>
            <w:r>
              <w:rPr>
                <w:rFonts w:ascii="Times New Roman" w:hAnsi="Times New Roman" w:cs="Times New Roman" w:hint="eastAsia"/>
                <w:szCs w:val="40"/>
              </w:rPr>
              <w:t>and</w:t>
            </w:r>
            <w:r>
              <w:rPr>
                <w:rFonts w:ascii="Times New Roman" w:hAnsi="Times New Roman" w:cs="Times New Roman"/>
                <w:szCs w:val="40"/>
              </w:rPr>
              <w:t xml:space="preserve"> revise </w:t>
            </w:r>
            <w:r>
              <w:rPr>
                <w:rFonts w:ascii="Times New Roman" w:hAnsi="Times New Roman" w:cs="Times New Roman" w:hint="eastAsia"/>
                <w:szCs w:val="40"/>
              </w:rPr>
              <w:t>table</w:t>
            </w:r>
            <w:r>
              <w:rPr>
                <w:rFonts w:ascii="Times New Roman" w:hAnsi="Times New Roman" w:cs="Times New Roman"/>
                <w:szCs w:val="40"/>
              </w:rPr>
              <w:t xml:space="preserve"> numbers</w:t>
            </w:r>
          </w:p>
        </w:tc>
      </w:tr>
      <w:tr w:rsidR="00004FBC" w:rsidRPr="00F040A6" w14:paraId="1F27BBFF" w14:textId="77777777" w:rsidTr="001D7186">
        <w:tc>
          <w:tcPr>
            <w:tcW w:w="2057" w:type="dxa"/>
          </w:tcPr>
          <w:p w14:paraId="596654B7" w14:textId="4892E38A" w:rsidR="00004FBC" w:rsidRDefault="00004FBC" w:rsidP="005C78BF">
            <w:pPr>
              <w:jc w:val="both"/>
              <w:rPr>
                <w:rFonts w:ascii="Times New Roman" w:hAnsi="Times New Roman" w:cs="Times New Roman"/>
                <w:szCs w:val="40"/>
              </w:rPr>
            </w:pPr>
            <w:r>
              <w:rPr>
                <w:rFonts w:ascii="Times New Roman" w:hAnsi="Times New Roman" w:cs="Times New Roman" w:hint="eastAsia"/>
                <w:szCs w:val="40"/>
              </w:rPr>
              <w:t>Eric</w:t>
            </w:r>
          </w:p>
        </w:tc>
        <w:tc>
          <w:tcPr>
            <w:tcW w:w="2147" w:type="dxa"/>
          </w:tcPr>
          <w:p w14:paraId="45CCD4F6" w14:textId="0E4D789B" w:rsidR="00004FBC" w:rsidRDefault="00004FBC" w:rsidP="005C78BF">
            <w:pPr>
              <w:jc w:val="both"/>
              <w:rPr>
                <w:rFonts w:ascii="Times New Roman" w:hAnsi="Times New Roman" w:cs="Times New Roman"/>
                <w:szCs w:val="40"/>
              </w:rPr>
            </w:pPr>
            <w:r>
              <w:rPr>
                <w:rFonts w:ascii="Times New Roman" w:hAnsi="Times New Roman" w:cs="Times New Roman" w:hint="eastAsia"/>
                <w:szCs w:val="40"/>
              </w:rPr>
              <w:t>2</w:t>
            </w:r>
            <w:r>
              <w:rPr>
                <w:rFonts w:ascii="Times New Roman" w:hAnsi="Times New Roman" w:cs="Times New Roman"/>
                <w:szCs w:val="40"/>
              </w:rPr>
              <w:t>016/11/10</w:t>
            </w:r>
          </w:p>
        </w:tc>
        <w:tc>
          <w:tcPr>
            <w:tcW w:w="950" w:type="dxa"/>
          </w:tcPr>
          <w:p w14:paraId="5E12AB18" w14:textId="19489175" w:rsidR="00004FBC" w:rsidRDefault="00004FBC" w:rsidP="005C78BF">
            <w:pPr>
              <w:jc w:val="both"/>
              <w:rPr>
                <w:rFonts w:ascii="Times New Roman" w:hAnsi="Times New Roman" w:cs="Times New Roman"/>
                <w:szCs w:val="40"/>
              </w:rPr>
            </w:pPr>
            <w:r>
              <w:rPr>
                <w:rFonts w:ascii="Times New Roman" w:hAnsi="Times New Roman" w:cs="Times New Roman" w:hint="eastAsia"/>
                <w:szCs w:val="40"/>
              </w:rPr>
              <w:t>3.1</w:t>
            </w:r>
          </w:p>
        </w:tc>
        <w:tc>
          <w:tcPr>
            <w:tcW w:w="3403" w:type="dxa"/>
          </w:tcPr>
          <w:p w14:paraId="0D3AADBC" w14:textId="57921B98" w:rsidR="00004FBC" w:rsidRDefault="00EB2551" w:rsidP="0048204C">
            <w:pPr>
              <w:rPr>
                <w:rFonts w:ascii="Times New Roman" w:hAnsi="Times New Roman" w:cs="Times New Roman"/>
                <w:szCs w:val="40"/>
              </w:rPr>
            </w:pPr>
            <w:r>
              <w:rPr>
                <w:rFonts w:ascii="Times New Roman" w:hAnsi="Times New Roman" w:cs="Times New Roman"/>
                <w:szCs w:val="40"/>
              </w:rPr>
              <w:t>Modify DD Template base on Original DD and a</w:t>
            </w:r>
            <w:r w:rsidR="00551682">
              <w:rPr>
                <w:rFonts w:ascii="Times New Roman" w:hAnsi="Times New Roman" w:cs="Times New Roman"/>
                <w:szCs w:val="40"/>
              </w:rPr>
              <w:t xml:space="preserve">dd </w:t>
            </w:r>
            <w:r w:rsidR="0048204C">
              <w:rPr>
                <w:rFonts w:ascii="Times New Roman" w:hAnsi="Times New Roman" w:cs="Times New Roman"/>
                <w:szCs w:val="40"/>
              </w:rPr>
              <w:t xml:space="preserve">Chapter 3 </w:t>
            </w:r>
            <w:r>
              <w:rPr>
                <w:rFonts w:ascii="Times New Roman" w:hAnsi="Times New Roman" w:cs="Times New Roman"/>
                <w:szCs w:val="40"/>
              </w:rPr>
              <w:t xml:space="preserve">Channel, </w:t>
            </w:r>
            <w:r w:rsidR="0048204C">
              <w:rPr>
                <w:rFonts w:ascii="Times New Roman" w:hAnsi="Times New Roman" w:cs="Times New Roman"/>
                <w:szCs w:val="40"/>
              </w:rPr>
              <w:t xml:space="preserve">Chapter 4 </w:t>
            </w:r>
            <w:r w:rsidR="00551682">
              <w:rPr>
                <w:rFonts w:ascii="Times New Roman" w:hAnsi="Times New Roman" w:cs="Times New Roman"/>
                <w:szCs w:val="40"/>
              </w:rPr>
              <w:t xml:space="preserve">Signal </w:t>
            </w:r>
          </w:p>
        </w:tc>
      </w:tr>
      <w:tr w:rsidR="00AC7E15" w:rsidRPr="00F040A6" w14:paraId="3775A2F9" w14:textId="77777777" w:rsidTr="00352849">
        <w:tc>
          <w:tcPr>
            <w:tcW w:w="2057" w:type="dxa"/>
          </w:tcPr>
          <w:p w14:paraId="7BB55282" w14:textId="77777777" w:rsidR="00AC7E15" w:rsidRDefault="00AC7E15" w:rsidP="00352849">
            <w:pPr>
              <w:jc w:val="both"/>
              <w:rPr>
                <w:rFonts w:ascii="Times New Roman" w:hAnsi="Times New Roman" w:cs="Times New Roman"/>
                <w:szCs w:val="40"/>
              </w:rPr>
            </w:pPr>
            <w:r>
              <w:rPr>
                <w:rFonts w:ascii="Times New Roman" w:hAnsi="Times New Roman" w:cs="Times New Roman" w:hint="eastAsia"/>
                <w:szCs w:val="40"/>
              </w:rPr>
              <w:t>Eric</w:t>
            </w:r>
          </w:p>
        </w:tc>
        <w:tc>
          <w:tcPr>
            <w:tcW w:w="2147" w:type="dxa"/>
          </w:tcPr>
          <w:p w14:paraId="762B42A7" w14:textId="5B3D9394" w:rsidR="00AC7E15" w:rsidRDefault="00AC7E15" w:rsidP="00352849">
            <w:pPr>
              <w:jc w:val="both"/>
              <w:rPr>
                <w:rFonts w:ascii="Times New Roman" w:hAnsi="Times New Roman" w:cs="Times New Roman"/>
                <w:szCs w:val="40"/>
              </w:rPr>
            </w:pPr>
            <w:r>
              <w:rPr>
                <w:rFonts w:ascii="Times New Roman" w:hAnsi="Times New Roman" w:cs="Times New Roman" w:hint="eastAsia"/>
                <w:szCs w:val="40"/>
              </w:rPr>
              <w:t>2</w:t>
            </w:r>
            <w:r>
              <w:rPr>
                <w:rFonts w:ascii="Times New Roman" w:hAnsi="Times New Roman" w:cs="Times New Roman"/>
                <w:szCs w:val="40"/>
              </w:rPr>
              <w:t>016/11/16</w:t>
            </w:r>
          </w:p>
        </w:tc>
        <w:tc>
          <w:tcPr>
            <w:tcW w:w="950" w:type="dxa"/>
          </w:tcPr>
          <w:p w14:paraId="74A90391" w14:textId="7CE33F97" w:rsidR="00AC7E15" w:rsidRDefault="00AC7E15" w:rsidP="00352849">
            <w:pPr>
              <w:jc w:val="both"/>
              <w:rPr>
                <w:rFonts w:ascii="Times New Roman" w:hAnsi="Times New Roman" w:cs="Times New Roman"/>
                <w:szCs w:val="40"/>
              </w:rPr>
            </w:pPr>
            <w:r>
              <w:rPr>
                <w:rFonts w:ascii="Times New Roman" w:hAnsi="Times New Roman" w:cs="Times New Roman" w:hint="eastAsia"/>
                <w:szCs w:val="40"/>
              </w:rPr>
              <w:t>3.2</w:t>
            </w:r>
          </w:p>
        </w:tc>
        <w:tc>
          <w:tcPr>
            <w:tcW w:w="3403" w:type="dxa"/>
          </w:tcPr>
          <w:p w14:paraId="12FAB81B" w14:textId="1D285C16" w:rsidR="00AC7E15" w:rsidRDefault="00AC7E15" w:rsidP="00AC7E15">
            <w:pPr>
              <w:rPr>
                <w:rFonts w:ascii="Times New Roman" w:hAnsi="Times New Roman" w:cs="Times New Roman"/>
                <w:szCs w:val="40"/>
              </w:rPr>
            </w:pPr>
            <w:r>
              <w:rPr>
                <w:rFonts w:ascii="Times New Roman" w:hAnsi="Times New Roman" w:cs="Times New Roman"/>
                <w:szCs w:val="40"/>
              </w:rPr>
              <w:t xml:space="preserve">Modify Chapter Channel in DD Template and Modify Chapter 4 from Signal to Data Structure </w:t>
            </w:r>
          </w:p>
        </w:tc>
      </w:tr>
      <w:tr w:rsidR="00B10CA9" w:rsidRPr="00F040A6" w14:paraId="6B5697AC" w14:textId="77777777" w:rsidTr="00352849">
        <w:tc>
          <w:tcPr>
            <w:tcW w:w="2057" w:type="dxa"/>
          </w:tcPr>
          <w:p w14:paraId="4641FFFE" w14:textId="3B04D1A5" w:rsidR="00B10CA9" w:rsidRDefault="00B10CA9" w:rsidP="00352849">
            <w:pPr>
              <w:jc w:val="both"/>
              <w:rPr>
                <w:rFonts w:ascii="Times New Roman" w:hAnsi="Times New Roman" w:cs="Times New Roman" w:hint="eastAsia"/>
                <w:szCs w:val="40"/>
              </w:rPr>
            </w:pPr>
            <w:r>
              <w:rPr>
                <w:rFonts w:ascii="Times New Roman" w:hAnsi="Times New Roman" w:cs="Times New Roman" w:hint="eastAsia"/>
                <w:szCs w:val="40"/>
              </w:rPr>
              <w:t>Er</w:t>
            </w:r>
            <w:r>
              <w:rPr>
                <w:rFonts w:ascii="Times New Roman" w:hAnsi="Times New Roman" w:cs="Times New Roman"/>
                <w:szCs w:val="40"/>
              </w:rPr>
              <w:t>ic</w:t>
            </w:r>
            <w:bookmarkStart w:id="1" w:name="_GoBack"/>
            <w:bookmarkEnd w:id="1"/>
          </w:p>
        </w:tc>
        <w:tc>
          <w:tcPr>
            <w:tcW w:w="2147" w:type="dxa"/>
          </w:tcPr>
          <w:p w14:paraId="6D068E16" w14:textId="55AA31D2" w:rsidR="00B10CA9" w:rsidRDefault="00B10CA9" w:rsidP="00352849">
            <w:pPr>
              <w:jc w:val="both"/>
              <w:rPr>
                <w:rFonts w:ascii="Times New Roman" w:hAnsi="Times New Roman" w:cs="Times New Roman" w:hint="eastAsia"/>
                <w:szCs w:val="40"/>
              </w:rPr>
            </w:pPr>
            <w:r>
              <w:rPr>
                <w:rFonts w:ascii="Times New Roman" w:hAnsi="Times New Roman" w:cs="Times New Roman" w:hint="eastAsia"/>
                <w:szCs w:val="40"/>
              </w:rPr>
              <w:t>2</w:t>
            </w:r>
            <w:r>
              <w:rPr>
                <w:rFonts w:ascii="Times New Roman" w:hAnsi="Times New Roman" w:cs="Times New Roman"/>
                <w:szCs w:val="40"/>
              </w:rPr>
              <w:t>016/12/05</w:t>
            </w:r>
          </w:p>
        </w:tc>
        <w:tc>
          <w:tcPr>
            <w:tcW w:w="950" w:type="dxa"/>
          </w:tcPr>
          <w:p w14:paraId="2F85C187" w14:textId="4B63341E" w:rsidR="00B10CA9" w:rsidRDefault="00B10CA9" w:rsidP="00352849">
            <w:pPr>
              <w:jc w:val="both"/>
              <w:rPr>
                <w:rFonts w:ascii="Times New Roman" w:hAnsi="Times New Roman" w:cs="Times New Roman" w:hint="eastAsia"/>
                <w:szCs w:val="40"/>
              </w:rPr>
            </w:pPr>
            <w:r>
              <w:rPr>
                <w:rFonts w:ascii="Times New Roman" w:hAnsi="Times New Roman" w:cs="Times New Roman" w:hint="eastAsia"/>
                <w:szCs w:val="40"/>
              </w:rPr>
              <w:t>3</w:t>
            </w:r>
            <w:r>
              <w:rPr>
                <w:rFonts w:ascii="Times New Roman" w:hAnsi="Times New Roman" w:cs="Times New Roman"/>
                <w:szCs w:val="40"/>
              </w:rPr>
              <w:t>.3</w:t>
            </w:r>
          </w:p>
        </w:tc>
        <w:tc>
          <w:tcPr>
            <w:tcW w:w="3403" w:type="dxa"/>
          </w:tcPr>
          <w:p w14:paraId="395E224C" w14:textId="2A93CDFD" w:rsidR="00B10CA9" w:rsidRDefault="00B10CA9" w:rsidP="00B10CA9">
            <w:pPr>
              <w:rPr>
                <w:rFonts w:ascii="Times New Roman" w:hAnsi="Times New Roman" w:cs="Times New Roman"/>
                <w:szCs w:val="40"/>
              </w:rPr>
            </w:pPr>
            <w:r>
              <w:rPr>
                <w:rFonts w:ascii="Times New Roman" w:hAnsi="Times New Roman" w:cs="Times New Roman" w:hint="eastAsia"/>
                <w:szCs w:val="40"/>
              </w:rPr>
              <w:t>Fi</w:t>
            </w:r>
            <w:r>
              <w:rPr>
                <w:rFonts w:ascii="Times New Roman" w:hAnsi="Times New Roman" w:cs="Times New Roman"/>
                <w:szCs w:val="40"/>
              </w:rPr>
              <w:t>nish Chapter 3</w:t>
            </w:r>
          </w:p>
        </w:tc>
      </w:tr>
    </w:tbl>
    <w:p w14:paraId="158F4E2B" w14:textId="45019CF3" w:rsidR="00511064" w:rsidRPr="00FC5450" w:rsidRDefault="00511064" w:rsidP="00511064">
      <w:pPr>
        <w:jc w:val="both"/>
        <w:rPr>
          <w:rFonts w:ascii="Times New Roman" w:hAnsi="Times New Roman" w:cs="Times New Roman"/>
          <w:sz w:val="40"/>
          <w:szCs w:val="40"/>
        </w:rPr>
      </w:pPr>
    </w:p>
    <w:p w14:paraId="35B68956" w14:textId="77777777" w:rsidR="00511064" w:rsidRPr="00F040A6" w:rsidRDefault="00511064" w:rsidP="00511064">
      <w:pPr>
        <w:jc w:val="both"/>
        <w:rPr>
          <w:rFonts w:ascii="Times New Roman" w:hAnsi="Times New Roman" w:cs="Times New Roman"/>
          <w:sz w:val="40"/>
          <w:szCs w:val="40"/>
        </w:rPr>
      </w:pPr>
    </w:p>
    <w:p w14:paraId="36BF672F" w14:textId="77777777" w:rsidR="00511064" w:rsidRPr="00566964" w:rsidRDefault="00511064" w:rsidP="00511064">
      <w:pPr>
        <w:jc w:val="both"/>
        <w:rPr>
          <w:rFonts w:ascii="Times New Roman" w:hAnsi="Times New Roman" w:cs="Times New Roman"/>
          <w:sz w:val="40"/>
          <w:szCs w:val="40"/>
        </w:rPr>
      </w:pPr>
    </w:p>
    <w:p w14:paraId="3D92167D" w14:textId="77777777" w:rsidR="00511064" w:rsidRPr="00F040A6" w:rsidRDefault="00511064" w:rsidP="00524EAD">
      <w:pPr>
        <w:pStyle w:val="1"/>
        <w:rPr>
          <w:rFonts w:ascii="Times New Roman" w:hAnsi="Times New Roman" w:cs="Times New Roman"/>
          <w:sz w:val="40"/>
          <w:szCs w:val="40"/>
        </w:rPr>
      </w:pPr>
      <w:bookmarkStart w:id="2" w:name="_Toc468707338"/>
      <w:r w:rsidRPr="00F040A6">
        <w:rPr>
          <w:rFonts w:ascii="Times New Roman" w:hAnsi="Times New Roman" w:cs="Times New Roman"/>
          <w:sz w:val="40"/>
          <w:szCs w:val="40"/>
        </w:rPr>
        <w:t>Table of Content</w:t>
      </w:r>
      <w:bookmarkEnd w:id="2"/>
    </w:p>
    <w:sdt>
      <w:sdtPr>
        <w:rPr>
          <w:rFonts w:ascii="Times New Roman" w:eastAsiaTheme="minorEastAsia" w:hAnsi="Times New Roman" w:cs="Times New Roman"/>
          <w:color w:val="auto"/>
          <w:kern w:val="2"/>
          <w:sz w:val="24"/>
          <w:szCs w:val="24"/>
          <w:lang w:val="zh-TW"/>
        </w:rPr>
        <w:id w:val="1352760168"/>
        <w:docPartObj>
          <w:docPartGallery w:val="Table of Contents"/>
          <w:docPartUnique/>
        </w:docPartObj>
      </w:sdtPr>
      <w:sdtEndPr>
        <w:rPr>
          <w:b/>
          <w:bCs/>
        </w:rPr>
      </w:sdtEndPr>
      <w:sdtContent>
        <w:p w14:paraId="287581A5" w14:textId="77777777" w:rsidR="00524EAD" w:rsidRPr="00F040A6" w:rsidRDefault="00524EAD">
          <w:pPr>
            <w:pStyle w:val="ab"/>
            <w:rPr>
              <w:rFonts w:ascii="Times New Roman" w:hAnsi="Times New Roman" w:cs="Times New Roman"/>
              <w:sz w:val="24"/>
              <w:szCs w:val="24"/>
            </w:rPr>
          </w:pPr>
        </w:p>
        <w:p w14:paraId="59CCDF84" w14:textId="79F5AAB3" w:rsidR="000C6006" w:rsidRDefault="00524EAD">
          <w:pPr>
            <w:pStyle w:val="11"/>
            <w:tabs>
              <w:tab w:val="right" w:leader="dot" w:pos="8296"/>
            </w:tabs>
            <w:rPr>
              <w:noProof/>
            </w:rPr>
          </w:pPr>
          <w:r w:rsidRPr="00F040A6">
            <w:rPr>
              <w:rFonts w:ascii="Times New Roman" w:hAnsi="Times New Roman" w:cs="Times New Roman"/>
              <w:szCs w:val="24"/>
            </w:rPr>
            <w:fldChar w:fldCharType="begin"/>
          </w:r>
          <w:r w:rsidRPr="00F040A6">
            <w:rPr>
              <w:rFonts w:ascii="Times New Roman" w:hAnsi="Times New Roman" w:cs="Times New Roman"/>
              <w:szCs w:val="24"/>
            </w:rPr>
            <w:instrText xml:space="preserve"> TOC \o "1-3" \h \z \u </w:instrText>
          </w:r>
          <w:r w:rsidRPr="00F040A6">
            <w:rPr>
              <w:rFonts w:ascii="Times New Roman" w:hAnsi="Times New Roman" w:cs="Times New Roman"/>
              <w:szCs w:val="24"/>
            </w:rPr>
            <w:fldChar w:fldCharType="separate"/>
          </w:r>
          <w:hyperlink w:anchor="_Toc468707337" w:history="1">
            <w:r w:rsidR="000C6006" w:rsidRPr="00D4756F">
              <w:rPr>
                <w:rStyle w:val="ac"/>
                <w:rFonts w:ascii="Times New Roman" w:hAnsi="Times New Roman" w:cs="Times New Roman"/>
                <w:noProof/>
              </w:rPr>
              <w:t>Document Revision History</w:t>
            </w:r>
            <w:r w:rsidR="000C6006">
              <w:rPr>
                <w:noProof/>
                <w:webHidden/>
              </w:rPr>
              <w:tab/>
            </w:r>
            <w:r w:rsidR="000C6006">
              <w:rPr>
                <w:noProof/>
                <w:webHidden/>
              </w:rPr>
              <w:fldChar w:fldCharType="begin"/>
            </w:r>
            <w:r w:rsidR="000C6006">
              <w:rPr>
                <w:noProof/>
                <w:webHidden/>
              </w:rPr>
              <w:instrText xml:space="preserve"> PAGEREF _Toc468707337 \h </w:instrText>
            </w:r>
            <w:r w:rsidR="000C6006">
              <w:rPr>
                <w:noProof/>
                <w:webHidden/>
              </w:rPr>
            </w:r>
            <w:r w:rsidR="000C6006">
              <w:rPr>
                <w:noProof/>
                <w:webHidden/>
              </w:rPr>
              <w:fldChar w:fldCharType="separate"/>
            </w:r>
            <w:r w:rsidR="000C6006">
              <w:rPr>
                <w:noProof/>
                <w:webHidden/>
              </w:rPr>
              <w:t>2</w:t>
            </w:r>
            <w:r w:rsidR="000C6006">
              <w:rPr>
                <w:noProof/>
                <w:webHidden/>
              </w:rPr>
              <w:fldChar w:fldCharType="end"/>
            </w:r>
          </w:hyperlink>
        </w:p>
        <w:p w14:paraId="23A7A911" w14:textId="5BE8718F" w:rsidR="000C6006" w:rsidRDefault="004839D9">
          <w:pPr>
            <w:pStyle w:val="11"/>
            <w:tabs>
              <w:tab w:val="right" w:leader="dot" w:pos="8296"/>
            </w:tabs>
            <w:rPr>
              <w:noProof/>
            </w:rPr>
          </w:pPr>
          <w:hyperlink w:anchor="_Toc468707338" w:history="1">
            <w:r w:rsidR="000C6006" w:rsidRPr="00D4756F">
              <w:rPr>
                <w:rStyle w:val="ac"/>
                <w:rFonts w:ascii="Times New Roman" w:hAnsi="Times New Roman" w:cs="Times New Roman"/>
                <w:noProof/>
              </w:rPr>
              <w:t>Table of Content</w:t>
            </w:r>
            <w:r w:rsidR="000C6006">
              <w:rPr>
                <w:noProof/>
                <w:webHidden/>
              </w:rPr>
              <w:tab/>
            </w:r>
            <w:r w:rsidR="000C6006">
              <w:rPr>
                <w:noProof/>
                <w:webHidden/>
              </w:rPr>
              <w:fldChar w:fldCharType="begin"/>
            </w:r>
            <w:r w:rsidR="000C6006">
              <w:rPr>
                <w:noProof/>
                <w:webHidden/>
              </w:rPr>
              <w:instrText xml:space="preserve"> PAGEREF _Toc468707338 \h </w:instrText>
            </w:r>
            <w:r w:rsidR="000C6006">
              <w:rPr>
                <w:noProof/>
                <w:webHidden/>
              </w:rPr>
            </w:r>
            <w:r w:rsidR="000C6006">
              <w:rPr>
                <w:noProof/>
                <w:webHidden/>
              </w:rPr>
              <w:fldChar w:fldCharType="separate"/>
            </w:r>
            <w:r w:rsidR="000C6006">
              <w:rPr>
                <w:noProof/>
                <w:webHidden/>
              </w:rPr>
              <w:t>3</w:t>
            </w:r>
            <w:r w:rsidR="000C6006">
              <w:rPr>
                <w:noProof/>
                <w:webHidden/>
              </w:rPr>
              <w:fldChar w:fldCharType="end"/>
            </w:r>
          </w:hyperlink>
        </w:p>
        <w:p w14:paraId="720DAA0B" w14:textId="6483DFF1" w:rsidR="000C6006" w:rsidRDefault="004839D9">
          <w:pPr>
            <w:pStyle w:val="11"/>
            <w:tabs>
              <w:tab w:val="left" w:pos="480"/>
              <w:tab w:val="right" w:leader="dot" w:pos="8296"/>
            </w:tabs>
            <w:rPr>
              <w:noProof/>
            </w:rPr>
          </w:pPr>
          <w:hyperlink w:anchor="_Toc468707339" w:history="1">
            <w:r w:rsidR="000C6006" w:rsidRPr="00D4756F">
              <w:rPr>
                <w:rStyle w:val="ac"/>
                <w:noProof/>
              </w:rPr>
              <w:t>1</w:t>
            </w:r>
            <w:r w:rsidR="000C6006">
              <w:rPr>
                <w:noProof/>
              </w:rPr>
              <w:tab/>
            </w:r>
            <w:r w:rsidR="000C6006" w:rsidRPr="00D4756F">
              <w:rPr>
                <w:rStyle w:val="ac"/>
                <w:noProof/>
              </w:rPr>
              <w:t>Reference</w:t>
            </w:r>
            <w:r w:rsidR="000C6006">
              <w:rPr>
                <w:noProof/>
                <w:webHidden/>
              </w:rPr>
              <w:tab/>
            </w:r>
            <w:r w:rsidR="000C6006">
              <w:rPr>
                <w:noProof/>
                <w:webHidden/>
              </w:rPr>
              <w:fldChar w:fldCharType="begin"/>
            </w:r>
            <w:r w:rsidR="000C6006">
              <w:rPr>
                <w:noProof/>
                <w:webHidden/>
              </w:rPr>
              <w:instrText xml:space="preserve"> PAGEREF _Toc468707339 \h </w:instrText>
            </w:r>
            <w:r w:rsidR="000C6006">
              <w:rPr>
                <w:noProof/>
                <w:webHidden/>
              </w:rPr>
            </w:r>
            <w:r w:rsidR="000C6006">
              <w:rPr>
                <w:noProof/>
                <w:webHidden/>
              </w:rPr>
              <w:fldChar w:fldCharType="separate"/>
            </w:r>
            <w:r w:rsidR="000C6006">
              <w:rPr>
                <w:noProof/>
                <w:webHidden/>
              </w:rPr>
              <w:t>4</w:t>
            </w:r>
            <w:r w:rsidR="000C6006">
              <w:rPr>
                <w:noProof/>
                <w:webHidden/>
              </w:rPr>
              <w:fldChar w:fldCharType="end"/>
            </w:r>
          </w:hyperlink>
        </w:p>
        <w:p w14:paraId="11416308" w14:textId="59B5A6DD" w:rsidR="000C6006" w:rsidRDefault="004839D9">
          <w:pPr>
            <w:pStyle w:val="11"/>
            <w:tabs>
              <w:tab w:val="left" w:pos="480"/>
              <w:tab w:val="right" w:leader="dot" w:pos="8296"/>
            </w:tabs>
            <w:rPr>
              <w:noProof/>
            </w:rPr>
          </w:pPr>
          <w:hyperlink w:anchor="_Toc468707340" w:history="1">
            <w:r w:rsidR="000C6006" w:rsidRPr="00D4756F">
              <w:rPr>
                <w:rStyle w:val="ac"/>
                <w:noProof/>
              </w:rPr>
              <w:t>2</w:t>
            </w:r>
            <w:r w:rsidR="000C6006">
              <w:rPr>
                <w:noProof/>
              </w:rPr>
              <w:tab/>
            </w:r>
            <w:r w:rsidR="000C6006" w:rsidRPr="00D4756F">
              <w:rPr>
                <w:rStyle w:val="ac"/>
                <w:noProof/>
              </w:rPr>
              <w:t>Introduction</w:t>
            </w:r>
            <w:r w:rsidR="000C6006">
              <w:rPr>
                <w:noProof/>
                <w:webHidden/>
              </w:rPr>
              <w:tab/>
            </w:r>
            <w:r w:rsidR="000C6006">
              <w:rPr>
                <w:noProof/>
                <w:webHidden/>
              </w:rPr>
              <w:fldChar w:fldCharType="begin"/>
            </w:r>
            <w:r w:rsidR="000C6006">
              <w:rPr>
                <w:noProof/>
                <w:webHidden/>
              </w:rPr>
              <w:instrText xml:space="preserve"> PAGEREF _Toc468707340 \h </w:instrText>
            </w:r>
            <w:r w:rsidR="000C6006">
              <w:rPr>
                <w:noProof/>
                <w:webHidden/>
              </w:rPr>
            </w:r>
            <w:r w:rsidR="000C6006">
              <w:rPr>
                <w:noProof/>
                <w:webHidden/>
              </w:rPr>
              <w:fldChar w:fldCharType="separate"/>
            </w:r>
            <w:r w:rsidR="000C6006">
              <w:rPr>
                <w:noProof/>
                <w:webHidden/>
              </w:rPr>
              <w:t>5</w:t>
            </w:r>
            <w:r w:rsidR="000C6006">
              <w:rPr>
                <w:noProof/>
                <w:webHidden/>
              </w:rPr>
              <w:fldChar w:fldCharType="end"/>
            </w:r>
          </w:hyperlink>
        </w:p>
        <w:p w14:paraId="1480E747" w14:textId="5BAA21CC" w:rsidR="000C6006" w:rsidRDefault="004839D9">
          <w:pPr>
            <w:pStyle w:val="21"/>
            <w:tabs>
              <w:tab w:val="right" w:leader="dot" w:pos="8296"/>
            </w:tabs>
            <w:rPr>
              <w:noProof/>
            </w:rPr>
          </w:pPr>
          <w:hyperlink w:anchor="_Toc468707341" w:history="1">
            <w:r w:rsidR="000C6006" w:rsidRPr="00D4756F">
              <w:rPr>
                <w:rStyle w:val="ac"/>
                <w:noProof/>
              </w:rPr>
              <w:t>2.1 Definition and Abbreviations</w:t>
            </w:r>
            <w:r w:rsidR="000C6006">
              <w:rPr>
                <w:noProof/>
                <w:webHidden/>
              </w:rPr>
              <w:tab/>
            </w:r>
            <w:r w:rsidR="000C6006">
              <w:rPr>
                <w:noProof/>
                <w:webHidden/>
              </w:rPr>
              <w:fldChar w:fldCharType="begin"/>
            </w:r>
            <w:r w:rsidR="000C6006">
              <w:rPr>
                <w:noProof/>
                <w:webHidden/>
              </w:rPr>
              <w:instrText xml:space="preserve"> PAGEREF _Toc468707341 \h </w:instrText>
            </w:r>
            <w:r w:rsidR="000C6006">
              <w:rPr>
                <w:noProof/>
                <w:webHidden/>
              </w:rPr>
            </w:r>
            <w:r w:rsidR="000C6006">
              <w:rPr>
                <w:noProof/>
                <w:webHidden/>
              </w:rPr>
              <w:fldChar w:fldCharType="separate"/>
            </w:r>
            <w:r w:rsidR="000C6006">
              <w:rPr>
                <w:noProof/>
                <w:webHidden/>
              </w:rPr>
              <w:t>5</w:t>
            </w:r>
            <w:r w:rsidR="000C6006">
              <w:rPr>
                <w:noProof/>
                <w:webHidden/>
              </w:rPr>
              <w:fldChar w:fldCharType="end"/>
            </w:r>
          </w:hyperlink>
        </w:p>
        <w:p w14:paraId="30353934" w14:textId="60762789" w:rsidR="000C6006" w:rsidRDefault="004839D9">
          <w:pPr>
            <w:pStyle w:val="21"/>
            <w:tabs>
              <w:tab w:val="right" w:leader="dot" w:pos="8296"/>
            </w:tabs>
            <w:rPr>
              <w:noProof/>
            </w:rPr>
          </w:pPr>
          <w:hyperlink w:anchor="_Toc468707342" w:history="1">
            <w:r w:rsidR="000C6006" w:rsidRPr="00D4756F">
              <w:rPr>
                <w:rStyle w:val="ac"/>
                <w:noProof/>
              </w:rPr>
              <w:t>2.2 Overview</w:t>
            </w:r>
            <w:r w:rsidR="000C6006">
              <w:rPr>
                <w:noProof/>
                <w:webHidden/>
              </w:rPr>
              <w:tab/>
            </w:r>
            <w:r w:rsidR="000C6006">
              <w:rPr>
                <w:noProof/>
                <w:webHidden/>
              </w:rPr>
              <w:fldChar w:fldCharType="begin"/>
            </w:r>
            <w:r w:rsidR="000C6006">
              <w:rPr>
                <w:noProof/>
                <w:webHidden/>
              </w:rPr>
              <w:instrText xml:space="preserve"> PAGEREF _Toc468707342 \h </w:instrText>
            </w:r>
            <w:r w:rsidR="000C6006">
              <w:rPr>
                <w:noProof/>
                <w:webHidden/>
              </w:rPr>
            </w:r>
            <w:r w:rsidR="000C6006">
              <w:rPr>
                <w:noProof/>
                <w:webHidden/>
              </w:rPr>
              <w:fldChar w:fldCharType="separate"/>
            </w:r>
            <w:r w:rsidR="000C6006">
              <w:rPr>
                <w:noProof/>
                <w:webHidden/>
              </w:rPr>
              <w:t>5</w:t>
            </w:r>
            <w:r w:rsidR="000C6006">
              <w:rPr>
                <w:noProof/>
                <w:webHidden/>
              </w:rPr>
              <w:fldChar w:fldCharType="end"/>
            </w:r>
          </w:hyperlink>
        </w:p>
        <w:p w14:paraId="04E05264" w14:textId="5A04C188" w:rsidR="000C6006" w:rsidRDefault="004839D9">
          <w:pPr>
            <w:pStyle w:val="11"/>
            <w:tabs>
              <w:tab w:val="left" w:pos="480"/>
              <w:tab w:val="right" w:leader="dot" w:pos="8296"/>
            </w:tabs>
            <w:rPr>
              <w:noProof/>
            </w:rPr>
          </w:pPr>
          <w:hyperlink w:anchor="_Toc468707343" w:history="1">
            <w:r w:rsidR="000C6006" w:rsidRPr="00D4756F">
              <w:rPr>
                <w:rStyle w:val="ac"/>
                <w:noProof/>
              </w:rPr>
              <w:t>3</w:t>
            </w:r>
            <w:r w:rsidR="000C6006">
              <w:rPr>
                <w:noProof/>
              </w:rPr>
              <w:tab/>
            </w:r>
            <w:r w:rsidR="000C6006" w:rsidRPr="00D4756F">
              <w:rPr>
                <w:rStyle w:val="ac"/>
                <w:noProof/>
              </w:rPr>
              <w:t>Channel</w:t>
            </w:r>
            <w:r w:rsidR="000C6006">
              <w:rPr>
                <w:noProof/>
                <w:webHidden/>
              </w:rPr>
              <w:tab/>
            </w:r>
            <w:r w:rsidR="000C6006">
              <w:rPr>
                <w:noProof/>
                <w:webHidden/>
              </w:rPr>
              <w:fldChar w:fldCharType="begin"/>
            </w:r>
            <w:r w:rsidR="000C6006">
              <w:rPr>
                <w:noProof/>
                <w:webHidden/>
              </w:rPr>
              <w:instrText xml:space="preserve"> PAGEREF _Toc468707343 \h </w:instrText>
            </w:r>
            <w:r w:rsidR="000C6006">
              <w:rPr>
                <w:noProof/>
                <w:webHidden/>
              </w:rPr>
            </w:r>
            <w:r w:rsidR="000C6006">
              <w:rPr>
                <w:noProof/>
                <w:webHidden/>
              </w:rPr>
              <w:fldChar w:fldCharType="separate"/>
            </w:r>
            <w:r w:rsidR="000C6006">
              <w:rPr>
                <w:noProof/>
                <w:webHidden/>
              </w:rPr>
              <w:t>7</w:t>
            </w:r>
            <w:r w:rsidR="000C6006">
              <w:rPr>
                <w:noProof/>
                <w:webHidden/>
              </w:rPr>
              <w:fldChar w:fldCharType="end"/>
            </w:r>
          </w:hyperlink>
        </w:p>
        <w:p w14:paraId="2CC57948" w14:textId="109EA72B" w:rsidR="000C6006" w:rsidRDefault="004839D9">
          <w:pPr>
            <w:pStyle w:val="21"/>
            <w:tabs>
              <w:tab w:val="right" w:leader="dot" w:pos="8296"/>
            </w:tabs>
            <w:rPr>
              <w:noProof/>
            </w:rPr>
          </w:pPr>
          <w:hyperlink w:anchor="_Toc468707344" w:history="1">
            <w:r w:rsidR="000C6006" w:rsidRPr="00D4756F">
              <w:rPr>
                <w:rStyle w:val="ac"/>
                <w:noProof/>
              </w:rPr>
              <w:t>3.1 MAC-RRC</w:t>
            </w:r>
            <w:r w:rsidR="000C6006">
              <w:rPr>
                <w:noProof/>
                <w:webHidden/>
              </w:rPr>
              <w:tab/>
            </w:r>
            <w:r w:rsidR="000C6006">
              <w:rPr>
                <w:noProof/>
                <w:webHidden/>
              </w:rPr>
              <w:fldChar w:fldCharType="begin"/>
            </w:r>
            <w:r w:rsidR="000C6006">
              <w:rPr>
                <w:noProof/>
                <w:webHidden/>
              </w:rPr>
              <w:instrText xml:space="preserve"> PAGEREF _Toc468707344 \h </w:instrText>
            </w:r>
            <w:r w:rsidR="000C6006">
              <w:rPr>
                <w:noProof/>
                <w:webHidden/>
              </w:rPr>
            </w:r>
            <w:r w:rsidR="000C6006">
              <w:rPr>
                <w:noProof/>
                <w:webHidden/>
              </w:rPr>
              <w:fldChar w:fldCharType="separate"/>
            </w:r>
            <w:r w:rsidR="000C6006">
              <w:rPr>
                <w:noProof/>
                <w:webHidden/>
              </w:rPr>
              <w:t>7</w:t>
            </w:r>
            <w:r w:rsidR="000C6006">
              <w:rPr>
                <w:noProof/>
                <w:webHidden/>
              </w:rPr>
              <w:fldChar w:fldCharType="end"/>
            </w:r>
          </w:hyperlink>
        </w:p>
        <w:p w14:paraId="2ECA866A" w14:textId="2D915A8A" w:rsidR="000C6006" w:rsidRDefault="004839D9">
          <w:pPr>
            <w:pStyle w:val="31"/>
            <w:rPr>
              <w:noProof/>
            </w:rPr>
          </w:pPr>
          <w:hyperlink w:anchor="_Toc468707345" w:history="1">
            <w:r w:rsidR="000C6006" w:rsidRPr="00D4756F">
              <w:rPr>
                <w:rStyle w:val="ac"/>
                <w:noProof/>
              </w:rPr>
              <w:t>3.1.1 UL_CCCH</w:t>
            </w:r>
            <w:r w:rsidR="000C6006">
              <w:rPr>
                <w:noProof/>
                <w:webHidden/>
              </w:rPr>
              <w:tab/>
            </w:r>
            <w:r w:rsidR="000C6006">
              <w:rPr>
                <w:noProof/>
                <w:webHidden/>
              </w:rPr>
              <w:fldChar w:fldCharType="begin"/>
            </w:r>
            <w:r w:rsidR="000C6006">
              <w:rPr>
                <w:noProof/>
                <w:webHidden/>
              </w:rPr>
              <w:instrText xml:space="preserve"> PAGEREF _Toc468707345 \h </w:instrText>
            </w:r>
            <w:r w:rsidR="000C6006">
              <w:rPr>
                <w:noProof/>
                <w:webHidden/>
              </w:rPr>
            </w:r>
            <w:r w:rsidR="000C6006">
              <w:rPr>
                <w:noProof/>
                <w:webHidden/>
              </w:rPr>
              <w:fldChar w:fldCharType="separate"/>
            </w:r>
            <w:r w:rsidR="000C6006">
              <w:rPr>
                <w:noProof/>
                <w:webHidden/>
              </w:rPr>
              <w:t>7</w:t>
            </w:r>
            <w:r w:rsidR="000C6006">
              <w:rPr>
                <w:noProof/>
                <w:webHidden/>
              </w:rPr>
              <w:fldChar w:fldCharType="end"/>
            </w:r>
          </w:hyperlink>
        </w:p>
        <w:p w14:paraId="2A936062" w14:textId="719BAABB" w:rsidR="000C6006" w:rsidRDefault="004839D9">
          <w:pPr>
            <w:pStyle w:val="31"/>
            <w:rPr>
              <w:noProof/>
            </w:rPr>
          </w:pPr>
          <w:hyperlink w:anchor="_Toc468707346" w:history="1">
            <w:r w:rsidR="000C6006" w:rsidRPr="00D4756F">
              <w:rPr>
                <w:rStyle w:val="ac"/>
                <w:noProof/>
              </w:rPr>
              <w:t xml:space="preserve">3.1.2 </w:t>
            </w:r>
            <w:r w:rsidR="000C6006" w:rsidRPr="00D4756F">
              <w:rPr>
                <w:rStyle w:val="ac"/>
                <w:rFonts w:ascii="Times New Roman" w:hAnsi="Times New Roman" w:cs="Times New Roman"/>
                <w:noProof/>
              </w:rPr>
              <w:t>DL_BCCH</w:t>
            </w:r>
            <w:r w:rsidR="000C6006">
              <w:rPr>
                <w:noProof/>
                <w:webHidden/>
              </w:rPr>
              <w:tab/>
            </w:r>
            <w:r w:rsidR="000C6006">
              <w:rPr>
                <w:noProof/>
                <w:webHidden/>
              </w:rPr>
              <w:fldChar w:fldCharType="begin"/>
            </w:r>
            <w:r w:rsidR="000C6006">
              <w:rPr>
                <w:noProof/>
                <w:webHidden/>
              </w:rPr>
              <w:instrText xml:space="preserve"> PAGEREF _Toc468707346 \h </w:instrText>
            </w:r>
            <w:r w:rsidR="000C6006">
              <w:rPr>
                <w:noProof/>
                <w:webHidden/>
              </w:rPr>
            </w:r>
            <w:r w:rsidR="000C6006">
              <w:rPr>
                <w:noProof/>
                <w:webHidden/>
              </w:rPr>
              <w:fldChar w:fldCharType="separate"/>
            </w:r>
            <w:r w:rsidR="000C6006">
              <w:rPr>
                <w:noProof/>
                <w:webHidden/>
              </w:rPr>
              <w:t>8</w:t>
            </w:r>
            <w:r w:rsidR="000C6006">
              <w:rPr>
                <w:noProof/>
                <w:webHidden/>
              </w:rPr>
              <w:fldChar w:fldCharType="end"/>
            </w:r>
          </w:hyperlink>
        </w:p>
        <w:p w14:paraId="72E55B34" w14:textId="17A09F8D" w:rsidR="000C6006" w:rsidRDefault="004839D9">
          <w:pPr>
            <w:pStyle w:val="31"/>
            <w:rPr>
              <w:noProof/>
            </w:rPr>
          </w:pPr>
          <w:hyperlink w:anchor="_Toc468707347" w:history="1">
            <w:r w:rsidR="000C6006" w:rsidRPr="00D4756F">
              <w:rPr>
                <w:rStyle w:val="ac"/>
                <w:noProof/>
              </w:rPr>
              <w:t>3.1.3 RA_CCCH</w:t>
            </w:r>
            <w:r w:rsidR="000C6006">
              <w:rPr>
                <w:noProof/>
                <w:webHidden/>
              </w:rPr>
              <w:tab/>
            </w:r>
            <w:r w:rsidR="000C6006">
              <w:rPr>
                <w:noProof/>
                <w:webHidden/>
              </w:rPr>
              <w:fldChar w:fldCharType="begin"/>
            </w:r>
            <w:r w:rsidR="000C6006">
              <w:rPr>
                <w:noProof/>
                <w:webHidden/>
              </w:rPr>
              <w:instrText xml:space="preserve"> PAGEREF _Toc468707347 \h </w:instrText>
            </w:r>
            <w:r w:rsidR="000C6006">
              <w:rPr>
                <w:noProof/>
                <w:webHidden/>
              </w:rPr>
            </w:r>
            <w:r w:rsidR="000C6006">
              <w:rPr>
                <w:noProof/>
                <w:webHidden/>
              </w:rPr>
              <w:fldChar w:fldCharType="separate"/>
            </w:r>
            <w:r w:rsidR="000C6006">
              <w:rPr>
                <w:noProof/>
                <w:webHidden/>
              </w:rPr>
              <w:t>8</w:t>
            </w:r>
            <w:r w:rsidR="000C6006">
              <w:rPr>
                <w:noProof/>
                <w:webHidden/>
              </w:rPr>
              <w:fldChar w:fldCharType="end"/>
            </w:r>
          </w:hyperlink>
        </w:p>
        <w:p w14:paraId="63E8BE4B" w14:textId="0AFFD399" w:rsidR="000C6006" w:rsidRDefault="004839D9">
          <w:pPr>
            <w:pStyle w:val="31"/>
            <w:rPr>
              <w:noProof/>
            </w:rPr>
          </w:pPr>
          <w:hyperlink w:anchor="_Toc468707348" w:history="1">
            <w:r w:rsidR="000C6006" w:rsidRPr="00D4756F">
              <w:rPr>
                <w:rStyle w:val="ac"/>
                <w:noProof/>
              </w:rPr>
              <w:t>3.1.4 Config_BCCH</w:t>
            </w:r>
            <w:r w:rsidR="000C6006">
              <w:rPr>
                <w:noProof/>
                <w:webHidden/>
              </w:rPr>
              <w:tab/>
            </w:r>
            <w:r w:rsidR="000C6006">
              <w:rPr>
                <w:noProof/>
                <w:webHidden/>
              </w:rPr>
              <w:fldChar w:fldCharType="begin"/>
            </w:r>
            <w:r w:rsidR="000C6006">
              <w:rPr>
                <w:noProof/>
                <w:webHidden/>
              </w:rPr>
              <w:instrText xml:space="preserve"> PAGEREF _Toc468707348 \h </w:instrText>
            </w:r>
            <w:r w:rsidR="000C6006">
              <w:rPr>
                <w:noProof/>
                <w:webHidden/>
              </w:rPr>
            </w:r>
            <w:r w:rsidR="000C6006">
              <w:rPr>
                <w:noProof/>
                <w:webHidden/>
              </w:rPr>
              <w:fldChar w:fldCharType="separate"/>
            </w:r>
            <w:r w:rsidR="000C6006">
              <w:rPr>
                <w:noProof/>
                <w:webHidden/>
              </w:rPr>
              <w:t>9</w:t>
            </w:r>
            <w:r w:rsidR="000C6006">
              <w:rPr>
                <w:noProof/>
                <w:webHidden/>
              </w:rPr>
              <w:fldChar w:fldCharType="end"/>
            </w:r>
          </w:hyperlink>
        </w:p>
        <w:p w14:paraId="72D92C5E" w14:textId="3304A22C" w:rsidR="000C6006" w:rsidRDefault="004839D9">
          <w:pPr>
            <w:pStyle w:val="31"/>
            <w:rPr>
              <w:noProof/>
            </w:rPr>
          </w:pPr>
          <w:hyperlink w:anchor="_Toc468707349" w:history="1">
            <w:r w:rsidR="000C6006" w:rsidRPr="00D4756F">
              <w:rPr>
                <w:rStyle w:val="ac"/>
                <w:noProof/>
              </w:rPr>
              <w:t>3.1.5 Config_CCCH</w:t>
            </w:r>
            <w:r w:rsidR="000C6006">
              <w:rPr>
                <w:noProof/>
                <w:webHidden/>
              </w:rPr>
              <w:tab/>
            </w:r>
            <w:r w:rsidR="000C6006">
              <w:rPr>
                <w:noProof/>
                <w:webHidden/>
              </w:rPr>
              <w:fldChar w:fldCharType="begin"/>
            </w:r>
            <w:r w:rsidR="000C6006">
              <w:rPr>
                <w:noProof/>
                <w:webHidden/>
              </w:rPr>
              <w:instrText xml:space="preserve"> PAGEREF _Toc468707349 \h </w:instrText>
            </w:r>
            <w:r w:rsidR="000C6006">
              <w:rPr>
                <w:noProof/>
                <w:webHidden/>
              </w:rPr>
            </w:r>
            <w:r w:rsidR="000C6006">
              <w:rPr>
                <w:noProof/>
                <w:webHidden/>
              </w:rPr>
              <w:fldChar w:fldCharType="separate"/>
            </w:r>
            <w:r w:rsidR="000C6006">
              <w:rPr>
                <w:noProof/>
                <w:webHidden/>
              </w:rPr>
              <w:t>9</w:t>
            </w:r>
            <w:r w:rsidR="000C6006">
              <w:rPr>
                <w:noProof/>
                <w:webHidden/>
              </w:rPr>
              <w:fldChar w:fldCharType="end"/>
            </w:r>
          </w:hyperlink>
        </w:p>
        <w:p w14:paraId="10880C49" w14:textId="241B9FD6" w:rsidR="000C6006" w:rsidRDefault="004839D9">
          <w:pPr>
            <w:pStyle w:val="31"/>
            <w:rPr>
              <w:noProof/>
            </w:rPr>
          </w:pPr>
          <w:hyperlink w:anchor="_Toc468707350" w:history="1">
            <w:r w:rsidR="000C6006" w:rsidRPr="00D4756F">
              <w:rPr>
                <w:rStyle w:val="ac"/>
                <w:noProof/>
              </w:rPr>
              <w:t>3.1.6 Config_DCCH</w:t>
            </w:r>
            <w:r w:rsidR="000C6006">
              <w:rPr>
                <w:noProof/>
                <w:webHidden/>
              </w:rPr>
              <w:tab/>
            </w:r>
            <w:r w:rsidR="000C6006">
              <w:rPr>
                <w:noProof/>
                <w:webHidden/>
              </w:rPr>
              <w:fldChar w:fldCharType="begin"/>
            </w:r>
            <w:r w:rsidR="000C6006">
              <w:rPr>
                <w:noProof/>
                <w:webHidden/>
              </w:rPr>
              <w:instrText xml:space="preserve"> PAGEREF _Toc468707350 \h </w:instrText>
            </w:r>
            <w:r w:rsidR="000C6006">
              <w:rPr>
                <w:noProof/>
                <w:webHidden/>
              </w:rPr>
            </w:r>
            <w:r w:rsidR="000C6006">
              <w:rPr>
                <w:noProof/>
                <w:webHidden/>
              </w:rPr>
              <w:fldChar w:fldCharType="separate"/>
            </w:r>
            <w:r w:rsidR="000C6006">
              <w:rPr>
                <w:noProof/>
                <w:webHidden/>
              </w:rPr>
              <w:t>11</w:t>
            </w:r>
            <w:r w:rsidR="000C6006">
              <w:rPr>
                <w:noProof/>
                <w:webHidden/>
              </w:rPr>
              <w:fldChar w:fldCharType="end"/>
            </w:r>
          </w:hyperlink>
        </w:p>
        <w:p w14:paraId="4E4C02FE" w14:textId="72D57C7E" w:rsidR="000C6006" w:rsidRDefault="004839D9">
          <w:pPr>
            <w:pStyle w:val="21"/>
            <w:tabs>
              <w:tab w:val="right" w:leader="dot" w:pos="8296"/>
            </w:tabs>
            <w:rPr>
              <w:noProof/>
            </w:rPr>
          </w:pPr>
          <w:hyperlink w:anchor="_Toc468707351" w:history="1">
            <w:r w:rsidR="000C6006" w:rsidRPr="00D4756F">
              <w:rPr>
                <w:rStyle w:val="ac"/>
                <w:noProof/>
              </w:rPr>
              <w:t>3.2 MAC-RLC</w:t>
            </w:r>
            <w:r w:rsidR="000C6006">
              <w:rPr>
                <w:noProof/>
                <w:webHidden/>
              </w:rPr>
              <w:tab/>
            </w:r>
            <w:r w:rsidR="000C6006">
              <w:rPr>
                <w:noProof/>
                <w:webHidden/>
              </w:rPr>
              <w:fldChar w:fldCharType="begin"/>
            </w:r>
            <w:r w:rsidR="000C6006">
              <w:rPr>
                <w:noProof/>
                <w:webHidden/>
              </w:rPr>
              <w:instrText xml:space="preserve"> PAGEREF _Toc468707351 \h </w:instrText>
            </w:r>
            <w:r w:rsidR="000C6006">
              <w:rPr>
                <w:noProof/>
                <w:webHidden/>
              </w:rPr>
            </w:r>
            <w:r w:rsidR="000C6006">
              <w:rPr>
                <w:noProof/>
                <w:webHidden/>
              </w:rPr>
              <w:fldChar w:fldCharType="separate"/>
            </w:r>
            <w:r w:rsidR="000C6006">
              <w:rPr>
                <w:noProof/>
                <w:webHidden/>
              </w:rPr>
              <w:t>12</w:t>
            </w:r>
            <w:r w:rsidR="000C6006">
              <w:rPr>
                <w:noProof/>
                <w:webHidden/>
              </w:rPr>
              <w:fldChar w:fldCharType="end"/>
            </w:r>
          </w:hyperlink>
        </w:p>
        <w:p w14:paraId="551BA622" w14:textId="1848BD53" w:rsidR="000C6006" w:rsidRDefault="004839D9">
          <w:pPr>
            <w:pStyle w:val="31"/>
            <w:rPr>
              <w:noProof/>
            </w:rPr>
          </w:pPr>
          <w:hyperlink w:anchor="_Toc468707352" w:history="1">
            <w:r w:rsidR="000C6006" w:rsidRPr="00D4756F">
              <w:rPr>
                <w:rStyle w:val="ac"/>
                <w:noProof/>
              </w:rPr>
              <w:t xml:space="preserve">3.2.1 </w:t>
            </w:r>
            <w:r w:rsidR="000C6006" w:rsidRPr="00D4756F">
              <w:rPr>
                <w:rStyle w:val="ac"/>
                <w:rFonts w:ascii="Times New Roman" w:hAnsi="Times New Roman" w:cs="Times New Roman"/>
                <w:noProof/>
              </w:rPr>
              <w:t>UL_DCCH</w:t>
            </w:r>
            <w:r w:rsidR="000C6006">
              <w:rPr>
                <w:noProof/>
                <w:webHidden/>
              </w:rPr>
              <w:tab/>
            </w:r>
            <w:r w:rsidR="000C6006">
              <w:rPr>
                <w:noProof/>
                <w:webHidden/>
              </w:rPr>
              <w:fldChar w:fldCharType="begin"/>
            </w:r>
            <w:r w:rsidR="000C6006">
              <w:rPr>
                <w:noProof/>
                <w:webHidden/>
              </w:rPr>
              <w:instrText xml:space="preserve"> PAGEREF _Toc468707352 \h </w:instrText>
            </w:r>
            <w:r w:rsidR="000C6006">
              <w:rPr>
                <w:noProof/>
                <w:webHidden/>
              </w:rPr>
            </w:r>
            <w:r w:rsidR="000C6006">
              <w:rPr>
                <w:noProof/>
                <w:webHidden/>
              </w:rPr>
              <w:fldChar w:fldCharType="separate"/>
            </w:r>
            <w:r w:rsidR="000C6006">
              <w:rPr>
                <w:noProof/>
                <w:webHidden/>
              </w:rPr>
              <w:t>12</w:t>
            </w:r>
            <w:r w:rsidR="000C6006">
              <w:rPr>
                <w:noProof/>
                <w:webHidden/>
              </w:rPr>
              <w:fldChar w:fldCharType="end"/>
            </w:r>
          </w:hyperlink>
        </w:p>
        <w:p w14:paraId="20C15AB8" w14:textId="359C166B" w:rsidR="000C6006" w:rsidRDefault="004839D9">
          <w:pPr>
            <w:pStyle w:val="31"/>
            <w:rPr>
              <w:noProof/>
            </w:rPr>
          </w:pPr>
          <w:hyperlink w:anchor="_Toc468707353" w:history="1">
            <w:r w:rsidR="000C6006" w:rsidRPr="00D4756F">
              <w:rPr>
                <w:rStyle w:val="ac"/>
                <w:noProof/>
              </w:rPr>
              <w:t xml:space="preserve">3.2.2 </w:t>
            </w:r>
            <w:r w:rsidR="000C6006" w:rsidRPr="00D4756F">
              <w:rPr>
                <w:rStyle w:val="ac"/>
                <w:rFonts w:ascii="Times New Roman" w:hAnsi="Times New Roman" w:cs="Times New Roman"/>
                <w:noProof/>
              </w:rPr>
              <w:t>UL_DTCH</w:t>
            </w:r>
            <w:r w:rsidR="000C6006">
              <w:rPr>
                <w:noProof/>
                <w:webHidden/>
              </w:rPr>
              <w:tab/>
            </w:r>
            <w:r w:rsidR="000C6006">
              <w:rPr>
                <w:noProof/>
                <w:webHidden/>
              </w:rPr>
              <w:fldChar w:fldCharType="begin"/>
            </w:r>
            <w:r w:rsidR="000C6006">
              <w:rPr>
                <w:noProof/>
                <w:webHidden/>
              </w:rPr>
              <w:instrText xml:space="preserve"> PAGEREF _Toc468707353 \h </w:instrText>
            </w:r>
            <w:r w:rsidR="000C6006">
              <w:rPr>
                <w:noProof/>
                <w:webHidden/>
              </w:rPr>
            </w:r>
            <w:r w:rsidR="000C6006">
              <w:rPr>
                <w:noProof/>
                <w:webHidden/>
              </w:rPr>
              <w:fldChar w:fldCharType="separate"/>
            </w:r>
            <w:r w:rsidR="000C6006">
              <w:rPr>
                <w:noProof/>
                <w:webHidden/>
              </w:rPr>
              <w:t>12</w:t>
            </w:r>
            <w:r w:rsidR="000C6006">
              <w:rPr>
                <w:noProof/>
                <w:webHidden/>
              </w:rPr>
              <w:fldChar w:fldCharType="end"/>
            </w:r>
          </w:hyperlink>
        </w:p>
        <w:p w14:paraId="34C1FBB1" w14:textId="6E2C051E" w:rsidR="000C6006" w:rsidRDefault="004839D9">
          <w:pPr>
            <w:pStyle w:val="31"/>
            <w:rPr>
              <w:noProof/>
            </w:rPr>
          </w:pPr>
          <w:hyperlink w:anchor="_Toc468707354" w:history="1">
            <w:r w:rsidR="000C6006" w:rsidRPr="00D4756F">
              <w:rPr>
                <w:rStyle w:val="ac"/>
                <w:noProof/>
              </w:rPr>
              <w:t xml:space="preserve">3.2.3 </w:t>
            </w:r>
            <w:r w:rsidR="000C6006" w:rsidRPr="00D4756F">
              <w:rPr>
                <w:rStyle w:val="ac"/>
                <w:rFonts w:ascii="Times New Roman" w:hAnsi="Times New Roman" w:cs="Times New Roman"/>
                <w:noProof/>
              </w:rPr>
              <w:t>DL_DCCH</w:t>
            </w:r>
            <w:r w:rsidR="000C6006">
              <w:rPr>
                <w:noProof/>
                <w:webHidden/>
              </w:rPr>
              <w:tab/>
            </w:r>
            <w:r w:rsidR="000C6006">
              <w:rPr>
                <w:noProof/>
                <w:webHidden/>
              </w:rPr>
              <w:fldChar w:fldCharType="begin"/>
            </w:r>
            <w:r w:rsidR="000C6006">
              <w:rPr>
                <w:noProof/>
                <w:webHidden/>
              </w:rPr>
              <w:instrText xml:space="preserve"> PAGEREF _Toc468707354 \h </w:instrText>
            </w:r>
            <w:r w:rsidR="000C6006">
              <w:rPr>
                <w:noProof/>
                <w:webHidden/>
              </w:rPr>
            </w:r>
            <w:r w:rsidR="000C6006">
              <w:rPr>
                <w:noProof/>
                <w:webHidden/>
              </w:rPr>
              <w:fldChar w:fldCharType="separate"/>
            </w:r>
            <w:r w:rsidR="000C6006">
              <w:rPr>
                <w:noProof/>
                <w:webHidden/>
              </w:rPr>
              <w:t>13</w:t>
            </w:r>
            <w:r w:rsidR="000C6006">
              <w:rPr>
                <w:noProof/>
                <w:webHidden/>
              </w:rPr>
              <w:fldChar w:fldCharType="end"/>
            </w:r>
          </w:hyperlink>
        </w:p>
        <w:p w14:paraId="10E18DA5" w14:textId="40FFFEAF" w:rsidR="000C6006" w:rsidRDefault="004839D9">
          <w:pPr>
            <w:pStyle w:val="31"/>
            <w:rPr>
              <w:noProof/>
            </w:rPr>
          </w:pPr>
          <w:hyperlink w:anchor="_Toc468707355" w:history="1">
            <w:r w:rsidR="000C6006" w:rsidRPr="00D4756F">
              <w:rPr>
                <w:rStyle w:val="ac"/>
                <w:noProof/>
              </w:rPr>
              <w:t xml:space="preserve">3.2.4 </w:t>
            </w:r>
            <w:r w:rsidR="000C6006" w:rsidRPr="00D4756F">
              <w:rPr>
                <w:rStyle w:val="ac"/>
                <w:rFonts w:ascii="Times New Roman" w:hAnsi="Times New Roman" w:cs="Times New Roman"/>
                <w:noProof/>
              </w:rPr>
              <w:t>DL_DTCH</w:t>
            </w:r>
            <w:r w:rsidR="000C6006">
              <w:rPr>
                <w:noProof/>
                <w:webHidden/>
              </w:rPr>
              <w:tab/>
            </w:r>
            <w:r w:rsidR="000C6006">
              <w:rPr>
                <w:noProof/>
                <w:webHidden/>
              </w:rPr>
              <w:fldChar w:fldCharType="begin"/>
            </w:r>
            <w:r w:rsidR="000C6006">
              <w:rPr>
                <w:noProof/>
                <w:webHidden/>
              </w:rPr>
              <w:instrText xml:space="preserve"> PAGEREF _Toc468707355 \h </w:instrText>
            </w:r>
            <w:r w:rsidR="000C6006">
              <w:rPr>
                <w:noProof/>
                <w:webHidden/>
              </w:rPr>
            </w:r>
            <w:r w:rsidR="000C6006">
              <w:rPr>
                <w:noProof/>
                <w:webHidden/>
              </w:rPr>
              <w:fldChar w:fldCharType="separate"/>
            </w:r>
            <w:r w:rsidR="000C6006">
              <w:rPr>
                <w:noProof/>
                <w:webHidden/>
              </w:rPr>
              <w:t>13</w:t>
            </w:r>
            <w:r w:rsidR="000C6006">
              <w:rPr>
                <w:noProof/>
                <w:webHidden/>
              </w:rPr>
              <w:fldChar w:fldCharType="end"/>
            </w:r>
          </w:hyperlink>
        </w:p>
        <w:p w14:paraId="3803AC56" w14:textId="0B620772" w:rsidR="000C6006" w:rsidRDefault="004839D9">
          <w:pPr>
            <w:pStyle w:val="21"/>
            <w:tabs>
              <w:tab w:val="right" w:leader="dot" w:pos="8296"/>
            </w:tabs>
            <w:rPr>
              <w:noProof/>
            </w:rPr>
          </w:pPr>
          <w:hyperlink w:anchor="_Toc468707356" w:history="1">
            <w:r w:rsidR="000C6006" w:rsidRPr="00D4756F">
              <w:rPr>
                <w:rStyle w:val="ac"/>
                <w:noProof/>
              </w:rPr>
              <w:t>3.3 MAC-PHY</w:t>
            </w:r>
            <w:r w:rsidR="000C6006">
              <w:rPr>
                <w:noProof/>
                <w:webHidden/>
              </w:rPr>
              <w:tab/>
            </w:r>
            <w:r w:rsidR="000C6006">
              <w:rPr>
                <w:noProof/>
                <w:webHidden/>
              </w:rPr>
              <w:fldChar w:fldCharType="begin"/>
            </w:r>
            <w:r w:rsidR="000C6006">
              <w:rPr>
                <w:noProof/>
                <w:webHidden/>
              </w:rPr>
              <w:instrText xml:space="preserve"> PAGEREF _Toc468707356 \h </w:instrText>
            </w:r>
            <w:r w:rsidR="000C6006">
              <w:rPr>
                <w:noProof/>
                <w:webHidden/>
              </w:rPr>
            </w:r>
            <w:r w:rsidR="000C6006">
              <w:rPr>
                <w:noProof/>
                <w:webHidden/>
              </w:rPr>
              <w:fldChar w:fldCharType="separate"/>
            </w:r>
            <w:r w:rsidR="000C6006">
              <w:rPr>
                <w:noProof/>
                <w:webHidden/>
              </w:rPr>
              <w:t>14</w:t>
            </w:r>
            <w:r w:rsidR="000C6006">
              <w:rPr>
                <w:noProof/>
                <w:webHidden/>
              </w:rPr>
              <w:fldChar w:fldCharType="end"/>
            </w:r>
          </w:hyperlink>
        </w:p>
        <w:p w14:paraId="7FF73E53" w14:textId="520A166B" w:rsidR="000C6006" w:rsidRDefault="004839D9">
          <w:pPr>
            <w:pStyle w:val="31"/>
            <w:rPr>
              <w:noProof/>
            </w:rPr>
          </w:pPr>
          <w:hyperlink w:anchor="_Toc468707357" w:history="1">
            <w:r w:rsidR="000C6006" w:rsidRPr="00D4756F">
              <w:rPr>
                <w:rStyle w:val="ac"/>
                <w:noProof/>
              </w:rPr>
              <w:t xml:space="preserve">3.3.1 </w:t>
            </w:r>
            <w:r w:rsidR="000C6006" w:rsidRPr="00D4756F">
              <w:rPr>
                <w:rStyle w:val="ac"/>
                <w:rFonts w:ascii="Times New Roman" w:hAnsi="Times New Roman" w:cs="Times New Roman"/>
                <w:noProof/>
              </w:rPr>
              <w:t>TX_DLSCH</w:t>
            </w:r>
            <w:r w:rsidR="000C6006">
              <w:rPr>
                <w:noProof/>
                <w:webHidden/>
              </w:rPr>
              <w:tab/>
            </w:r>
            <w:r w:rsidR="000C6006">
              <w:rPr>
                <w:noProof/>
                <w:webHidden/>
              </w:rPr>
              <w:fldChar w:fldCharType="begin"/>
            </w:r>
            <w:r w:rsidR="000C6006">
              <w:rPr>
                <w:noProof/>
                <w:webHidden/>
              </w:rPr>
              <w:instrText xml:space="preserve"> PAGEREF _Toc468707357 \h </w:instrText>
            </w:r>
            <w:r w:rsidR="000C6006">
              <w:rPr>
                <w:noProof/>
                <w:webHidden/>
              </w:rPr>
            </w:r>
            <w:r w:rsidR="000C6006">
              <w:rPr>
                <w:noProof/>
                <w:webHidden/>
              </w:rPr>
              <w:fldChar w:fldCharType="separate"/>
            </w:r>
            <w:r w:rsidR="000C6006">
              <w:rPr>
                <w:noProof/>
                <w:webHidden/>
              </w:rPr>
              <w:t>14</w:t>
            </w:r>
            <w:r w:rsidR="000C6006">
              <w:rPr>
                <w:noProof/>
                <w:webHidden/>
              </w:rPr>
              <w:fldChar w:fldCharType="end"/>
            </w:r>
          </w:hyperlink>
        </w:p>
        <w:p w14:paraId="4B1EE33F" w14:textId="4AB87145" w:rsidR="000C6006" w:rsidRDefault="004839D9">
          <w:pPr>
            <w:pStyle w:val="31"/>
            <w:rPr>
              <w:noProof/>
            </w:rPr>
          </w:pPr>
          <w:hyperlink w:anchor="_Toc468707358" w:history="1">
            <w:r w:rsidR="000C6006" w:rsidRPr="00D4756F">
              <w:rPr>
                <w:rStyle w:val="ac"/>
                <w:noProof/>
              </w:rPr>
              <w:t xml:space="preserve">3.3.2 </w:t>
            </w:r>
            <w:r w:rsidR="000C6006" w:rsidRPr="00D4756F">
              <w:rPr>
                <w:rStyle w:val="ac"/>
                <w:rFonts w:ascii="Times New Roman" w:hAnsi="Times New Roman" w:cs="Times New Roman"/>
                <w:noProof/>
              </w:rPr>
              <w:t>RX_ULSCH</w:t>
            </w:r>
            <w:r w:rsidR="000C6006">
              <w:rPr>
                <w:noProof/>
                <w:webHidden/>
              </w:rPr>
              <w:tab/>
            </w:r>
            <w:r w:rsidR="000C6006">
              <w:rPr>
                <w:noProof/>
                <w:webHidden/>
              </w:rPr>
              <w:fldChar w:fldCharType="begin"/>
            </w:r>
            <w:r w:rsidR="000C6006">
              <w:rPr>
                <w:noProof/>
                <w:webHidden/>
              </w:rPr>
              <w:instrText xml:space="preserve"> PAGEREF _Toc468707358 \h </w:instrText>
            </w:r>
            <w:r w:rsidR="000C6006">
              <w:rPr>
                <w:noProof/>
                <w:webHidden/>
              </w:rPr>
            </w:r>
            <w:r w:rsidR="000C6006">
              <w:rPr>
                <w:noProof/>
                <w:webHidden/>
              </w:rPr>
              <w:fldChar w:fldCharType="separate"/>
            </w:r>
            <w:r w:rsidR="000C6006">
              <w:rPr>
                <w:noProof/>
                <w:webHidden/>
              </w:rPr>
              <w:t>15</w:t>
            </w:r>
            <w:r w:rsidR="000C6006">
              <w:rPr>
                <w:noProof/>
                <w:webHidden/>
              </w:rPr>
              <w:fldChar w:fldCharType="end"/>
            </w:r>
          </w:hyperlink>
        </w:p>
        <w:p w14:paraId="7B00D3B5" w14:textId="630EE7D2" w:rsidR="000C6006" w:rsidRDefault="004839D9">
          <w:pPr>
            <w:pStyle w:val="31"/>
            <w:rPr>
              <w:noProof/>
            </w:rPr>
          </w:pPr>
          <w:hyperlink w:anchor="_Toc468707359" w:history="1">
            <w:r w:rsidR="000C6006" w:rsidRPr="00D4756F">
              <w:rPr>
                <w:rStyle w:val="ac"/>
                <w:noProof/>
              </w:rPr>
              <w:t xml:space="preserve">3.3.3 </w:t>
            </w:r>
            <w:r w:rsidR="000C6006" w:rsidRPr="00D4756F">
              <w:rPr>
                <w:rStyle w:val="ac"/>
                <w:rFonts w:ascii="Times New Roman" w:hAnsi="Times New Roman" w:cs="Times New Roman"/>
                <w:noProof/>
              </w:rPr>
              <w:t>TX_DCI</w:t>
            </w:r>
            <w:r w:rsidR="000C6006">
              <w:rPr>
                <w:noProof/>
                <w:webHidden/>
              </w:rPr>
              <w:tab/>
            </w:r>
            <w:r w:rsidR="000C6006">
              <w:rPr>
                <w:noProof/>
                <w:webHidden/>
              </w:rPr>
              <w:fldChar w:fldCharType="begin"/>
            </w:r>
            <w:r w:rsidR="000C6006">
              <w:rPr>
                <w:noProof/>
                <w:webHidden/>
              </w:rPr>
              <w:instrText xml:space="preserve"> PAGEREF _Toc468707359 \h </w:instrText>
            </w:r>
            <w:r w:rsidR="000C6006">
              <w:rPr>
                <w:noProof/>
                <w:webHidden/>
              </w:rPr>
            </w:r>
            <w:r w:rsidR="000C6006">
              <w:rPr>
                <w:noProof/>
                <w:webHidden/>
              </w:rPr>
              <w:fldChar w:fldCharType="separate"/>
            </w:r>
            <w:r w:rsidR="000C6006">
              <w:rPr>
                <w:noProof/>
                <w:webHidden/>
              </w:rPr>
              <w:t>17</w:t>
            </w:r>
            <w:r w:rsidR="000C6006">
              <w:rPr>
                <w:noProof/>
                <w:webHidden/>
              </w:rPr>
              <w:fldChar w:fldCharType="end"/>
            </w:r>
          </w:hyperlink>
        </w:p>
        <w:p w14:paraId="69C6AF34" w14:textId="63738DD7" w:rsidR="000C6006" w:rsidRDefault="004839D9">
          <w:pPr>
            <w:pStyle w:val="31"/>
            <w:rPr>
              <w:noProof/>
            </w:rPr>
          </w:pPr>
          <w:hyperlink w:anchor="_Toc468707360" w:history="1">
            <w:r w:rsidR="000C6006" w:rsidRPr="00D4756F">
              <w:rPr>
                <w:rStyle w:val="ac"/>
                <w:noProof/>
              </w:rPr>
              <w:t>3.3.4 To_MAC</w:t>
            </w:r>
            <w:r w:rsidR="000C6006">
              <w:rPr>
                <w:noProof/>
                <w:webHidden/>
              </w:rPr>
              <w:tab/>
            </w:r>
            <w:r w:rsidR="000C6006">
              <w:rPr>
                <w:noProof/>
                <w:webHidden/>
              </w:rPr>
              <w:fldChar w:fldCharType="begin"/>
            </w:r>
            <w:r w:rsidR="000C6006">
              <w:rPr>
                <w:noProof/>
                <w:webHidden/>
              </w:rPr>
              <w:instrText xml:space="preserve"> PAGEREF _Toc468707360 \h </w:instrText>
            </w:r>
            <w:r w:rsidR="000C6006">
              <w:rPr>
                <w:noProof/>
                <w:webHidden/>
              </w:rPr>
            </w:r>
            <w:r w:rsidR="000C6006">
              <w:rPr>
                <w:noProof/>
                <w:webHidden/>
              </w:rPr>
              <w:fldChar w:fldCharType="separate"/>
            </w:r>
            <w:r w:rsidR="000C6006">
              <w:rPr>
                <w:noProof/>
                <w:webHidden/>
              </w:rPr>
              <w:t>17</w:t>
            </w:r>
            <w:r w:rsidR="000C6006">
              <w:rPr>
                <w:noProof/>
                <w:webHidden/>
              </w:rPr>
              <w:fldChar w:fldCharType="end"/>
            </w:r>
          </w:hyperlink>
        </w:p>
        <w:p w14:paraId="063C3FD3" w14:textId="58E963C2" w:rsidR="000C6006" w:rsidRDefault="004839D9">
          <w:pPr>
            <w:pStyle w:val="31"/>
            <w:rPr>
              <w:noProof/>
            </w:rPr>
          </w:pPr>
          <w:hyperlink w:anchor="_Toc468707361" w:history="1">
            <w:r w:rsidR="000C6006" w:rsidRPr="00D4756F">
              <w:rPr>
                <w:rStyle w:val="ac"/>
                <w:noProof/>
              </w:rPr>
              <w:t>3.3.5 To_PHY</w:t>
            </w:r>
            <w:r w:rsidR="000C6006">
              <w:rPr>
                <w:noProof/>
                <w:webHidden/>
              </w:rPr>
              <w:tab/>
            </w:r>
            <w:r w:rsidR="000C6006">
              <w:rPr>
                <w:noProof/>
                <w:webHidden/>
              </w:rPr>
              <w:fldChar w:fldCharType="begin"/>
            </w:r>
            <w:r w:rsidR="000C6006">
              <w:rPr>
                <w:noProof/>
                <w:webHidden/>
              </w:rPr>
              <w:instrText xml:space="preserve"> PAGEREF _Toc468707361 \h </w:instrText>
            </w:r>
            <w:r w:rsidR="000C6006">
              <w:rPr>
                <w:noProof/>
                <w:webHidden/>
              </w:rPr>
            </w:r>
            <w:r w:rsidR="000C6006">
              <w:rPr>
                <w:noProof/>
                <w:webHidden/>
              </w:rPr>
              <w:fldChar w:fldCharType="separate"/>
            </w:r>
            <w:r w:rsidR="000C6006">
              <w:rPr>
                <w:noProof/>
                <w:webHidden/>
              </w:rPr>
              <w:t>19</w:t>
            </w:r>
            <w:r w:rsidR="000C6006">
              <w:rPr>
                <w:noProof/>
                <w:webHidden/>
              </w:rPr>
              <w:fldChar w:fldCharType="end"/>
            </w:r>
          </w:hyperlink>
        </w:p>
        <w:p w14:paraId="506944A3" w14:textId="1FBE21D6" w:rsidR="000C6006" w:rsidRDefault="004839D9">
          <w:pPr>
            <w:pStyle w:val="21"/>
            <w:tabs>
              <w:tab w:val="right" w:leader="dot" w:pos="8296"/>
            </w:tabs>
            <w:rPr>
              <w:noProof/>
            </w:rPr>
          </w:pPr>
          <w:hyperlink w:anchor="_Toc468707362" w:history="1">
            <w:r w:rsidR="000C6006" w:rsidRPr="00D4756F">
              <w:rPr>
                <w:rStyle w:val="ac"/>
                <w:noProof/>
              </w:rPr>
              <w:t>3.4 Inter Blocks</w:t>
            </w:r>
            <w:r w:rsidR="000C6006">
              <w:rPr>
                <w:noProof/>
                <w:webHidden/>
              </w:rPr>
              <w:tab/>
            </w:r>
            <w:r w:rsidR="000C6006">
              <w:rPr>
                <w:noProof/>
                <w:webHidden/>
              </w:rPr>
              <w:fldChar w:fldCharType="begin"/>
            </w:r>
            <w:r w:rsidR="000C6006">
              <w:rPr>
                <w:noProof/>
                <w:webHidden/>
              </w:rPr>
              <w:instrText xml:space="preserve"> PAGEREF _Toc468707362 \h </w:instrText>
            </w:r>
            <w:r w:rsidR="000C6006">
              <w:rPr>
                <w:noProof/>
                <w:webHidden/>
              </w:rPr>
            </w:r>
            <w:r w:rsidR="000C6006">
              <w:rPr>
                <w:noProof/>
                <w:webHidden/>
              </w:rPr>
              <w:fldChar w:fldCharType="separate"/>
            </w:r>
            <w:r w:rsidR="000C6006">
              <w:rPr>
                <w:noProof/>
                <w:webHidden/>
              </w:rPr>
              <w:t>22</w:t>
            </w:r>
            <w:r w:rsidR="000C6006">
              <w:rPr>
                <w:noProof/>
                <w:webHidden/>
              </w:rPr>
              <w:fldChar w:fldCharType="end"/>
            </w:r>
          </w:hyperlink>
        </w:p>
        <w:p w14:paraId="717B09E3" w14:textId="7943B031" w:rsidR="000C6006" w:rsidRDefault="004839D9">
          <w:pPr>
            <w:pStyle w:val="31"/>
            <w:rPr>
              <w:noProof/>
            </w:rPr>
          </w:pPr>
          <w:hyperlink w:anchor="_Toc468707363" w:history="1">
            <w:r w:rsidR="000C6006" w:rsidRPr="00D4756F">
              <w:rPr>
                <w:rStyle w:val="ac"/>
                <w:noProof/>
              </w:rPr>
              <w:t xml:space="preserve">3.4.1 </w:t>
            </w:r>
            <w:r w:rsidR="000C6006" w:rsidRPr="00D4756F">
              <w:rPr>
                <w:rStyle w:val="ac"/>
                <w:rFonts w:ascii="Times New Roman" w:hAnsi="Times New Roman" w:cs="Times New Roman"/>
                <w:noProof/>
              </w:rPr>
              <w:t>PHY_UL</w:t>
            </w:r>
            <w:r w:rsidR="000C6006">
              <w:rPr>
                <w:noProof/>
                <w:webHidden/>
              </w:rPr>
              <w:tab/>
            </w:r>
            <w:r w:rsidR="000C6006">
              <w:rPr>
                <w:noProof/>
                <w:webHidden/>
              </w:rPr>
              <w:fldChar w:fldCharType="begin"/>
            </w:r>
            <w:r w:rsidR="000C6006">
              <w:rPr>
                <w:noProof/>
                <w:webHidden/>
              </w:rPr>
              <w:instrText xml:space="preserve"> PAGEREF _Toc468707363 \h </w:instrText>
            </w:r>
            <w:r w:rsidR="000C6006">
              <w:rPr>
                <w:noProof/>
                <w:webHidden/>
              </w:rPr>
            </w:r>
            <w:r w:rsidR="000C6006">
              <w:rPr>
                <w:noProof/>
                <w:webHidden/>
              </w:rPr>
              <w:fldChar w:fldCharType="separate"/>
            </w:r>
            <w:r w:rsidR="000C6006">
              <w:rPr>
                <w:noProof/>
                <w:webHidden/>
              </w:rPr>
              <w:t>22</w:t>
            </w:r>
            <w:r w:rsidR="000C6006">
              <w:rPr>
                <w:noProof/>
                <w:webHidden/>
              </w:rPr>
              <w:fldChar w:fldCharType="end"/>
            </w:r>
          </w:hyperlink>
        </w:p>
        <w:p w14:paraId="18374027" w14:textId="2AE78EC7" w:rsidR="000C6006" w:rsidRDefault="004839D9">
          <w:pPr>
            <w:pStyle w:val="31"/>
            <w:rPr>
              <w:noProof/>
            </w:rPr>
          </w:pPr>
          <w:hyperlink w:anchor="_Toc468707364" w:history="1">
            <w:r w:rsidR="000C6006" w:rsidRPr="00D4756F">
              <w:rPr>
                <w:rStyle w:val="ac"/>
                <w:noProof/>
              </w:rPr>
              <w:t xml:space="preserve">3.4.2 </w:t>
            </w:r>
            <w:r w:rsidR="000C6006" w:rsidRPr="00D4756F">
              <w:rPr>
                <w:rStyle w:val="ac"/>
                <w:rFonts w:ascii="Times New Roman" w:hAnsi="Times New Roman" w:cs="Times New Roman"/>
                <w:noProof/>
              </w:rPr>
              <w:t>UL_PHY</w:t>
            </w:r>
            <w:r w:rsidR="000C6006">
              <w:rPr>
                <w:noProof/>
                <w:webHidden/>
              </w:rPr>
              <w:tab/>
            </w:r>
            <w:r w:rsidR="000C6006">
              <w:rPr>
                <w:noProof/>
                <w:webHidden/>
              </w:rPr>
              <w:fldChar w:fldCharType="begin"/>
            </w:r>
            <w:r w:rsidR="000C6006">
              <w:rPr>
                <w:noProof/>
                <w:webHidden/>
              </w:rPr>
              <w:instrText xml:space="preserve"> PAGEREF _Toc468707364 \h </w:instrText>
            </w:r>
            <w:r w:rsidR="000C6006">
              <w:rPr>
                <w:noProof/>
                <w:webHidden/>
              </w:rPr>
            </w:r>
            <w:r w:rsidR="000C6006">
              <w:rPr>
                <w:noProof/>
                <w:webHidden/>
              </w:rPr>
              <w:fldChar w:fldCharType="separate"/>
            </w:r>
            <w:r w:rsidR="000C6006">
              <w:rPr>
                <w:noProof/>
                <w:webHidden/>
              </w:rPr>
              <w:t>22</w:t>
            </w:r>
            <w:r w:rsidR="000C6006">
              <w:rPr>
                <w:noProof/>
                <w:webHidden/>
              </w:rPr>
              <w:fldChar w:fldCharType="end"/>
            </w:r>
          </w:hyperlink>
        </w:p>
        <w:p w14:paraId="1AA4E738" w14:textId="2F1806AC" w:rsidR="000C6006" w:rsidRDefault="004839D9">
          <w:pPr>
            <w:pStyle w:val="31"/>
            <w:rPr>
              <w:noProof/>
            </w:rPr>
          </w:pPr>
          <w:hyperlink w:anchor="_Toc468707365" w:history="1">
            <w:r w:rsidR="000C6006" w:rsidRPr="00D4756F">
              <w:rPr>
                <w:rStyle w:val="ac"/>
                <w:noProof/>
              </w:rPr>
              <w:t xml:space="preserve">3.4.3 </w:t>
            </w:r>
            <w:r w:rsidR="000C6006" w:rsidRPr="00D4756F">
              <w:rPr>
                <w:rStyle w:val="ac"/>
                <w:rFonts w:ascii="Times New Roman" w:hAnsi="Times New Roman" w:cs="Times New Roman"/>
                <w:noProof/>
              </w:rPr>
              <w:t>PHY_RX</w:t>
            </w:r>
            <w:r w:rsidR="000C6006">
              <w:rPr>
                <w:noProof/>
                <w:webHidden/>
              </w:rPr>
              <w:tab/>
            </w:r>
            <w:r w:rsidR="000C6006">
              <w:rPr>
                <w:noProof/>
                <w:webHidden/>
              </w:rPr>
              <w:fldChar w:fldCharType="begin"/>
            </w:r>
            <w:r w:rsidR="000C6006">
              <w:rPr>
                <w:noProof/>
                <w:webHidden/>
              </w:rPr>
              <w:instrText xml:space="preserve"> PAGEREF _Toc468707365 \h </w:instrText>
            </w:r>
            <w:r w:rsidR="000C6006">
              <w:rPr>
                <w:noProof/>
                <w:webHidden/>
              </w:rPr>
            </w:r>
            <w:r w:rsidR="000C6006">
              <w:rPr>
                <w:noProof/>
                <w:webHidden/>
              </w:rPr>
              <w:fldChar w:fldCharType="separate"/>
            </w:r>
            <w:r w:rsidR="000C6006">
              <w:rPr>
                <w:noProof/>
                <w:webHidden/>
              </w:rPr>
              <w:t>23</w:t>
            </w:r>
            <w:r w:rsidR="000C6006">
              <w:rPr>
                <w:noProof/>
                <w:webHidden/>
              </w:rPr>
              <w:fldChar w:fldCharType="end"/>
            </w:r>
          </w:hyperlink>
        </w:p>
        <w:p w14:paraId="43471B05" w14:textId="65089A21" w:rsidR="000C6006" w:rsidRDefault="004839D9">
          <w:pPr>
            <w:pStyle w:val="31"/>
            <w:rPr>
              <w:noProof/>
            </w:rPr>
          </w:pPr>
          <w:hyperlink w:anchor="_Toc468707366" w:history="1">
            <w:r w:rsidR="000C6006" w:rsidRPr="00D4756F">
              <w:rPr>
                <w:rStyle w:val="ac"/>
                <w:noProof/>
              </w:rPr>
              <w:t xml:space="preserve">3.4.4 </w:t>
            </w:r>
            <w:r w:rsidR="000C6006" w:rsidRPr="00D4756F">
              <w:rPr>
                <w:rStyle w:val="ac"/>
                <w:rFonts w:ascii="Times New Roman" w:hAnsi="Times New Roman" w:cs="Times New Roman"/>
                <w:noProof/>
              </w:rPr>
              <w:t>PHY_DL</w:t>
            </w:r>
            <w:r w:rsidR="000C6006">
              <w:rPr>
                <w:noProof/>
                <w:webHidden/>
              </w:rPr>
              <w:tab/>
            </w:r>
            <w:r w:rsidR="000C6006">
              <w:rPr>
                <w:noProof/>
                <w:webHidden/>
              </w:rPr>
              <w:fldChar w:fldCharType="begin"/>
            </w:r>
            <w:r w:rsidR="000C6006">
              <w:rPr>
                <w:noProof/>
                <w:webHidden/>
              </w:rPr>
              <w:instrText xml:space="preserve"> PAGEREF _Toc468707366 \h </w:instrText>
            </w:r>
            <w:r w:rsidR="000C6006">
              <w:rPr>
                <w:noProof/>
                <w:webHidden/>
              </w:rPr>
            </w:r>
            <w:r w:rsidR="000C6006">
              <w:rPr>
                <w:noProof/>
                <w:webHidden/>
              </w:rPr>
              <w:fldChar w:fldCharType="separate"/>
            </w:r>
            <w:r w:rsidR="000C6006">
              <w:rPr>
                <w:noProof/>
                <w:webHidden/>
              </w:rPr>
              <w:t>23</w:t>
            </w:r>
            <w:r w:rsidR="000C6006">
              <w:rPr>
                <w:noProof/>
                <w:webHidden/>
              </w:rPr>
              <w:fldChar w:fldCharType="end"/>
            </w:r>
          </w:hyperlink>
        </w:p>
        <w:p w14:paraId="19E47A31" w14:textId="48D1890E" w:rsidR="000C6006" w:rsidRDefault="004839D9">
          <w:pPr>
            <w:pStyle w:val="31"/>
            <w:rPr>
              <w:noProof/>
            </w:rPr>
          </w:pPr>
          <w:hyperlink w:anchor="_Toc468707367" w:history="1">
            <w:r w:rsidR="000C6006" w:rsidRPr="00D4756F">
              <w:rPr>
                <w:rStyle w:val="ac"/>
                <w:noProof/>
              </w:rPr>
              <w:t xml:space="preserve">3.4.5 </w:t>
            </w:r>
            <w:r w:rsidR="000C6006" w:rsidRPr="00D4756F">
              <w:rPr>
                <w:rStyle w:val="ac"/>
                <w:rFonts w:ascii="Times New Roman" w:hAnsi="Times New Roman" w:cs="Times New Roman"/>
                <w:noProof/>
              </w:rPr>
              <w:t>DL_PHY</w:t>
            </w:r>
            <w:r w:rsidR="000C6006">
              <w:rPr>
                <w:noProof/>
                <w:webHidden/>
              </w:rPr>
              <w:tab/>
            </w:r>
            <w:r w:rsidR="000C6006">
              <w:rPr>
                <w:noProof/>
                <w:webHidden/>
              </w:rPr>
              <w:fldChar w:fldCharType="begin"/>
            </w:r>
            <w:r w:rsidR="000C6006">
              <w:rPr>
                <w:noProof/>
                <w:webHidden/>
              </w:rPr>
              <w:instrText xml:space="preserve"> PAGEREF _Toc468707367 \h </w:instrText>
            </w:r>
            <w:r w:rsidR="000C6006">
              <w:rPr>
                <w:noProof/>
                <w:webHidden/>
              </w:rPr>
            </w:r>
            <w:r w:rsidR="000C6006">
              <w:rPr>
                <w:noProof/>
                <w:webHidden/>
              </w:rPr>
              <w:fldChar w:fldCharType="separate"/>
            </w:r>
            <w:r w:rsidR="000C6006">
              <w:rPr>
                <w:noProof/>
                <w:webHidden/>
              </w:rPr>
              <w:t>24</w:t>
            </w:r>
            <w:r w:rsidR="000C6006">
              <w:rPr>
                <w:noProof/>
                <w:webHidden/>
              </w:rPr>
              <w:fldChar w:fldCharType="end"/>
            </w:r>
          </w:hyperlink>
        </w:p>
        <w:p w14:paraId="6D306870" w14:textId="2C4E959C" w:rsidR="000C6006" w:rsidRDefault="004839D9">
          <w:pPr>
            <w:pStyle w:val="31"/>
            <w:rPr>
              <w:noProof/>
            </w:rPr>
          </w:pPr>
          <w:hyperlink w:anchor="_Toc468707368" w:history="1">
            <w:r w:rsidR="000C6006" w:rsidRPr="00D4756F">
              <w:rPr>
                <w:rStyle w:val="ac"/>
                <w:noProof/>
              </w:rPr>
              <w:t xml:space="preserve">3.4.6 </w:t>
            </w:r>
            <w:r w:rsidR="000C6006" w:rsidRPr="00D4756F">
              <w:rPr>
                <w:rStyle w:val="ac"/>
                <w:rFonts w:ascii="Times New Roman" w:hAnsi="Times New Roman" w:cs="Times New Roman"/>
                <w:noProof/>
              </w:rPr>
              <w:t>PHY_SI</w:t>
            </w:r>
            <w:r w:rsidR="000C6006">
              <w:rPr>
                <w:noProof/>
                <w:webHidden/>
              </w:rPr>
              <w:tab/>
            </w:r>
            <w:r w:rsidR="000C6006">
              <w:rPr>
                <w:noProof/>
                <w:webHidden/>
              </w:rPr>
              <w:fldChar w:fldCharType="begin"/>
            </w:r>
            <w:r w:rsidR="000C6006">
              <w:rPr>
                <w:noProof/>
                <w:webHidden/>
              </w:rPr>
              <w:instrText xml:space="preserve"> PAGEREF _Toc468707368 \h </w:instrText>
            </w:r>
            <w:r w:rsidR="000C6006">
              <w:rPr>
                <w:noProof/>
                <w:webHidden/>
              </w:rPr>
            </w:r>
            <w:r w:rsidR="000C6006">
              <w:rPr>
                <w:noProof/>
                <w:webHidden/>
              </w:rPr>
              <w:fldChar w:fldCharType="separate"/>
            </w:r>
            <w:r w:rsidR="000C6006">
              <w:rPr>
                <w:noProof/>
                <w:webHidden/>
              </w:rPr>
              <w:t>24</w:t>
            </w:r>
            <w:r w:rsidR="000C6006">
              <w:rPr>
                <w:noProof/>
                <w:webHidden/>
              </w:rPr>
              <w:fldChar w:fldCharType="end"/>
            </w:r>
          </w:hyperlink>
        </w:p>
        <w:p w14:paraId="75238B31" w14:textId="3FA06068" w:rsidR="000C6006" w:rsidRDefault="004839D9">
          <w:pPr>
            <w:pStyle w:val="31"/>
            <w:rPr>
              <w:noProof/>
            </w:rPr>
          </w:pPr>
          <w:hyperlink w:anchor="_Toc468707369" w:history="1">
            <w:r w:rsidR="000C6006" w:rsidRPr="00D4756F">
              <w:rPr>
                <w:rStyle w:val="ac"/>
                <w:noProof/>
              </w:rPr>
              <w:t xml:space="preserve">3.4.7 </w:t>
            </w:r>
            <w:r w:rsidR="000C6006" w:rsidRPr="00D4756F">
              <w:rPr>
                <w:rStyle w:val="ac"/>
                <w:rFonts w:ascii="Times New Roman" w:hAnsi="Times New Roman" w:cs="Times New Roman"/>
                <w:noProof/>
              </w:rPr>
              <w:t>SI_PHY</w:t>
            </w:r>
            <w:r w:rsidR="000C6006">
              <w:rPr>
                <w:noProof/>
                <w:webHidden/>
              </w:rPr>
              <w:tab/>
            </w:r>
            <w:r w:rsidR="000C6006">
              <w:rPr>
                <w:noProof/>
                <w:webHidden/>
              </w:rPr>
              <w:fldChar w:fldCharType="begin"/>
            </w:r>
            <w:r w:rsidR="000C6006">
              <w:rPr>
                <w:noProof/>
                <w:webHidden/>
              </w:rPr>
              <w:instrText xml:space="preserve"> PAGEREF _Toc468707369 \h </w:instrText>
            </w:r>
            <w:r w:rsidR="000C6006">
              <w:rPr>
                <w:noProof/>
                <w:webHidden/>
              </w:rPr>
            </w:r>
            <w:r w:rsidR="000C6006">
              <w:rPr>
                <w:noProof/>
                <w:webHidden/>
              </w:rPr>
              <w:fldChar w:fldCharType="separate"/>
            </w:r>
            <w:r w:rsidR="000C6006">
              <w:rPr>
                <w:noProof/>
                <w:webHidden/>
              </w:rPr>
              <w:t>25</w:t>
            </w:r>
            <w:r w:rsidR="000C6006">
              <w:rPr>
                <w:noProof/>
                <w:webHidden/>
              </w:rPr>
              <w:fldChar w:fldCharType="end"/>
            </w:r>
          </w:hyperlink>
        </w:p>
        <w:p w14:paraId="6F9FD667" w14:textId="5F109606" w:rsidR="000C6006" w:rsidRDefault="004839D9">
          <w:pPr>
            <w:pStyle w:val="31"/>
            <w:rPr>
              <w:noProof/>
            </w:rPr>
          </w:pPr>
          <w:hyperlink w:anchor="_Toc468707370" w:history="1">
            <w:r w:rsidR="000C6006" w:rsidRPr="00D4756F">
              <w:rPr>
                <w:rStyle w:val="ac"/>
                <w:noProof/>
              </w:rPr>
              <w:t xml:space="preserve">3.4.8 </w:t>
            </w:r>
            <w:r w:rsidR="000C6006" w:rsidRPr="00D4756F">
              <w:rPr>
                <w:rStyle w:val="ac"/>
                <w:rFonts w:ascii="Times New Roman" w:hAnsi="Times New Roman" w:cs="Times New Roman"/>
                <w:noProof/>
              </w:rPr>
              <w:t>PHY_RA</w:t>
            </w:r>
            <w:r w:rsidR="000C6006">
              <w:rPr>
                <w:noProof/>
                <w:webHidden/>
              </w:rPr>
              <w:tab/>
            </w:r>
            <w:r w:rsidR="000C6006">
              <w:rPr>
                <w:noProof/>
                <w:webHidden/>
              </w:rPr>
              <w:fldChar w:fldCharType="begin"/>
            </w:r>
            <w:r w:rsidR="000C6006">
              <w:rPr>
                <w:noProof/>
                <w:webHidden/>
              </w:rPr>
              <w:instrText xml:space="preserve"> PAGEREF _Toc468707370 \h </w:instrText>
            </w:r>
            <w:r w:rsidR="000C6006">
              <w:rPr>
                <w:noProof/>
                <w:webHidden/>
              </w:rPr>
            </w:r>
            <w:r w:rsidR="000C6006">
              <w:rPr>
                <w:noProof/>
                <w:webHidden/>
              </w:rPr>
              <w:fldChar w:fldCharType="separate"/>
            </w:r>
            <w:r w:rsidR="000C6006">
              <w:rPr>
                <w:noProof/>
                <w:webHidden/>
              </w:rPr>
              <w:t>25</w:t>
            </w:r>
            <w:r w:rsidR="000C6006">
              <w:rPr>
                <w:noProof/>
                <w:webHidden/>
              </w:rPr>
              <w:fldChar w:fldCharType="end"/>
            </w:r>
          </w:hyperlink>
        </w:p>
        <w:p w14:paraId="61F11425" w14:textId="3FF38358" w:rsidR="000C6006" w:rsidRDefault="004839D9">
          <w:pPr>
            <w:pStyle w:val="31"/>
            <w:rPr>
              <w:noProof/>
            </w:rPr>
          </w:pPr>
          <w:hyperlink w:anchor="_Toc468707371" w:history="1">
            <w:r w:rsidR="000C6006" w:rsidRPr="00D4756F">
              <w:rPr>
                <w:rStyle w:val="ac"/>
                <w:noProof/>
              </w:rPr>
              <w:t xml:space="preserve">3.4.9 </w:t>
            </w:r>
            <w:r w:rsidR="000C6006" w:rsidRPr="00D4756F">
              <w:rPr>
                <w:rStyle w:val="ac"/>
                <w:rFonts w:ascii="Times New Roman" w:hAnsi="Times New Roman" w:cs="Times New Roman"/>
                <w:noProof/>
              </w:rPr>
              <w:t>RA_PHY</w:t>
            </w:r>
            <w:r w:rsidR="000C6006">
              <w:rPr>
                <w:noProof/>
                <w:webHidden/>
              </w:rPr>
              <w:tab/>
            </w:r>
            <w:r w:rsidR="000C6006">
              <w:rPr>
                <w:noProof/>
                <w:webHidden/>
              </w:rPr>
              <w:fldChar w:fldCharType="begin"/>
            </w:r>
            <w:r w:rsidR="000C6006">
              <w:rPr>
                <w:noProof/>
                <w:webHidden/>
              </w:rPr>
              <w:instrText xml:space="preserve"> PAGEREF _Toc468707371 \h </w:instrText>
            </w:r>
            <w:r w:rsidR="000C6006">
              <w:rPr>
                <w:noProof/>
                <w:webHidden/>
              </w:rPr>
            </w:r>
            <w:r w:rsidR="000C6006">
              <w:rPr>
                <w:noProof/>
                <w:webHidden/>
              </w:rPr>
              <w:fldChar w:fldCharType="separate"/>
            </w:r>
            <w:r w:rsidR="000C6006">
              <w:rPr>
                <w:noProof/>
                <w:webHidden/>
              </w:rPr>
              <w:t>26</w:t>
            </w:r>
            <w:r w:rsidR="000C6006">
              <w:rPr>
                <w:noProof/>
                <w:webHidden/>
              </w:rPr>
              <w:fldChar w:fldCharType="end"/>
            </w:r>
          </w:hyperlink>
        </w:p>
        <w:p w14:paraId="789EAA7A" w14:textId="467D8C2F" w:rsidR="000C6006" w:rsidRDefault="004839D9">
          <w:pPr>
            <w:pStyle w:val="31"/>
            <w:rPr>
              <w:noProof/>
            </w:rPr>
          </w:pPr>
          <w:hyperlink w:anchor="_Toc468707372" w:history="1">
            <w:r w:rsidR="000C6006" w:rsidRPr="00D4756F">
              <w:rPr>
                <w:rStyle w:val="ac"/>
                <w:noProof/>
              </w:rPr>
              <w:t xml:space="preserve">3.4.10 </w:t>
            </w:r>
            <w:r w:rsidR="000C6006" w:rsidRPr="00D4756F">
              <w:rPr>
                <w:rStyle w:val="ac"/>
                <w:rFonts w:ascii="Times New Roman" w:hAnsi="Times New Roman" w:cs="Times New Roman"/>
                <w:noProof/>
              </w:rPr>
              <w:t>Config_PHY</w:t>
            </w:r>
            <w:r w:rsidR="000C6006">
              <w:rPr>
                <w:noProof/>
                <w:webHidden/>
              </w:rPr>
              <w:tab/>
            </w:r>
            <w:r w:rsidR="000C6006">
              <w:rPr>
                <w:noProof/>
                <w:webHidden/>
              </w:rPr>
              <w:fldChar w:fldCharType="begin"/>
            </w:r>
            <w:r w:rsidR="000C6006">
              <w:rPr>
                <w:noProof/>
                <w:webHidden/>
              </w:rPr>
              <w:instrText xml:space="preserve"> PAGEREF _Toc468707372 \h </w:instrText>
            </w:r>
            <w:r w:rsidR="000C6006">
              <w:rPr>
                <w:noProof/>
                <w:webHidden/>
              </w:rPr>
            </w:r>
            <w:r w:rsidR="000C6006">
              <w:rPr>
                <w:noProof/>
                <w:webHidden/>
              </w:rPr>
              <w:fldChar w:fldCharType="separate"/>
            </w:r>
            <w:r w:rsidR="000C6006">
              <w:rPr>
                <w:noProof/>
                <w:webHidden/>
              </w:rPr>
              <w:t>26</w:t>
            </w:r>
            <w:r w:rsidR="000C6006">
              <w:rPr>
                <w:noProof/>
                <w:webHidden/>
              </w:rPr>
              <w:fldChar w:fldCharType="end"/>
            </w:r>
          </w:hyperlink>
        </w:p>
        <w:p w14:paraId="79FEFEC1" w14:textId="50547DA9" w:rsidR="000C6006" w:rsidRDefault="004839D9">
          <w:pPr>
            <w:pStyle w:val="11"/>
            <w:tabs>
              <w:tab w:val="left" w:pos="480"/>
              <w:tab w:val="right" w:leader="dot" w:pos="8296"/>
            </w:tabs>
            <w:rPr>
              <w:noProof/>
            </w:rPr>
          </w:pPr>
          <w:hyperlink w:anchor="_Toc468707373" w:history="1">
            <w:r w:rsidR="000C6006" w:rsidRPr="00D4756F">
              <w:rPr>
                <w:rStyle w:val="ac"/>
                <w:noProof/>
              </w:rPr>
              <w:t>4</w:t>
            </w:r>
            <w:r w:rsidR="000C6006">
              <w:rPr>
                <w:noProof/>
              </w:rPr>
              <w:tab/>
            </w:r>
            <w:r w:rsidR="000C6006" w:rsidRPr="00D4756F">
              <w:rPr>
                <w:rStyle w:val="ac"/>
                <w:noProof/>
              </w:rPr>
              <w:t>Important Data Structure</w:t>
            </w:r>
            <w:r w:rsidR="000C6006">
              <w:rPr>
                <w:noProof/>
                <w:webHidden/>
              </w:rPr>
              <w:tab/>
            </w:r>
            <w:r w:rsidR="000C6006">
              <w:rPr>
                <w:noProof/>
                <w:webHidden/>
              </w:rPr>
              <w:fldChar w:fldCharType="begin"/>
            </w:r>
            <w:r w:rsidR="000C6006">
              <w:rPr>
                <w:noProof/>
                <w:webHidden/>
              </w:rPr>
              <w:instrText xml:space="preserve"> PAGEREF _Toc468707373 \h </w:instrText>
            </w:r>
            <w:r w:rsidR="000C6006">
              <w:rPr>
                <w:noProof/>
                <w:webHidden/>
              </w:rPr>
            </w:r>
            <w:r w:rsidR="000C6006">
              <w:rPr>
                <w:noProof/>
                <w:webHidden/>
              </w:rPr>
              <w:fldChar w:fldCharType="separate"/>
            </w:r>
            <w:r w:rsidR="000C6006">
              <w:rPr>
                <w:noProof/>
                <w:webHidden/>
              </w:rPr>
              <w:t>27</w:t>
            </w:r>
            <w:r w:rsidR="000C6006">
              <w:rPr>
                <w:noProof/>
                <w:webHidden/>
              </w:rPr>
              <w:fldChar w:fldCharType="end"/>
            </w:r>
          </w:hyperlink>
        </w:p>
        <w:p w14:paraId="46803CCE" w14:textId="4342A05C" w:rsidR="000C6006" w:rsidRDefault="004839D9">
          <w:pPr>
            <w:pStyle w:val="21"/>
            <w:tabs>
              <w:tab w:val="right" w:leader="dot" w:pos="8296"/>
            </w:tabs>
            <w:rPr>
              <w:noProof/>
            </w:rPr>
          </w:pPr>
          <w:hyperlink w:anchor="_Toc468707374" w:history="1">
            <w:r w:rsidR="000C6006" w:rsidRPr="00D4756F">
              <w:rPr>
                <w:rStyle w:val="ac"/>
                <w:noProof/>
              </w:rPr>
              <w:t>4.1 eNB_MAC_INST</w:t>
            </w:r>
            <w:r w:rsidR="000C6006">
              <w:rPr>
                <w:noProof/>
                <w:webHidden/>
              </w:rPr>
              <w:tab/>
            </w:r>
            <w:r w:rsidR="000C6006">
              <w:rPr>
                <w:noProof/>
                <w:webHidden/>
              </w:rPr>
              <w:fldChar w:fldCharType="begin"/>
            </w:r>
            <w:r w:rsidR="000C6006">
              <w:rPr>
                <w:noProof/>
                <w:webHidden/>
              </w:rPr>
              <w:instrText xml:space="preserve"> PAGEREF _Toc468707374 \h </w:instrText>
            </w:r>
            <w:r w:rsidR="000C6006">
              <w:rPr>
                <w:noProof/>
                <w:webHidden/>
              </w:rPr>
            </w:r>
            <w:r w:rsidR="000C6006">
              <w:rPr>
                <w:noProof/>
                <w:webHidden/>
              </w:rPr>
              <w:fldChar w:fldCharType="separate"/>
            </w:r>
            <w:r w:rsidR="000C6006">
              <w:rPr>
                <w:noProof/>
                <w:webHidden/>
              </w:rPr>
              <w:t>27</w:t>
            </w:r>
            <w:r w:rsidR="000C6006">
              <w:rPr>
                <w:noProof/>
                <w:webHidden/>
              </w:rPr>
              <w:fldChar w:fldCharType="end"/>
            </w:r>
          </w:hyperlink>
        </w:p>
        <w:p w14:paraId="40A98D11" w14:textId="7AEF0618" w:rsidR="000C6006" w:rsidRDefault="004839D9">
          <w:pPr>
            <w:pStyle w:val="21"/>
            <w:tabs>
              <w:tab w:val="right" w:leader="dot" w:pos="8296"/>
            </w:tabs>
            <w:rPr>
              <w:noProof/>
            </w:rPr>
          </w:pPr>
          <w:hyperlink w:anchor="_Toc468707375" w:history="1">
            <w:r w:rsidR="000C6006" w:rsidRPr="00D4756F">
              <w:rPr>
                <w:rStyle w:val="ac"/>
                <w:noProof/>
              </w:rPr>
              <w:t>4.2 eNB common channels</w:t>
            </w:r>
            <w:r w:rsidR="000C6006">
              <w:rPr>
                <w:noProof/>
                <w:webHidden/>
              </w:rPr>
              <w:tab/>
            </w:r>
            <w:r w:rsidR="000C6006">
              <w:rPr>
                <w:noProof/>
                <w:webHidden/>
              </w:rPr>
              <w:fldChar w:fldCharType="begin"/>
            </w:r>
            <w:r w:rsidR="000C6006">
              <w:rPr>
                <w:noProof/>
                <w:webHidden/>
              </w:rPr>
              <w:instrText xml:space="preserve"> PAGEREF _Toc468707375 \h </w:instrText>
            </w:r>
            <w:r w:rsidR="000C6006">
              <w:rPr>
                <w:noProof/>
                <w:webHidden/>
              </w:rPr>
            </w:r>
            <w:r w:rsidR="000C6006">
              <w:rPr>
                <w:noProof/>
                <w:webHidden/>
              </w:rPr>
              <w:fldChar w:fldCharType="separate"/>
            </w:r>
            <w:r w:rsidR="000C6006">
              <w:rPr>
                <w:noProof/>
                <w:webHidden/>
              </w:rPr>
              <w:t>28</w:t>
            </w:r>
            <w:r w:rsidR="000C6006">
              <w:rPr>
                <w:noProof/>
                <w:webHidden/>
              </w:rPr>
              <w:fldChar w:fldCharType="end"/>
            </w:r>
          </w:hyperlink>
        </w:p>
        <w:p w14:paraId="4395A409" w14:textId="41403BB1" w:rsidR="000C6006" w:rsidRDefault="004839D9">
          <w:pPr>
            <w:pStyle w:val="21"/>
            <w:tabs>
              <w:tab w:val="right" w:leader="dot" w:pos="8296"/>
            </w:tabs>
            <w:rPr>
              <w:noProof/>
            </w:rPr>
          </w:pPr>
          <w:hyperlink w:anchor="_Toc468707376" w:history="1">
            <w:r w:rsidR="000C6006" w:rsidRPr="00D4756F">
              <w:rPr>
                <w:rStyle w:val="ac"/>
                <w:noProof/>
              </w:rPr>
              <w:t>4.3 eNB *RA_template</w:t>
            </w:r>
            <w:r w:rsidR="000C6006">
              <w:rPr>
                <w:noProof/>
                <w:webHidden/>
              </w:rPr>
              <w:tab/>
            </w:r>
            <w:r w:rsidR="000C6006">
              <w:rPr>
                <w:noProof/>
                <w:webHidden/>
              </w:rPr>
              <w:fldChar w:fldCharType="begin"/>
            </w:r>
            <w:r w:rsidR="000C6006">
              <w:rPr>
                <w:noProof/>
                <w:webHidden/>
              </w:rPr>
              <w:instrText xml:space="preserve"> PAGEREF _Toc468707376 \h </w:instrText>
            </w:r>
            <w:r w:rsidR="000C6006">
              <w:rPr>
                <w:noProof/>
                <w:webHidden/>
              </w:rPr>
            </w:r>
            <w:r w:rsidR="000C6006">
              <w:rPr>
                <w:noProof/>
                <w:webHidden/>
              </w:rPr>
              <w:fldChar w:fldCharType="separate"/>
            </w:r>
            <w:r w:rsidR="000C6006">
              <w:rPr>
                <w:noProof/>
                <w:webHidden/>
              </w:rPr>
              <w:t>29</w:t>
            </w:r>
            <w:r w:rsidR="000C6006">
              <w:rPr>
                <w:noProof/>
                <w:webHidden/>
              </w:rPr>
              <w:fldChar w:fldCharType="end"/>
            </w:r>
          </w:hyperlink>
        </w:p>
        <w:p w14:paraId="5EC2C575" w14:textId="26C53D63" w:rsidR="000C6006" w:rsidRDefault="004839D9">
          <w:pPr>
            <w:pStyle w:val="21"/>
            <w:tabs>
              <w:tab w:val="right" w:leader="dot" w:pos="8296"/>
            </w:tabs>
            <w:rPr>
              <w:noProof/>
            </w:rPr>
          </w:pPr>
          <w:hyperlink w:anchor="_Toc468707377" w:history="1">
            <w:r w:rsidR="000C6006" w:rsidRPr="00D4756F">
              <w:rPr>
                <w:rStyle w:val="ac"/>
                <w:noProof/>
              </w:rPr>
              <w:t>4.4 eNB DCI_PDU*</w:t>
            </w:r>
            <w:r w:rsidR="000C6006">
              <w:rPr>
                <w:noProof/>
                <w:webHidden/>
              </w:rPr>
              <w:tab/>
            </w:r>
            <w:r w:rsidR="000C6006">
              <w:rPr>
                <w:noProof/>
                <w:webHidden/>
              </w:rPr>
              <w:fldChar w:fldCharType="begin"/>
            </w:r>
            <w:r w:rsidR="000C6006">
              <w:rPr>
                <w:noProof/>
                <w:webHidden/>
              </w:rPr>
              <w:instrText xml:space="preserve"> PAGEREF _Toc468707377 \h </w:instrText>
            </w:r>
            <w:r w:rsidR="000C6006">
              <w:rPr>
                <w:noProof/>
                <w:webHidden/>
              </w:rPr>
            </w:r>
            <w:r w:rsidR="000C6006">
              <w:rPr>
                <w:noProof/>
                <w:webHidden/>
              </w:rPr>
              <w:fldChar w:fldCharType="separate"/>
            </w:r>
            <w:r w:rsidR="000C6006">
              <w:rPr>
                <w:noProof/>
                <w:webHidden/>
              </w:rPr>
              <w:t>31</w:t>
            </w:r>
            <w:r w:rsidR="000C6006">
              <w:rPr>
                <w:noProof/>
                <w:webHidden/>
              </w:rPr>
              <w:fldChar w:fldCharType="end"/>
            </w:r>
          </w:hyperlink>
        </w:p>
        <w:p w14:paraId="711E11B0" w14:textId="37FDAEC3" w:rsidR="000C6006" w:rsidRDefault="004839D9">
          <w:pPr>
            <w:pStyle w:val="21"/>
            <w:tabs>
              <w:tab w:val="right" w:leader="dot" w:pos="8296"/>
            </w:tabs>
            <w:rPr>
              <w:noProof/>
            </w:rPr>
          </w:pPr>
          <w:hyperlink w:anchor="_Toc468707378" w:history="1">
            <w:r w:rsidR="000C6006" w:rsidRPr="00D4756F">
              <w:rPr>
                <w:rStyle w:val="ac"/>
                <w:noProof/>
              </w:rPr>
              <w:t>4.5 eNB ULSCH_PDU*</w:t>
            </w:r>
            <w:r w:rsidR="000C6006">
              <w:rPr>
                <w:noProof/>
                <w:webHidden/>
              </w:rPr>
              <w:tab/>
            </w:r>
            <w:r w:rsidR="000C6006">
              <w:rPr>
                <w:noProof/>
                <w:webHidden/>
              </w:rPr>
              <w:fldChar w:fldCharType="begin"/>
            </w:r>
            <w:r w:rsidR="000C6006">
              <w:rPr>
                <w:noProof/>
                <w:webHidden/>
              </w:rPr>
              <w:instrText xml:space="preserve"> PAGEREF _Toc468707378 \h </w:instrText>
            </w:r>
            <w:r w:rsidR="000C6006">
              <w:rPr>
                <w:noProof/>
                <w:webHidden/>
              </w:rPr>
            </w:r>
            <w:r w:rsidR="000C6006">
              <w:rPr>
                <w:noProof/>
                <w:webHidden/>
              </w:rPr>
              <w:fldChar w:fldCharType="separate"/>
            </w:r>
            <w:r w:rsidR="000C6006">
              <w:rPr>
                <w:noProof/>
                <w:webHidden/>
              </w:rPr>
              <w:t>31</w:t>
            </w:r>
            <w:r w:rsidR="000C6006">
              <w:rPr>
                <w:noProof/>
                <w:webHidden/>
              </w:rPr>
              <w:fldChar w:fldCharType="end"/>
            </w:r>
          </w:hyperlink>
        </w:p>
        <w:p w14:paraId="29997444" w14:textId="6448EECD" w:rsidR="000C6006" w:rsidRDefault="004839D9">
          <w:pPr>
            <w:pStyle w:val="21"/>
            <w:tabs>
              <w:tab w:val="right" w:leader="dot" w:pos="8296"/>
            </w:tabs>
            <w:rPr>
              <w:noProof/>
            </w:rPr>
          </w:pPr>
          <w:hyperlink w:anchor="_Toc468707379" w:history="1">
            <w:r w:rsidR="000C6006" w:rsidRPr="00D4756F">
              <w:rPr>
                <w:rStyle w:val="ac"/>
                <w:noProof/>
              </w:rPr>
              <w:t>4.6 eNB DLSCH_PDU*</w:t>
            </w:r>
            <w:r w:rsidR="000C6006">
              <w:rPr>
                <w:noProof/>
                <w:webHidden/>
              </w:rPr>
              <w:tab/>
            </w:r>
            <w:r w:rsidR="000C6006">
              <w:rPr>
                <w:noProof/>
                <w:webHidden/>
              </w:rPr>
              <w:fldChar w:fldCharType="begin"/>
            </w:r>
            <w:r w:rsidR="000C6006">
              <w:rPr>
                <w:noProof/>
                <w:webHidden/>
              </w:rPr>
              <w:instrText xml:space="preserve"> PAGEREF _Toc468707379 \h </w:instrText>
            </w:r>
            <w:r w:rsidR="000C6006">
              <w:rPr>
                <w:noProof/>
                <w:webHidden/>
              </w:rPr>
            </w:r>
            <w:r w:rsidR="000C6006">
              <w:rPr>
                <w:noProof/>
                <w:webHidden/>
              </w:rPr>
              <w:fldChar w:fldCharType="separate"/>
            </w:r>
            <w:r w:rsidR="000C6006">
              <w:rPr>
                <w:noProof/>
                <w:webHidden/>
              </w:rPr>
              <w:t>31</w:t>
            </w:r>
            <w:r w:rsidR="000C6006">
              <w:rPr>
                <w:noProof/>
                <w:webHidden/>
              </w:rPr>
              <w:fldChar w:fldCharType="end"/>
            </w:r>
          </w:hyperlink>
        </w:p>
        <w:p w14:paraId="7F0E1AC2" w14:textId="796548FE" w:rsidR="000C6006" w:rsidRDefault="004839D9">
          <w:pPr>
            <w:pStyle w:val="21"/>
            <w:tabs>
              <w:tab w:val="right" w:leader="dot" w:pos="8296"/>
            </w:tabs>
            <w:rPr>
              <w:noProof/>
            </w:rPr>
          </w:pPr>
          <w:hyperlink w:anchor="_Toc468707380" w:history="1">
            <w:r w:rsidR="000C6006" w:rsidRPr="00D4756F">
              <w:rPr>
                <w:rStyle w:val="ac"/>
                <w:noProof/>
              </w:rPr>
              <w:t>4.7 eNB CCCH_PDU*</w:t>
            </w:r>
            <w:r w:rsidR="000C6006">
              <w:rPr>
                <w:noProof/>
                <w:webHidden/>
              </w:rPr>
              <w:tab/>
            </w:r>
            <w:r w:rsidR="000C6006">
              <w:rPr>
                <w:noProof/>
                <w:webHidden/>
              </w:rPr>
              <w:fldChar w:fldCharType="begin"/>
            </w:r>
            <w:r w:rsidR="000C6006">
              <w:rPr>
                <w:noProof/>
                <w:webHidden/>
              </w:rPr>
              <w:instrText xml:space="preserve"> PAGEREF _Toc468707380 \h </w:instrText>
            </w:r>
            <w:r w:rsidR="000C6006">
              <w:rPr>
                <w:noProof/>
                <w:webHidden/>
              </w:rPr>
            </w:r>
            <w:r w:rsidR="000C6006">
              <w:rPr>
                <w:noProof/>
                <w:webHidden/>
              </w:rPr>
              <w:fldChar w:fldCharType="separate"/>
            </w:r>
            <w:r w:rsidR="000C6006">
              <w:rPr>
                <w:noProof/>
                <w:webHidden/>
              </w:rPr>
              <w:t>31</w:t>
            </w:r>
            <w:r w:rsidR="000C6006">
              <w:rPr>
                <w:noProof/>
                <w:webHidden/>
              </w:rPr>
              <w:fldChar w:fldCharType="end"/>
            </w:r>
          </w:hyperlink>
        </w:p>
        <w:p w14:paraId="5B257E4F" w14:textId="28D2531E" w:rsidR="000C6006" w:rsidRDefault="004839D9">
          <w:pPr>
            <w:pStyle w:val="21"/>
            <w:tabs>
              <w:tab w:val="right" w:leader="dot" w:pos="8296"/>
            </w:tabs>
            <w:rPr>
              <w:noProof/>
            </w:rPr>
          </w:pPr>
          <w:hyperlink w:anchor="_Toc468707381" w:history="1">
            <w:r w:rsidR="000C6006" w:rsidRPr="00D4756F">
              <w:rPr>
                <w:rStyle w:val="ac"/>
                <w:noProof/>
              </w:rPr>
              <w:t>4.8 eNB BCCH_PDU*</w:t>
            </w:r>
            <w:r w:rsidR="000C6006">
              <w:rPr>
                <w:noProof/>
                <w:webHidden/>
              </w:rPr>
              <w:tab/>
            </w:r>
            <w:r w:rsidR="000C6006">
              <w:rPr>
                <w:noProof/>
                <w:webHidden/>
              </w:rPr>
              <w:fldChar w:fldCharType="begin"/>
            </w:r>
            <w:r w:rsidR="000C6006">
              <w:rPr>
                <w:noProof/>
                <w:webHidden/>
              </w:rPr>
              <w:instrText xml:space="preserve"> PAGEREF _Toc468707381 \h </w:instrText>
            </w:r>
            <w:r w:rsidR="000C6006">
              <w:rPr>
                <w:noProof/>
                <w:webHidden/>
              </w:rPr>
            </w:r>
            <w:r w:rsidR="000C6006">
              <w:rPr>
                <w:noProof/>
                <w:webHidden/>
              </w:rPr>
              <w:fldChar w:fldCharType="separate"/>
            </w:r>
            <w:r w:rsidR="000C6006">
              <w:rPr>
                <w:noProof/>
                <w:webHidden/>
              </w:rPr>
              <w:t>32</w:t>
            </w:r>
            <w:r w:rsidR="000C6006">
              <w:rPr>
                <w:noProof/>
                <w:webHidden/>
              </w:rPr>
              <w:fldChar w:fldCharType="end"/>
            </w:r>
          </w:hyperlink>
        </w:p>
        <w:p w14:paraId="486B8406" w14:textId="03E57469" w:rsidR="000C6006" w:rsidRDefault="004839D9">
          <w:pPr>
            <w:pStyle w:val="21"/>
            <w:tabs>
              <w:tab w:val="right" w:leader="dot" w:pos="8296"/>
            </w:tabs>
            <w:rPr>
              <w:noProof/>
            </w:rPr>
          </w:pPr>
          <w:hyperlink w:anchor="_Toc468707382" w:history="1">
            <w:r w:rsidR="000C6006" w:rsidRPr="00D4756F">
              <w:rPr>
                <w:rStyle w:val="ac"/>
                <w:noProof/>
              </w:rPr>
              <w:t>4.9 UE list*</w:t>
            </w:r>
            <w:r w:rsidR="000C6006">
              <w:rPr>
                <w:noProof/>
                <w:webHidden/>
              </w:rPr>
              <w:tab/>
            </w:r>
            <w:r w:rsidR="000C6006">
              <w:rPr>
                <w:noProof/>
                <w:webHidden/>
              </w:rPr>
              <w:fldChar w:fldCharType="begin"/>
            </w:r>
            <w:r w:rsidR="000C6006">
              <w:rPr>
                <w:noProof/>
                <w:webHidden/>
              </w:rPr>
              <w:instrText xml:space="preserve"> PAGEREF _Toc468707382 \h </w:instrText>
            </w:r>
            <w:r w:rsidR="000C6006">
              <w:rPr>
                <w:noProof/>
                <w:webHidden/>
              </w:rPr>
            </w:r>
            <w:r w:rsidR="000C6006">
              <w:rPr>
                <w:noProof/>
                <w:webHidden/>
              </w:rPr>
              <w:fldChar w:fldCharType="separate"/>
            </w:r>
            <w:r w:rsidR="000C6006">
              <w:rPr>
                <w:noProof/>
                <w:webHidden/>
              </w:rPr>
              <w:t>32</w:t>
            </w:r>
            <w:r w:rsidR="000C6006">
              <w:rPr>
                <w:noProof/>
                <w:webHidden/>
              </w:rPr>
              <w:fldChar w:fldCharType="end"/>
            </w:r>
          </w:hyperlink>
        </w:p>
        <w:p w14:paraId="5FB4C686" w14:textId="5D96C68F" w:rsidR="000C6006" w:rsidRDefault="004839D9">
          <w:pPr>
            <w:pStyle w:val="21"/>
            <w:tabs>
              <w:tab w:val="right" w:leader="dot" w:pos="8296"/>
            </w:tabs>
            <w:rPr>
              <w:noProof/>
            </w:rPr>
          </w:pPr>
          <w:hyperlink w:anchor="_Toc468707383" w:history="1">
            <w:r w:rsidR="000C6006" w:rsidRPr="00D4756F">
              <w:rPr>
                <w:rStyle w:val="ac"/>
                <w:noProof/>
              </w:rPr>
              <w:t>4.10 mac_rlc_status_resp_t</w:t>
            </w:r>
            <w:r w:rsidR="000C6006">
              <w:rPr>
                <w:noProof/>
                <w:webHidden/>
              </w:rPr>
              <w:tab/>
            </w:r>
            <w:r w:rsidR="000C6006">
              <w:rPr>
                <w:noProof/>
                <w:webHidden/>
              </w:rPr>
              <w:fldChar w:fldCharType="begin"/>
            </w:r>
            <w:r w:rsidR="000C6006">
              <w:rPr>
                <w:noProof/>
                <w:webHidden/>
              </w:rPr>
              <w:instrText xml:space="preserve"> PAGEREF _Toc468707383 \h </w:instrText>
            </w:r>
            <w:r w:rsidR="000C6006">
              <w:rPr>
                <w:noProof/>
                <w:webHidden/>
              </w:rPr>
            </w:r>
            <w:r w:rsidR="000C6006">
              <w:rPr>
                <w:noProof/>
                <w:webHidden/>
              </w:rPr>
              <w:fldChar w:fldCharType="separate"/>
            </w:r>
            <w:r w:rsidR="000C6006">
              <w:rPr>
                <w:noProof/>
                <w:webHidden/>
              </w:rPr>
              <w:t>33</w:t>
            </w:r>
            <w:r w:rsidR="000C6006">
              <w:rPr>
                <w:noProof/>
                <w:webHidden/>
              </w:rPr>
              <w:fldChar w:fldCharType="end"/>
            </w:r>
          </w:hyperlink>
        </w:p>
        <w:p w14:paraId="3530F58C" w14:textId="72D711AC" w:rsidR="000C6006" w:rsidRDefault="004839D9">
          <w:pPr>
            <w:pStyle w:val="11"/>
            <w:tabs>
              <w:tab w:val="left" w:pos="480"/>
              <w:tab w:val="right" w:leader="dot" w:pos="8296"/>
            </w:tabs>
            <w:rPr>
              <w:noProof/>
            </w:rPr>
          </w:pPr>
          <w:hyperlink w:anchor="_Toc468707384" w:history="1">
            <w:r w:rsidR="000C6006" w:rsidRPr="00D4756F">
              <w:rPr>
                <w:rStyle w:val="ac"/>
                <w:noProof/>
              </w:rPr>
              <w:t>5</w:t>
            </w:r>
            <w:r w:rsidR="000C6006">
              <w:rPr>
                <w:noProof/>
              </w:rPr>
              <w:tab/>
            </w:r>
            <w:r w:rsidR="000C6006" w:rsidRPr="00D4756F">
              <w:rPr>
                <w:rStyle w:val="ac"/>
                <w:noProof/>
              </w:rPr>
              <w:t>Block</w:t>
            </w:r>
            <w:r w:rsidR="000C6006">
              <w:rPr>
                <w:noProof/>
                <w:webHidden/>
              </w:rPr>
              <w:tab/>
            </w:r>
            <w:r w:rsidR="000C6006">
              <w:rPr>
                <w:noProof/>
                <w:webHidden/>
              </w:rPr>
              <w:fldChar w:fldCharType="begin"/>
            </w:r>
            <w:r w:rsidR="000C6006">
              <w:rPr>
                <w:noProof/>
                <w:webHidden/>
              </w:rPr>
              <w:instrText xml:space="preserve"> PAGEREF _Toc468707384 \h </w:instrText>
            </w:r>
            <w:r w:rsidR="000C6006">
              <w:rPr>
                <w:noProof/>
                <w:webHidden/>
              </w:rPr>
            </w:r>
            <w:r w:rsidR="000C6006">
              <w:rPr>
                <w:noProof/>
                <w:webHidden/>
              </w:rPr>
              <w:fldChar w:fldCharType="separate"/>
            </w:r>
            <w:r w:rsidR="000C6006">
              <w:rPr>
                <w:noProof/>
                <w:webHidden/>
              </w:rPr>
              <w:t>33</w:t>
            </w:r>
            <w:r w:rsidR="000C6006">
              <w:rPr>
                <w:noProof/>
                <w:webHidden/>
              </w:rPr>
              <w:fldChar w:fldCharType="end"/>
            </w:r>
          </w:hyperlink>
        </w:p>
        <w:p w14:paraId="3248C0CB" w14:textId="7C72AE70" w:rsidR="000C6006" w:rsidRDefault="004839D9">
          <w:pPr>
            <w:pStyle w:val="21"/>
            <w:tabs>
              <w:tab w:val="right" w:leader="dot" w:pos="8296"/>
            </w:tabs>
            <w:rPr>
              <w:noProof/>
            </w:rPr>
          </w:pPr>
          <w:hyperlink w:anchor="_Toc468707385" w:history="1">
            <w:r w:rsidR="000C6006" w:rsidRPr="00D4756F">
              <w:rPr>
                <w:rStyle w:val="ac"/>
                <w:noProof/>
              </w:rPr>
              <w:t xml:space="preserve">5.1 </w:t>
            </w:r>
            <w:r w:rsidR="000C6006" w:rsidRPr="00D4756F">
              <w:rPr>
                <w:rStyle w:val="ac"/>
                <w:rFonts w:ascii="Times New Roman" w:hAnsi="Times New Roman" w:cs="Times New Roman"/>
                <w:noProof/>
              </w:rPr>
              <w:t>PHY_MAC_Interface</w:t>
            </w:r>
            <w:r w:rsidR="000C6006">
              <w:rPr>
                <w:noProof/>
                <w:webHidden/>
              </w:rPr>
              <w:tab/>
            </w:r>
            <w:r w:rsidR="000C6006">
              <w:rPr>
                <w:noProof/>
                <w:webHidden/>
              </w:rPr>
              <w:fldChar w:fldCharType="begin"/>
            </w:r>
            <w:r w:rsidR="000C6006">
              <w:rPr>
                <w:noProof/>
                <w:webHidden/>
              </w:rPr>
              <w:instrText xml:space="preserve"> PAGEREF _Toc468707385 \h </w:instrText>
            </w:r>
            <w:r w:rsidR="000C6006">
              <w:rPr>
                <w:noProof/>
                <w:webHidden/>
              </w:rPr>
            </w:r>
            <w:r w:rsidR="000C6006">
              <w:rPr>
                <w:noProof/>
                <w:webHidden/>
              </w:rPr>
              <w:fldChar w:fldCharType="separate"/>
            </w:r>
            <w:r w:rsidR="000C6006">
              <w:rPr>
                <w:noProof/>
                <w:webHidden/>
              </w:rPr>
              <w:t>34</w:t>
            </w:r>
            <w:r w:rsidR="000C6006">
              <w:rPr>
                <w:noProof/>
                <w:webHidden/>
              </w:rPr>
              <w:fldChar w:fldCharType="end"/>
            </w:r>
          </w:hyperlink>
        </w:p>
        <w:p w14:paraId="2C1909C8" w14:textId="3590313E" w:rsidR="000C6006" w:rsidRDefault="004839D9">
          <w:pPr>
            <w:pStyle w:val="31"/>
            <w:rPr>
              <w:noProof/>
            </w:rPr>
          </w:pPr>
          <w:hyperlink w:anchor="_Toc468707386" w:history="1">
            <w:r w:rsidR="000C6006" w:rsidRPr="00D4756F">
              <w:rPr>
                <w:rStyle w:val="ac"/>
                <w:noProof/>
              </w:rPr>
              <w:t>5.1.1 Introduction</w:t>
            </w:r>
            <w:r w:rsidR="000C6006">
              <w:rPr>
                <w:noProof/>
                <w:webHidden/>
              </w:rPr>
              <w:tab/>
            </w:r>
            <w:r w:rsidR="000C6006">
              <w:rPr>
                <w:noProof/>
                <w:webHidden/>
              </w:rPr>
              <w:fldChar w:fldCharType="begin"/>
            </w:r>
            <w:r w:rsidR="000C6006">
              <w:rPr>
                <w:noProof/>
                <w:webHidden/>
              </w:rPr>
              <w:instrText xml:space="preserve"> PAGEREF _Toc468707386 \h </w:instrText>
            </w:r>
            <w:r w:rsidR="000C6006">
              <w:rPr>
                <w:noProof/>
                <w:webHidden/>
              </w:rPr>
            </w:r>
            <w:r w:rsidR="000C6006">
              <w:rPr>
                <w:noProof/>
                <w:webHidden/>
              </w:rPr>
              <w:fldChar w:fldCharType="separate"/>
            </w:r>
            <w:r w:rsidR="000C6006">
              <w:rPr>
                <w:noProof/>
                <w:webHidden/>
              </w:rPr>
              <w:t>34</w:t>
            </w:r>
            <w:r w:rsidR="000C6006">
              <w:rPr>
                <w:noProof/>
                <w:webHidden/>
              </w:rPr>
              <w:fldChar w:fldCharType="end"/>
            </w:r>
          </w:hyperlink>
        </w:p>
        <w:p w14:paraId="579915EC" w14:textId="53222480" w:rsidR="000C6006" w:rsidRDefault="004839D9">
          <w:pPr>
            <w:pStyle w:val="21"/>
            <w:tabs>
              <w:tab w:val="right" w:leader="dot" w:pos="8296"/>
            </w:tabs>
            <w:rPr>
              <w:noProof/>
            </w:rPr>
          </w:pPr>
          <w:hyperlink w:anchor="_Toc468707387" w:history="1">
            <w:r w:rsidR="000C6006" w:rsidRPr="00D4756F">
              <w:rPr>
                <w:rStyle w:val="ac"/>
                <w:noProof/>
              </w:rPr>
              <w:t xml:space="preserve">5.2 </w:t>
            </w:r>
            <w:r w:rsidR="000C6006" w:rsidRPr="00D4756F">
              <w:rPr>
                <w:rStyle w:val="ac"/>
                <w:rFonts w:ascii="Times New Roman" w:hAnsi="Times New Roman" w:cs="Times New Roman"/>
                <w:noProof/>
              </w:rPr>
              <w:t>DLSCH_Process</w:t>
            </w:r>
            <w:r w:rsidR="000C6006">
              <w:rPr>
                <w:noProof/>
                <w:webHidden/>
              </w:rPr>
              <w:tab/>
            </w:r>
            <w:r w:rsidR="000C6006">
              <w:rPr>
                <w:noProof/>
                <w:webHidden/>
              </w:rPr>
              <w:fldChar w:fldCharType="begin"/>
            </w:r>
            <w:r w:rsidR="000C6006">
              <w:rPr>
                <w:noProof/>
                <w:webHidden/>
              </w:rPr>
              <w:instrText xml:space="preserve"> PAGEREF _Toc468707387 \h </w:instrText>
            </w:r>
            <w:r w:rsidR="000C6006">
              <w:rPr>
                <w:noProof/>
                <w:webHidden/>
              </w:rPr>
            </w:r>
            <w:r w:rsidR="000C6006">
              <w:rPr>
                <w:noProof/>
                <w:webHidden/>
              </w:rPr>
              <w:fldChar w:fldCharType="separate"/>
            </w:r>
            <w:r w:rsidR="000C6006">
              <w:rPr>
                <w:noProof/>
                <w:webHidden/>
              </w:rPr>
              <w:t>35</w:t>
            </w:r>
            <w:r w:rsidR="000C6006">
              <w:rPr>
                <w:noProof/>
                <w:webHidden/>
              </w:rPr>
              <w:fldChar w:fldCharType="end"/>
            </w:r>
          </w:hyperlink>
        </w:p>
        <w:p w14:paraId="26EAD787" w14:textId="5F4DF953" w:rsidR="000C6006" w:rsidRDefault="004839D9">
          <w:pPr>
            <w:pStyle w:val="31"/>
            <w:rPr>
              <w:noProof/>
            </w:rPr>
          </w:pPr>
          <w:hyperlink w:anchor="_Toc468707388" w:history="1">
            <w:r w:rsidR="000C6006" w:rsidRPr="00D4756F">
              <w:rPr>
                <w:rStyle w:val="ac"/>
                <w:noProof/>
              </w:rPr>
              <w:t>5.2.1 Introduction</w:t>
            </w:r>
            <w:r w:rsidR="000C6006">
              <w:rPr>
                <w:noProof/>
                <w:webHidden/>
              </w:rPr>
              <w:tab/>
            </w:r>
            <w:r w:rsidR="000C6006">
              <w:rPr>
                <w:noProof/>
                <w:webHidden/>
              </w:rPr>
              <w:fldChar w:fldCharType="begin"/>
            </w:r>
            <w:r w:rsidR="000C6006">
              <w:rPr>
                <w:noProof/>
                <w:webHidden/>
              </w:rPr>
              <w:instrText xml:space="preserve"> PAGEREF _Toc468707388 \h </w:instrText>
            </w:r>
            <w:r w:rsidR="000C6006">
              <w:rPr>
                <w:noProof/>
                <w:webHidden/>
              </w:rPr>
            </w:r>
            <w:r w:rsidR="000C6006">
              <w:rPr>
                <w:noProof/>
                <w:webHidden/>
              </w:rPr>
              <w:fldChar w:fldCharType="separate"/>
            </w:r>
            <w:r w:rsidR="000C6006">
              <w:rPr>
                <w:noProof/>
                <w:webHidden/>
              </w:rPr>
              <w:t>35</w:t>
            </w:r>
            <w:r w:rsidR="000C6006">
              <w:rPr>
                <w:noProof/>
                <w:webHidden/>
              </w:rPr>
              <w:fldChar w:fldCharType="end"/>
            </w:r>
          </w:hyperlink>
        </w:p>
        <w:p w14:paraId="1A5B12E3" w14:textId="60A1DC7C" w:rsidR="000C6006" w:rsidRDefault="004839D9">
          <w:pPr>
            <w:pStyle w:val="21"/>
            <w:tabs>
              <w:tab w:val="right" w:leader="dot" w:pos="8296"/>
            </w:tabs>
            <w:rPr>
              <w:noProof/>
            </w:rPr>
          </w:pPr>
          <w:hyperlink w:anchor="_Toc468707389" w:history="1">
            <w:r w:rsidR="000C6006" w:rsidRPr="00D4756F">
              <w:rPr>
                <w:rStyle w:val="ac"/>
                <w:noProof/>
              </w:rPr>
              <w:t xml:space="preserve">5.3 </w:t>
            </w:r>
            <w:r w:rsidR="000C6006" w:rsidRPr="00D4756F">
              <w:rPr>
                <w:rStyle w:val="ac"/>
                <w:rFonts w:ascii="Times New Roman" w:hAnsi="Times New Roman" w:cs="Times New Roman"/>
                <w:noProof/>
              </w:rPr>
              <w:t>ULSCH_Process</w:t>
            </w:r>
            <w:r w:rsidR="000C6006">
              <w:rPr>
                <w:noProof/>
                <w:webHidden/>
              </w:rPr>
              <w:tab/>
            </w:r>
            <w:r w:rsidR="000C6006">
              <w:rPr>
                <w:noProof/>
                <w:webHidden/>
              </w:rPr>
              <w:fldChar w:fldCharType="begin"/>
            </w:r>
            <w:r w:rsidR="000C6006">
              <w:rPr>
                <w:noProof/>
                <w:webHidden/>
              </w:rPr>
              <w:instrText xml:space="preserve"> PAGEREF _Toc468707389 \h </w:instrText>
            </w:r>
            <w:r w:rsidR="000C6006">
              <w:rPr>
                <w:noProof/>
                <w:webHidden/>
              </w:rPr>
            </w:r>
            <w:r w:rsidR="000C6006">
              <w:rPr>
                <w:noProof/>
                <w:webHidden/>
              </w:rPr>
              <w:fldChar w:fldCharType="separate"/>
            </w:r>
            <w:r w:rsidR="000C6006">
              <w:rPr>
                <w:noProof/>
                <w:webHidden/>
              </w:rPr>
              <w:t>37</w:t>
            </w:r>
            <w:r w:rsidR="000C6006">
              <w:rPr>
                <w:noProof/>
                <w:webHidden/>
              </w:rPr>
              <w:fldChar w:fldCharType="end"/>
            </w:r>
          </w:hyperlink>
        </w:p>
        <w:p w14:paraId="32F054D3" w14:textId="50B22C46" w:rsidR="000C6006" w:rsidRDefault="004839D9">
          <w:pPr>
            <w:pStyle w:val="31"/>
            <w:rPr>
              <w:noProof/>
            </w:rPr>
          </w:pPr>
          <w:hyperlink w:anchor="_Toc468707390" w:history="1">
            <w:r w:rsidR="000C6006" w:rsidRPr="00D4756F">
              <w:rPr>
                <w:rStyle w:val="ac"/>
                <w:noProof/>
              </w:rPr>
              <w:t>5.3.1 Introduction</w:t>
            </w:r>
            <w:r w:rsidR="000C6006">
              <w:rPr>
                <w:noProof/>
                <w:webHidden/>
              </w:rPr>
              <w:tab/>
            </w:r>
            <w:r w:rsidR="000C6006">
              <w:rPr>
                <w:noProof/>
                <w:webHidden/>
              </w:rPr>
              <w:fldChar w:fldCharType="begin"/>
            </w:r>
            <w:r w:rsidR="000C6006">
              <w:rPr>
                <w:noProof/>
                <w:webHidden/>
              </w:rPr>
              <w:instrText xml:space="preserve"> PAGEREF _Toc468707390 \h </w:instrText>
            </w:r>
            <w:r w:rsidR="000C6006">
              <w:rPr>
                <w:noProof/>
                <w:webHidden/>
              </w:rPr>
            </w:r>
            <w:r w:rsidR="000C6006">
              <w:rPr>
                <w:noProof/>
                <w:webHidden/>
              </w:rPr>
              <w:fldChar w:fldCharType="separate"/>
            </w:r>
            <w:r w:rsidR="000C6006">
              <w:rPr>
                <w:noProof/>
                <w:webHidden/>
              </w:rPr>
              <w:t>37</w:t>
            </w:r>
            <w:r w:rsidR="000C6006">
              <w:rPr>
                <w:noProof/>
                <w:webHidden/>
              </w:rPr>
              <w:fldChar w:fldCharType="end"/>
            </w:r>
          </w:hyperlink>
        </w:p>
        <w:p w14:paraId="48F2EBA2" w14:textId="047EB789" w:rsidR="000C6006" w:rsidRDefault="004839D9">
          <w:pPr>
            <w:pStyle w:val="21"/>
            <w:tabs>
              <w:tab w:val="right" w:leader="dot" w:pos="8296"/>
            </w:tabs>
            <w:rPr>
              <w:noProof/>
            </w:rPr>
          </w:pPr>
          <w:hyperlink w:anchor="_Toc468707391" w:history="1">
            <w:r w:rsidR="000C6006" w:rsidRPr="00D4756F">
              <w:rPr>
                <w:rStyle w:val="ac"/>
                <w:noProof/>
              </w:rPr>
              <w:t xml:space="preserve">5.4 </w:t>
            </w:r>
            <w:r w:rsidR="000C6006" w:rsidRPr="00D4756F">
              <w:rPr>
                <w:rStyle w:val="ac"/>
                <w:rFonts w:ascii="Times New Roman" w:hAnsi="Times New Roman" w:cs="Times New Roman"/>
                <w:noProof/>
              </w:rPr>
              <w:t>RA_Process</w:t>
            </w:r>
            <w:r w:rsidR="000C6006">
              <w:rPr>
                <w:noProof/>
                <w:webHidden/>
              </w:rPr>
              <w:tab/>
            </w:r>
            <w:r w:rsidR="000C6006">
              <w:rPr>
                <w:noProof/>
                <w:webHidden/>
              </w:rPr>
              <w:fldChar w:fldCharType="begin"/>
            </w:r>
            <w:r w:rsidR="000C6006">
              <w:rPr>
                <w:noProof/>
                <w:webHidden/>
              </w:rPr>
              <w:instrText xml:space="preserve"> PAGEREF _Toc468707391 \h </w:instrText>
            </w:r>
            <w:r w:rsidR="000C6006">
              <w:rPr>
                <w:noProof/>
                <w:webHidden/>
              </w:rPr>
            </w:r>
            <w:r w:rsidR="000C6006">
              <w:rPr>
                <w:noProof/>
                <w:webHidden/>
              </w:rPr>
              <w:fldChar w:fldCharType="separate"/>
            </w:r>
            <w:r w:rsidR="000C6006">
              <w:rPr>
                <w:noProof/>
                <w:webHidden/>
              </w:rPr>
              <w:t>39</w:t>
            </w:r>
            <w:r w:rsidR="000C6006">
              <w:rPr>
                <w:noProof/>
                <w:webHidden/>
              </w:rPr>
              <w:fldChar w:fldCharType="end"/>
            </w:r>
          </w:hyperlink>
        </w:p>
        <w:p w14:paraId="2A467C8C" w14:textId="4BD46966" w:rsidR="000C6006" w:rsidRDefault="004839D9">
          <w:pPr>
            <w:pStyle w:val="31"/>
            <w:rPr>
              <w:noProof/>
            </w:rPr>
          </w:pPr>
          <w:hyperlink w:anchor="_Toc468707392" w:history="1">
            <w:r w:rsidR="000C6006" w:rsidRPr="00D4756F">
              <w:rPr>
                <w:rStyle w:val="ac"/>
                <w:noProof/>
              </w:rPr>
              <w:t>5.4.1 Introduction</w:t>
            </w:r>
            <w:r w:rsidR="000C6006">
              <w:rPr>
                <w:noProof/>
                <w:webHidden/>
              </w:rPr>
              <w:tab/>
            </w:r>
            <w:r w:rsidR="000C6006">
              <w:rPr>
                <w:noProof/>
                <w:webHidden/>
              </w:rPr>
              <w:fldChar w:fldCharType="begin"/>
            </w:r>
            <w:r w:rsidR="000C6006">
              <w:rPr>
                <w:noProof/>
                <w:webHidden/>
              </w:rPr>
              <w:instrText xml:space="preserve"> PAGEREF _Toc468707392 \h </w:instrText>
            </w:r>
            <w:r w:rsidR="000C6006">
              <w:rPr>
                <w:noProof/>
                <w:webHidden/>
              </w:rPr>
            </w:r>
            <w:r w:rsidR="000C6006">
              <w:rPr>
                <w:noProof/>
                <w:webHidden/>
              </w:rPr>
              <w:fldChar w:fldCharType="separate"/>
            </w:r>
            <w:r w:rsidR="000C6006">
              <w:rPr>
                <w:noProof/>
                <w:webHidden/>
              </w:rPr>
              <w:t>39</w:t>
            </w:r>
            <w:r w:rsidR="000C6006">
              <w:rPr>
                <w:noProof/>
                <w:webHidden/>
              </w:rPr>
              <w:fldChar w:fldCharType="end"/>
            </w:r>
          </w:hyperlink>
        </w:p>
        <w:p w14:paraId="6D24C067" w14:textId="17E06575" w:rsidR="000C6006" w:rsidRDefault="004839D9">
          <w:pPr>
            <w:pStyle w:val="21"/>
            <w:tabs>
              <w:tab w:val="right" w:leader="dot" w:pos="8296"/>
            </w:tabs>
            <w:rPr>
              <w:noProof/>
            </w:rPr>
          </w:pPr>
          <w:hyperlink w:anchor="_Toc468707393" w:history="1">
            <w:r w:rsidR="000C6006" w:rsidRPr="00D4756F">
              <w:rPr>
                <w:rStyle w:val="ac"/>
                <w:noProof/>
              </w:rPr>
              <w:t xml:space="preserve">5.5 </w:t>
            </w:r>
            <w:r w:rsidR="000C6006" w:rsidRPr="00D4756F">
              <w:rPr>
                <w:rStyle w:val="ac"/>
                <w:rFonts w:ascii="Times New Roman" w:hAnsi="Times New Roman" w:cs="Times New Roman"/>
                <w:noProof/>
              </w:rPr>
              <w:t>SI_Process</w:t>
            </w:r>
            <w:r w:rsidR="000C6006">
              <w:rPr>
                <w:noProof/>
                <w:webHidden/>
              </w:rPr>
              <w:tab/>
            </w:r>
            <w:r w:rsidR="000C6006">
              <w:rPr>
                <w:noProof/>
                <w:webHidden/>
              </w:rPr>
              <w:fldChar w:fldCharType="begin"/>
            </w:r>
            <w:r w:rsidR="000C6006">
              <w:rPr>
                <w:noProof/>
                <w:webHidden/>
              </w:rPr>
              <w:instrText xml:space="preserve"> PAGEREF _Toc468707393 \h </w:instrText>
            </w:r>
            <w:r w:rsidR="000C6006">
              <w:rPr>
                <w:noProof/>
                <w:webHidden/>
              </w:rPr>
            </w:r>
            <w:r w:rsidR="000C6006">
              <w:rPr>
                <w:noProof/>
                <w:webHidden/>
              </w:rPr>
              <w:fldChar w:fldCharType="separate"/>
            </w:r>
            <w:r w:rsidR="000C6006">
              <w:rPr>
                <w:noProof/>
                <w:webHidden/>
              </w:rPr>
              <w:t>41</w:t>
            </w:r>
            <w:r w:rsidR="000C6006">
              <w:rPr>
                <w:noProof/>
                <w:webHidden/>
              </w:rPr>
              <w:fldChar w:fldCharType="end"/>
            </w:r>
          </w:hyperlink>
        </w:p>
        <w:p w14:paraId="35F61C71" w14:textId="5DAC26A6" w:rsidR="000C6006" w:rsidRDefault="004839D9">
          <w:pPr>
            <w:pStyle w:val="31"/>
            <w:rPr>
              <w:noProof/>
            </w:rPr>
          </w:pPr>
          <w:hyperlink w:anchor="_Toc468707394" w:history="1">
            <w:r w:rsidR="000C6006" w:rsidRPr="00D4756F">
              <w:rPr>
                <w:rStyle w:val="ac"/>
                <w:noProof/>
              </w:rPr>
              <w:t>5.5.1 Introduction</w:t>
            </w:r>
            <w:r w:rsidR="000C6006">
              <w:rPr>
                <w:noProof/>
                <w:webHidden/>
              </w:rPr>
              <w:tab/>
            </w:r>
            <w:r w:rsidR="000C6006">
              <w:rPr>
                <w:noProof/>
                <w:webHidden/>
              </w:rPr>
              <w:fldChar w:fldCharType="begin"/>
            </w:r>
            <w:r w:rsidR="000C6006">
              <w:rPr>
                <w:noProof/>
                <w:webHidden/>
              </w:rPr>
              <w:instrText xml:space="preserve"> PAGEREF _Toc468707394 \h </w:instrText>
            </w:r>
            <w:r w:rsidR="000C6006">
              <w:rPr>
                <w:noProof/>
                <w:webHidden/>
              </w:rPr>
            </w:r>
            <w:r w:rsidR="000C6006">
              <w:rPr>
                <w:noProof/>
                <w:webHidden/>
              </w:rPr>
              <w:fldChar w:fldCharType="separate"/>
            </w:r>
            <w:r w:rsidR="000C6006">
              <w:rPr>
                <w:noProof/>
                <w:webHidden/>
              </w:rPr>
              <w:t>41</w:t>
            </w:r>
            <w:r w:rsidR="000C6006">
              <w:rPr>
                <w:noProof/>
                <w:webHidden/>
              </w:rPr>
              <w:fldChar w:fldCharType="end"/>
            </w:r>
          </w:hyperlink>
        </w:p>
        <w:p w14:paraId="3DADD99E" w14:textId="6A23FEE9" w:rsidR="000C6006" w:rsidRDefault="004839D9">
          <w:pPr>
            <w:pStyle w:val="21"/>
            <w:tabs>
              <w:tab w:val="right" w:leader="dot" w:pos="8296"/>
            </w:tabs>
            <w:rPr>
              <w:noProof/>
            </w:rPr>
          </w:pPr>
          <w:hyperlink w:anchor="_Toc468707395" w:history="1">
            <w:r w:rsidR="000C6006" w:rsidRPr="00D4756F">
              <w:rPr>
                <w:rStyle w:val="ac"/>
                <w:noProof/>
              </w:rPr>
              <w:t xml:space="preserve">5.6 </w:t>
            </w:r>
            <w:r w:rsidR="000C6006" w:rsidRPr="00D4756F">
              <w:rPr>
                <w:rStyle w:val="ac"/>
                <w:rFonts w:ascii="Times New Roman" w:hAnsi="Times New Roman" w:cs="Times New Roman"/>
                <w:noProof/>
              </w:rPr>
              <w:t>Configuration</w:t>
            </w:r>
            <w:r w:rsidR="000C6006">
              <w:rPr>
                <w:noProof/>
                <w:webHidden/>
              </w:rPr>
              <w:tab/>
            </w:r>
            <w:r w:rsidR="000C6006">
              <w:rPr>
                <w:noProof/>
                <w:webHidden/>
              </w:rPr>
              <w:fldChar w:fldCharType="begin"/>
            </w:r>
            <w:r w:rsidR="000C6006">
              <w:rPr>
                <w:noProof/>
                <w:webHidden/>
              </w:rPr>
              <w:instrText xml:space="preserve"> PAGEREF _Toc468707395 \h </w:instrText>
            </w:r>
            <w:r w:rsidR="000C6006">
              <w:rPr>
                <w:noProof/>
                <w:webHidden/>
              </w:rPr>
            </w:r>
            <w:r w:rsidR="000C6006">
              <w:rPr>
                <w:noProof/>
                <w:webHidden/>
              </w:rPr>
              <w:fldChar w:fldCharType="separate"/>
            </w:r>
            <w:r w:rsidR="000C6006">
              <w:rPr>
                <w:noProof/>
                <w:webHidden/>
              </w:rPr>
              <w:t>43</w:t>
            </w:r>
            <w:r w:rsidR="000C6006">
              <w:rPr>
                <w:noProof/>
                <w:webHidden/>
              </w:rPr>
              <w:fldChar w:fldCharType="end"/>
            </w:r>
          </w:hyperlink>
        </w:p>
        <w:p w14:paraId="51824F93" w14:textId="02F68403" w:rsidR="000C6006" w:rsidRDefault="004839D9">
          <w:pPr>
            <w:pStyle w:val="31"/>
            <w:rPr>
              <w:noProof/>
            </w:rPr>
          </w:pPr>
          <w:hyperlink w:anchor="_Toc468707396" w:history="1">
            <w:r w:rsidR="000C6006" w:rsidRPr="00D4756F">
              <w:rPr>
                <w:rStyle w:val="ac"/>
                <w:noProof/>
              </w:rPr>
              <w:t>5.6.1 Introduction</w:t>
            </w:r>
            <w:r w:rsidR="000C6006">
              <w:rPr>
                <w:noProof/>
                <w:webHidden/>
              </w:rPr>
              <w:tab/>
            </w:r>
            <w:r w:rsidR="000C6006">
              <w:rPr>
                <w:noProof/>
                <w:webHidden/>
              </w:rPr>
              <w:fldChar w:fldCharType="begin"/>
            </w:r>
            <w:r w:rsidR="000C6006">
              <w:rPr>
                <w:noProof/>
                <w:webHidden/>
              </w:rPr>
              <w:instrText xml:space="preserve"> PAGEREF _Toc468707396 \h </w:instrText>
            </w:r>
            <w:r w:rsidR="000C6006">
              <w:rPr>
                <w:noProof/>
                <w:webHidden/>
              </w:rPr>
            </w:r>
            <w:r w:rsidR="000C6006">
              <w:rPr>
                <w:noProof/>
                <w:webHidden/>
              </w:rPr>
              <w:fldChar w:fldCharType="separate"/>
            </w:r>
            <w:r w:rsidR="000C6006">
              <w:rPr>
                <w:noProof/>
                <w:webHidden/>
              </w:rPr>
              <w:t>43</w:t>
            </w:r>
            <w:r w:rsidR="000C6006">
              <w:rPr>
                <w:noProof/>
                <w:webHidden/>
              </w:rPr>
              <w:fldChar w:fldCharType="end"/>
            </w:r>
          </w:hyperlink>
        </w:p>
        <w:p w14:paraId="293C8740" w14:textId="33EB0288" w:rsidR="00524EAD" w:rsidRPr="003A5AA0" w:rsidRDefault="00524EAD">
          <w:pPr>
            <w:rPr>
              <w:rFonts w:ascii="Times New Roman" w:hAnsi="Times New Roman" w:cs="Times New Roman"/>
              <w:b/>
              <w:bCs/>
              <w:szCs w:val="24"/>
              <w:lang w:val="zh-TW"/>
            </w:rPr>
          </w:pPr>
          <w:r w:rsidRPr="00F040A6">
            <w:rPr>
              <w:rFonts w:ascii="Times New Roman" w:hAnsi="Times New Roman" w:cs="Times New Roman"/>
              <w:b/>
              <w:bCs/>
              <w:szCs w:val="24"/>
              <w:lang w:val="zh-TW"/>
            </w:rPr>
            <w:fldChar w:fldCharType="end"/>
          </w:r>
        </w:p>
      </w:sdtContent>
    </w:sdt>
    <w:p w14:paraId="691BCF8B" w14:textId="3ECC1D65" w:rsidR="00511064" w:rsidRPr="00DA3880" w:rsidRDefault="00B65B69" w:rsidP="006D411C">
      <w:pPr>
        <w:pStyle w:val="1"/>
      </w:pPr>
      <w:bookmarkStart w:id="3" w:name="_Toc468707339"/>
      <w:r w:rsidRPr="00DA3880">
        <w:t>1</w:t>
      </w:r>
      <w:r w:rsidRPr="00DA3880">
        <w:tab/>
        <w:t>Reference</w:t>
      </w:r>
      <w:bookmarkEnd w:id="3"/>
    </w:p>
    <w:tbl>
      <w:tblPr>
        <w:tblStyle w:val="a3"/>
        <w:tblW w:w="0" w:type="auto"/>
        <w:tblLook w:val="04A0" w:firstRow="1" w:lastRow="0" w:firstColumn="1" w:lastColumn="0" w:noHBand="0" w:noVBand="1"/>
      </w:tblPr>
      <w:tblGrid>
        <w:gridCol w:w="2108"/>
        <w:gridCol w:w="2213"/>
        <w:gridCol w:w="2085"/>
        <w:gridCol w:w="1890"/>
      </w:tblGrid>
      <w:tr w:rsidR="0042750D" w:rsidRPr="00AE4B46" w14:paraId="0B2BFA80" w14:textId="77777777" w:rsidTr="00AE4B46">
        <w:trPr>
          <w:trHeight w:val="434"/>
        </w:trPr>
        <w:tc>
          <w:tcPr>
            <w:tcW w:w="2108" w:type="dxa"/>
            <w:shd w:val="clear" w:color="auto" w:fill="D9D9D9" w:themeFill="background1" w:themeFillShade="D9"/>
          </w:tcPr>
          <w:p w14:paraId="6AF5FB1C" w14:textId="77777777" w:rsidR="0042750D" w:rsidRPr="00AE4B46" w:rsidRDefault="0042750D" w:rsidP="00AE4B46">
            <w:pPr>
              <w:jc w:val="center"/>
              <w:rPr>
                <w:rFonts w:ascii="Times New Roman" w:hAnsi="Times New Roman" w:cs="Times New Roman"/>
                <w:b/>
                <w:szCs w:val="40"/>
              </w:rPr>
            </w:pPr>
            <w:r w:rsidRPr="00AE4B46">
              <w:rPr>
                <w:rFonts w:ascii="Times New Roman" w:hAnsi="Times New Roman" w:cs="Times New Roman"/>
                <w:b/>
                <w:szCs w:val="40"/>
              </w:rPr>
              <w:t>Spec.</w:t>
            </w:r>
          </w:p>
        </w:tc>
        <w:tc>
          <w:tcPr>
            <w:tcW w:w="2213" w:type="dxa"/>
            <w:shd w:val="clear" w:color="auto" w:fill="D9D9D9" w:themeFill="background1" w:themeFillShade="D9"/>
          </w:tcPr>
          <w:p w14:paraId="79AF456C" w14:textId="174D88C6" w:rsidR="0042750D" w:rsidRPr="00AE4B46" w:rsidRDefault="00464F03" w:rsidP="00464F03">
            <w:pPr>
              <w:jc w:val="center"/>
              <w:rPr>
                <w:rFonts w:ascii="Times New Roman" w:hAnsi="Times New Roman" w:cs="Times New Roman"/>
                <w:b/>
                <w:szCs w:val="40"/>
              </w:rPr>
            </w:pPr>
            <w:r>
              <w:rPr>
                <w:rFonts w:ascii="Times New Roman" w:hAnsi="Times New Roman" w:cs="Times New Roman"/>
                <w:b/>
                <w:szCs w:val="40"/>
              </w:rPr>
              <w:t xml:space="preserve">Release </w:t>
            </w:r>
          </w:p>
        </w:tc>
        <w:tc>
          <w:tcPr>
            <w:tcW w:w="2085" w:type="dxa"/>
            <w:shd w:val="clear" w:color="auto" w:fill="D9D9D9" w:themeFill="background1" w:themeFillShade="D9"/>
          </w:tcPr>
          <w:p w14:paraId="540741EF" w14:textId="533E7FB4" w:rsidR="0042750D" w:rsidRPr="00AE4B46" w:rsidRDefault="00AE4B46" w:rsidP="00AE4B46">
            <w:pPr>
              <w:jc w:val="center"/>
              <w:rPr>
                <w:rFonts w:ascii="Times New Roman" w:hAnsi="Times New Roman" w:cs="Times New Roman"/>
                <w:b/>
                <w:szCs w:val="40"/>
              </w:rPr>
            </w:pPr>
            <w:r>
              <w:rPr>
                <w:rFonts w:ascii="Times New Roman" w:hAnsi="Times New Roman" w:cs="Times New Roman"/>
                <w:b/>
                <w:szCs w:val="40"/>
              </w:rPr>
              <w:t>P</w:t>
            </w:r>
            <w:r w:rsidR="0042750D" w:rsidRPr="00AE4B46">
              <w:rPr>
                <w:rFonts w:ascii="Times New Roman" w:hAnsi="Times New Roman" w:cs="Times New Roman"/>
                <w:b/>
                <w:szCs w:val="40"/>
              </w:rPr>
              <w:t>age</w:t>
            </w:r>
          </w:p>
        </w:tc>
        <w:tc>
          <w:tcPr>
            <w:tcW w:w="1890" w:type="dxa"/>
            <w:shd w:val="clear" w:color="auto" w:fill="D9D9D9" w:themeFill="background1" w:themeFillShade="D9"/>
          </w:tcPr>
          <w:p w14:paraId="357957D9" w14:textId="77777777" w:rsidR="0042750D" w:rsidRPr="00AE4B46" w:rsidRDefault="0042750D" w:rsidP="00AE4B46">
            <w:pPr>
              <w:jc w:val="center"/>
              <w:rPr>
                <w:rFonts w:ascii="Times New Roman" w:hAnsi="Times New Roman" w:cs="Times New Roman"/>
                <w:b/>
                <w:szCs w:val="40"/>
              </w:rPr>
            </w:pPr>
            <w:r w:rsidRPr="00AE4B46">
              <w:rPr>
                <w:rFonts w:ascii="Times New Roman" w:hAnsi="Times New Roman" w:cs="Times New Roman"/>
                <w:b/>
                <w:szCs w:val="40"/>
              </w:rPr>
              <w:t>Related work</w:t>
            </w:r>
          </w:p>
        </w:tc>
      </w:tr>
      <w:tr w:rsidR="0042750D" w:rsidRPr="00F040A6" w14:paraId="7BBC2914" w14:textId="77777777" w:rsidTr="006D7B80">
        <w:trPr>
          <w:trHeight w:val="357"/>
        </w:trPr>
        <w:tc>
          <w:tcPr>
            <w:tcW w:w="2108" w:type="dxa"/>
          </w:tcPr>
          <w:p w14:paraId="3135ABBC" w14:textId="5AE6A851" w:rsidR="0042750D" w:rsidRPr="00F040A6" w:rsidRDefault="00410099" w:rsidP="00EC7318">
            <w:pPr>
              <w:jc w:val="both"/>
              <w:rPr>
                <w:rFonts w:ascii="Times New Roman" w:hAnsi="Times New Roman" w:cs="Times New Roman"/>
                <w:szCs w:val="40"/>
              </w:rPr>
            </w:pPr>
            <w:r>
              <w:rPr>
                <w:rFonts w:ascii="Times New Roman" w:hAnsi="Times New Roman" w:cs="Times New Roman"/>
                <w:szCs w:val="40"/>
              </w:rPr>
              <w:t>3GPP 36.321</w:t>
            </w:r>
          </w:p>
        </w:tc>
        <w:tc>
          <w:tcPr>
            <w:tcW w:w="2213" w:type="dxa"/>
          </w:tcPr>
          <w:p w14:paraId="730A1DB7" w14:textId="29E85F21" w:rsidR="0042750D" w:rsidRPr="00F040A6" w:rsidRDefault="00E662ED" w:rsidP="00410099">
            <w:pPr>
              <w:jc w:val="both"/>
              <w:rPr>
                <w:rFonts w:ascii="Times New Roman" w:hAnsi="Times New Roman" w:cs="Times New Roman"/>
                <w:szCs w:val="40"/>
              </w:rPr>
            </w:pPr>
            <w:r>
              <w:rPr>
                <w:rFonts w:ascii="Times New Roman" w:hAnsi="Times New Roman" w:cs="Times New Roman"/>
                <w:szCs w:val="40"/>
              </w:rPr>
              <w:t>V8.6</w:t>
            </w:r>
          </w:p>
        </w:tc>
        <w:tc>
          <w:tcPr>
            <w:tcW w:w="2085" w:type="dxa"/>
          </w:tcPr>
          <w:p w14:paraId="6622EE30" w14:textId="77777777" w:rsidR="0042750D" w:rsidRPr="00F040A6" w:rsidRDefault="0042750D" w:rsidP="00B838E1">
            <w:pPr>
              <w:jc w:val="both"/>
              <w:rPr>
                <w:rFonts w:ascii="Times New Roman" w:hAnsi="Times New Roman" w:cs="Times New Roman"/>
                <w:szCs w:val="40"/>
              </w:rPr>
            </w:pPr>
          </w:p>
        </w:tc>
        <w:tc>
          <w:tcPr>
            <w:tcW w:w="1890" w:type="dxa"/>
          </w:tcPr>
          <w:p w14:paraId="65189940" w14:textId="77777777" w:rsidR="0042750D" w:rsidRPr="00F040A6" w:rsidRDefault="0042750D" w:rsidP="00B838E1">
            <w:pPr>
              <w:jc w:val="both"/>
              <w:rPr>
                <w:rFonts w:ascii="Times New Roman" w:hAnsi="Times New Roman" w:cs="Times New Roman"/>
                <w:szCs w:val="40"/>
              </w:rPr>
            </w:pPr>
          </w:p>
        </w:tc>
      </w:tr>
      <w:tr w:rsidR="00464F03" w:rsidRPr="00F040A6" w14:paraId="47C92E0D" w14:textId="77777777" w:rsidTr="006D7B80">
        <w:trPr>
          <w:trHeight w:val="357"/>
        </w:trPr>
        <w:tc>
          <w:tcPr>
            <w:tcW w:w="2108" w:type="dxa"/>
          </w:tcPr>
          <w:p w14:paraId="1330AD76" w14:textId="4422EAF3" w:rsidR="00464F03" w:rsidRDefault="00464F03" w:rsidP="00464F03">
            <w:pPr>
              <w:jc w:val="both"/>
              <w:rPr>
                <w:rFonts w:ascii="Times New Roman" w:hAnsi="Times New Roman" w:cs="Times New Roman"/>
                <w:szCs w:val="40"/>
              </w:rPr>
            </w:pPr>
            <w:r>
              <w:rPr>
                <w:rFonts w:ascii="Times New Roman" w:hAnsi="Times New Roman" w:cs="Times New Roman"/>
                <w:szCs w:val="40"/>
              </w:rPr>
              <w:t>3GPP 36.321</w:t>
            </w:r>
          </w:p>
        </w:tc>
        <w:tc>
          <w:tcPr>
            <w:tcW w:w="2213" w:type="dxa"/>
          </w:tcPr>
          <w:p w14:paraId="4D7B3EF0" w14:textId="7681FFE1" w:rsidR="00464F03" w:rsidRPr="00410099" w:rsidRDefault="00464F03" w:rsidP="00464F03">
            <w:pPr>
              <w:jc w:val="both"/>
              <w:rPr>
                <w:rFonts w:ascii="Times New Roman" w:hAnsi="Times New Roman" w:cs="Times New Roman"/>
                <w:szCs w:val="40"/>
              </w:rPr>
            </w:pPr>
            <w:r>
              <w:rPr>
                <w:rFonts w:ascii="Times New Roman" w:hAnsi="Times New Roman" w:cs="Times New Roman"/>
                <w:szCs w:val="40"/>
              </w:rPr>
              <w:t>V13.2</w:t>
            </w:r>
          </w:p>
        </w:tc>
        <w:tc>
          <w:tcPr>
            <w:tcW w:w="2085" w:type="dxa"/>
          </w:tcPr>
          <w:p w14:paraId="0C2A6A70" w14:textId="77777777" w:rsidR="00464F03" w:rsidRPr="00F040A6" w:rsidRDefault="00464F03" w:rsidP="00464F03">
            <w:pPr>
              <w:jc w:val="both"/>
              <w:rPr>
                <w:rFonts w:ascii="Times New Roman" w:hAnsi="Times New Roman" w:cs="Times New Roman"/>
                <w:szCs w:val="40"/>
              </w:rPr>
            </w:pPr>
          </w:p>
        </w:tc>
        <w:tc>
          <w:tcPr>
            <w:tcW w:w="1890" w:type="dxa"/>
          </w:tcPr>
          <w:p w14:paraId="5241F7B8" w14:textId="77777777" w:rsidR="00464F03" w:rsidRPr="00F040A6" w:rsidRDefault="00464F03" w:rsidP="00464F03">
            <w:pPr>
              <w:jc w:val="both"/>
              <w:rPr>
                <w:rFonts w:ascii="Times New Roman" w:hAnsi="Times New Roman" w:cs="Times New Roman"/>
                <w:szCs w:val="40"/>
              </w:rPr>
            </w:pPr>
          </w:p>
        </w:tc>
      </w:tr>
    </w:tbl>
    <w:p w14:paraId="15688E4F" w14:textId="77777777" w:rsidR="004C2737" w:rsidRPr="00DD6F10" w:rsidRDefault="004C2737" w:rsidP="004C2737">
      <w:pPr>
        <w:jc w:val="center"/>
        <w:rPr>
          <w:rFonts w:ascii="Times New Roman" w:hAnsi="Times New Roman" w:cs="Times New Roman"/>
          <w:szCs w:val="40"/>
        </w:rPr>
      </w:pPr>
      <w:r>
        <w:rPr>
          <w:rFonts w:ascii="Times New Roman" w:hAnsi="Times New Roman" w:cs="Times New Roman"/>
          <w:szCs w:val="40"/>
        </w:rPr>
        <w:t xml:space="preserve">Table 1. </w:t>
      </w:r>
      <w:r w:rsidRPr="00DD6F10">
        <w:rPr>
          <w:rFonts w:ascii="Times New Roman" w:hAnsi="Times New Roman" w:cs="Times New Roman"/>
          <w:szCs w:val="40"/>
        </w:rPr>
        <w:t>Related work will be the chapter in this document.</w:t>
      </w:r>
    </w:p>
    <w:p w14:paraId="7328992E" w14:textId="77777777" w:rsidR="00792DF1" w:rsidRPr="00DA3880" w:rsidRDefault="00792DF1" w:rsidP="00DA3880">
      <w:pPr>
        <w:pStyle w:val="1"/>
      </w:pPr>
      <w:bookmarkStart w:id="4" w:name="_Toc468707340"/>
      <w:r w:rsidRPr="00DA3880">
        <w:lastRenderedPageBreak/>
        <w:t>2</w:t>
      </w:r>
      <w:r w:rsidRPr="00DA3880">
        <w:tab/>
        <w:t>Introduction</w:t>
      </w:r>
      <w:bookmarkEnd w:id="4"/>
    </w:p>
    <w:p w14:paraId="778969A7" w14:textId="0A171B5E" w:rsidR="0014493A" w:rsidRPr="00DA3880" w:rsidRDefault="00121E2A" w:rsidP="00DA3880">
      <w:pPr>
        <w:pStyle w:val="2"/>
      </w:pPr>
      <w:bookmarkStart w:id="5" w:name="_Toc468707341"/>
      <w:r w:rsidRPr="00DA3880">
        <w:t>2.1 Definition and A</w:t>
      </w:r>
      <w:r w:rsidR="0014493A" w:rsidRPr="00DA3880">
        <w:t>bbreviations</w:t>
      </w:r>
      <w:bookmarkEnd w:id="5"/>
    </w:p>
    <w:tbl>
      <w:tblPr>
        <w:tblStyle w:val="a3"/>
        <w:tblW w:w="0" w:type="auto"/>
        <w:tblLook w:val="04A0" w:firstRow="1" w:lastRow="0" w:firstColumn="1" w:lastColumn="0" w:noHBand="0" w:noVBand="1"/>
      </w:tblPr>
      <w:tblGrid>
        <w:gridCol w:w="4148"/>
        <w:gridCol w:w="4148"/>
      </w:tblGrid>
      <w:tr w:rsidR="00EC7318" w:rsidRPr="00AE4B46" w14:paraId="17D924E6" w14:textId="77777777" w:rsidTr="00AE4B46">
        <w:tc>
          <w:tcPr>
            <w:tcW w:w="4148" w:type="dxa"/>
            <w:shd w:val="clear" w:color="auto" w:fill="D9D9D9" w:themeFill="background1" w:themeFillShade="D9"/>
          </w:tcPr>
          <w:p w14:paraId="6DA713E4" w14:textId="1FB5F7F5" w:rsidR="00EC7318" w:rsidRPr="00AE4B46" w:rsidRDefault="00EC7318" w:rsidP="00AE4B46">
            <w:pPr>
              <w:jc w:val="center"/>
              <w:rPr>
                <w:rFonts w:ascii="Times New Roman" w:hAnsi="Times New Roman" w:cs="Times New Roman"/>
                <w:b/>
                <w:szCs w:val="24"/>
              </w:rPr>
            </w:pPr>
            <w:r w:rsidRPr="00AE4B46">
              <w:rPr>
                <w:rFonts w:ascii="Times New Roman" w:hAnsi="Times New Roman" w:cs="Times New Roman"/>
                <w:b/>
                <w:szCs w:val="24"/>
              </w:rPr>
              <w:t>Term</w:t>
            </w:r>
          </w:p>
        </w:tc>
        <w:tc>
          <w:tcPr>
            <w:tcW w:w="4148" w:type="dxa"/>
            <w:shd w:val="clear" w:color="auto" w:fill="D9D9D9" w:themeFill="background1" w:themeFillShade="D9"/>
          </w:tcPr>
          <w:p w14:paraId="3DB30525" w14:textId="77777777" w:rsidR="00EC7318" w:rsidRPr="00AE4B46" w:rsidRDefault="00EC7318" w:rsidP="00AE4B46">
            <w:pPr>
              <w:jc w:val="center"/>
              <w:rPr>
                <w:rFonts w:ascii="Times New Roman" w:hAnsi="Times New Roman" w:cs="Times New Roman"/>
                <w:b/>
                <w:szCs w:val="24"/>
              </w:rPr>
            </w:pPr>
            <w:r w:rsidRPr="00AE4B46">
              <w:rPr>
                <w:rFonts w:ascii="Times New Roman" w:hAnsi="Times New Roman" w:cs="Times New Roman"/>
                <w:b/>
                <w:szCs w:val="24"/>
              </w:rPr>
              <w:t>Definition</w:t>
            </w:r>
          </w:p>
        </w:tc>
      </w:tr>
      <w:tr w:rsidR="00EC7318" w:rsidRPr="00F040A6" w14:paraId="2002DBF8" w14:textId="77777777" w:rsidTr="00C11320">
        <w:tc>
          <w:tcPr>
            <w:tcW w:w="4148" w:type="dxa"/>
          </w:tcPr>
          <w:p w14:paraId="006957D6" w14:textId="77777777" w:rsidR="00EC7318" w:rsidRPr="00F040A6" w:rsidRDefault="00EC7318" w:rsidP="00C11320">
            <w:pPr>
              <w:jc w:val="both"/>
              <w:rPr>
                <w:rFonts w:ascii="Times New Roman" w:hAnsi="Times New Roman" w:cs="Times New Roman"/>
                <w:szCs w:val="24"/>
              </w:rPr>
            </w:pPr>
            <w:r w:rsidRPr="00F040A6">
              <w:rPr>
                <w:rFonts w:ascii="Times New Roman" w:hAnsi="Times New Roman" w:cs="Times New Roman"/>
                <w:szCs w:val="24"/>
              </w:rPr>
              <w:t>RRM</w:t>
            </w:r>
          </w:p>
        </w:tc>
        <w:tc>
          <w:tcPr>
            <w:tcW w:w="4148" w:type="dxa"/>
          </w:tcPr>
          <w:p w14:paraId="645B5CC5" w14:textId="77777777" w:rsidR="00EC7318" w:rsidRPr="00F040A6" w:rsidRDefault="00EC7318" w:rsidP="00C11320">
            <w:pPr>
              <w:jc w:val="both"/>
              <w:rPr>
                <w:rFonts w:ascii="Times New Roman" w:hAnsi="Times New Roman" w:cs="Times New Roman"/>
                <w:szCs w:val="24"/>
              </w:rPr>
            </w:pPr>
            <w:r w:rsidRPr="00F040A6">
              <w:rPr>
                <w:rFonts w:ascii="Times New Roman" w:hAnsi="Times New Roman" w:cs="Times New Roman"/>
                <w:szCs w:val="24"/>
              </w:rPr>
              <w:t>Radio Resource Management</w:t>
            </w:r>
          </w:p>
        </w:tc>
      </w:tr>
      <w:tr w:rsidR="00EC7318" w:rsidRPr="00F040A6" w14:paraId="297194E9" w14:textId="77777777" w:rsidTr="00C11320">
        <w:tc>
          <w:tcPr>
            <w:tcW w:w="4148" w:type="dxa"/>
          </w:tcPr>
          <w:p w14:paraId="4F0B3A78" w14:textId="77777777" w:rsidR="00EC7318" w:rsidRPr="00F040A6" w:rsidRDefault="00EC7318" w:rsidP="00C11320">
            <w:pPr>
              <w:jc w:val="both"/>
              <w:rPr>
                <w:rFonts w:ascii="Times New Roman" w:hAnsi="Times New Roman" w:cs="Times New Roman"/>
                <w:szCs w:val="24"/>
              </w:rPr>
            </w:pPr>
            <w:r w:rsidRPr="00F040A6">
              <w:rPr>
                <w:rFonts w:ascii="Times New Roman" w:hAnsi="Times New Roman" w:cs="Times New Roman"/>
                <w:szCs w:val="24"/>
              </w:rPr>
              <w:t>RRC</w:t>
            </w:r>
          </w:p>
        </w:tc>
        <w:tc>
          <w:tcPr>
            <w:tcW w:w="4148" w:type="dxa"/>
          </w:tcPr>
          <w:p w14:paraId="7CCEED46" w14:textId="77777777" w:rsidR="00EC7318" w:rsidRPr="00F040A6" w:rsidRDefault="00EC7318" w:rsidP="00C11320">
            <w:pPr>
              <w:jc w:val="both"/>
              <w:rPr>
                <w:rFonts w:ascii="Times New Roman" w:hAnsi="Times New Roman" w:cs="Times New Roman"/>
                <w:szCs w:val="24"/>
              </w:rPr>
            </w:pPr>
            <w:r w:rsidRPr="00F040A6">
              <w:rPr>
                <w:rFonts w:ascii="Times New Roman" w:hAnsi="Times New Roman" w:cs="Times New Roman"/>
                <w:szCs w:val="24"/>
              </w:rPr>
              <w:t>Radio Resource Control</w:t>
            </w:r>
          </w:p>
        </w:tc>
      </w:tr>
      <w:tr w:rsidR="00EC7318" w:rsidRPr="00F040A6" w14:paraId="56BE8819" w14:textId="77777777" w:rsidTr="00C11320">
        <w:tc>
          <w:tcPr>
            <w:tcW w:w="4148" w:type="dxa"/>
          </w:tcPr>
          <w:p w14:paraId="056A7980" w14:textId="77777777" w:rsidR="00EC7318" w:rsidRPr="00F040A6" w:rsidRDefault="00EC7318" w:rsidP="00C11320">
            <w:pPr>
              <w:jc w:val="both"/>
              <w:rPr>
                <w:rFonts w:ascii="Times New Roman" w:hAnsi="Times New Roman" w:cs="Times New Roman"/>
                <w:szCs w:val="24"/>
              </w:rPr>
            </w:pPr>
            <w:r w:rsidRPr="00F040A6">
              <w:rPr>
                <w:rFonts w:ascii="Times New Roman" w:hAnsi="Times New Roman" w:cs="Times New Roman"/>
                <w:szCs w:val="24"/>
              </w:rPr>
              <w:t>PDCP</w:t>
            </w:r>
          </w:p>
        </w:tc>
        <w:tc>
          <w:tcPr>
            <w:tcW w:w="4148" w:type="dxa"/>
          </w:tcPr>
          <w:p w14:paraId="60C3E895" w14:textId="77777777" w:rsidR="00EC7318" w:rsidRPr="00F040A6" w:rsidRDefault="00EC7318" w:rsidP="00C11320">
            <w:pPr>
              <w:jc w:val="both"/>
              <w:rPr>
                <w:rFonts w:ascii="Times New Roman" w:hAnsi="Times New Roman" w:cs="Times New Roman"/>
                <w:szCs w:val="24"/>
              </w:rPr>
            </w:pPr>
            <w:r w:rsidRPr="00F040A6">
              <w:rPr>
                <w:rFonts w:ascii="Times New Roman" w:hAnsi="Times New Roman" w:cs="Times New Roman"/>
                <w:szCs w:val="24"/>
              </w:rPr>
              <w:t>Packet Data Convergence Protocol</w:t>
            </w:r>
          </w:p>
        </w:tc>
      </w:tr>
      <w:tr w:rsidR="00EC7318" w:rsidRPr="00F040A6" w14:paraId="4D9B1A83" w14:textId="77777777" w:rsidTr="00C11320">
        <w:tc>
          <w:tcPr>
            <w:tcW w:w="4148" w:type="dxa"/>
          </w:tcPr>
          <w:p w14:paraId="66781D77" w14:textId="77777777" w:rsidR="00EC7318" w:rsidRPr="00F040A6" w:rsidRDefault="00EC7318" w:rsidP="00C11320">
            <w:pPr>
              <w:jc w:val="both"/>
              <w:rPr>
                <w:rFonts w:ascii="Times New Roman" w:hAnsi="Times New Roman" w:cs="Times New Roman"/>
                <w:szCs w:val="24"/>
              </w:rPr>
            </w:pPr>
            <w:r w:rsidRPr="00F040A6">
              <w:rPr>
                <w:rFonts w:ascii="Times New Roman" w:hAnsi="Times New Roman" w:cs="Times New Roman"/>
                <w:szCs w:val="24"/>
              </w:rPr>
              <w:t>RLC</w:t>
            </w:r>
          </w:p>
        </w:tc>
        <w:tc>
          <w:tcPr>
            <w:tcW w:w="4148" w:type="dxa"/>
          </w:tcPr>
          <w:p w14:paraId="290F5E23" w14:textId="77777777" w:rsidR="00EC7318" w:rsidRPr="00F040A6" w:rsidRDefault="00EC7318" w:rsidP="00C11320">
            <w:pPr>
              <w:jc w:val="both"/>
              <w:rPr>
                <w:rFonts w:ascii="Times New Roman" w:hAnsi="Times New Roman" w:cs="Times New Roman"/>
                <w:szCs w:val="24"/>
              </w:rPr>
            </w:pPr>
            <w:r w:rsidRPr="00F040A6">
              <w:rPr>
                <w:rFonts w:ascii="Times New Roman" w:hAnsi="Times New Roman" w:cs="Times New Roman"/>
                <w:szCs w:val="24"/>
              </w:rPr>
              <w:t>Radio Link Control</w:t>
            </w:r>
          </w:p>
        </w:tc>
      </w:tr>
      <w:tr w:rsidR="00EC7318" w:rsidRPr="00F040A6" w14:paraId="27BBB2D8" w14:textId="77777777" w:rsidTr="00C11320">
        <w:tc>
          <w:tcPr>
            <w:tcW w:w="4148" w:type="dxa"/>
          </w:tcPr>
          <w:p w14:paraId="5254FD76" w14:textId="77777777" w:rsidR="00EC7318" w:rsidRPr="00F040A6" w:rsidRDefault="00EC7318" w:rsidP="00C11320">
            <w:pPr>
              <w:jc w:val="both"/>
              <w:rPr>
                <w:rFonts w:ascii="Times New Roman" w:hAnsi="Times New Roman" w:cs="Times New Roman"/>
                <w:szCs w:val="24"/>
              </w:rPr>
            </w:pPr>
            <w:r w:rsidRPr="00F040A6">
              <w:rPr>
                <w:rFonts w:ascii="Times New Roman" w:hAnsi="Times New Roman" w:cs="Times New Roman"/>
                <w:szCs w:val="24"/>
              </w:rPr>
              <w:t>MAC</w:t>
            </w:r>
          </w:p>
        </w:tc>
        <w:tc>
          <w:tcPr>
            <w:tcW w:w="4148" w:type="dxa"/>
          </w:tcPr>
          <w:p w14:paraId="218C8AF6" w14:textId="77777777" w:rsidR="00EC7318" w:rsidRPr="00F040A6" w:rsidRDefault="00EC7318" w:rsidP="00C11320">
            <w:pPr>
              <w:jc w:val="both"/>
              <w:rPr>
                <w:rFonts w:ascii="Times New Roman" w:hAnsi="Times New Roman" w:cs="Times New Roman"/>
                <w:szCs w:val="24"/>
              </w:rPr>
            </w:pPr>
            <w:r w:rsidRPr="00F040A6">
              <w:rPr>
                <w:rFonts w:ascii="Times New Roman" w:eastAsia="新細明體" w:hAnsi="Times New Roman" w:cs="Times New Roman"/>
                <w:kern w:val="0"/>
                <w:szCs w:val="24"/>
              </w:rPr>
              <w:t>Media access control</w:t>
            </w:r>
          </w:p>
        </w:tc>
      </w:tr>
      <w:tr w:rsidR="00EC7318" w:rsidRPr="00F040A6" w14:paraId="489879D2" w14:textId="77777777" w:rsidTr="00C11320">
        <w:tc>
          <w:tcPr>
            <w:tcW w:w="4148" w:type="dxa"/>
          </w:tcPr>
          <w:p w14:paraId="66C8DA23" w14:textId="77777777" w:rsidR="00EC7318" w:rsidRPr="00F040A6" w:rsidRDefault="00EC7318" w:rsidP="00C11320">
            <w:pPr>
              <w:jc w:val="both"/>
              <w:rPr>
                <w:rFonts w:ascii="Times New Roman" w:hAnsi="Times New Roman" w:cs="Times New Roman"/>
                <w:szCs w:val="24"/>
              </w:rPr>
            </w:pPr>
            <w:r w:rsidRPr="00F040A6">
              <w:rPr>
                <w:rFonts w:ascii="Times New Roman" w:hAnsi="Times New Roman" w:cs="Times New Roman"/>
                <w:szCs w:val="24"/>
              </w:rPr>
              <w:t>PHY</w:t>
            </w:r>
          </w:p>
        </w:tc>
        <w:tc>
          <w:tcPr>
            <w:tcW w:w="4148" w:type="dxa"/>
          </w:tcPr>
          <w:p w14:paraId="42657078" w14:textId="77777777" w:rsidR="00EC7318" w:rsidRPr="00F040A6" w:rsidRDefault="00EC7318" w:rsidP="00C11320">
            <w:pPr>
              <w:jc w:val="both"/>
              <w:rPr>
                <w:rFonts w:ascii="Times New Roman" w:hAnsi="Times New Roman" w:cs="Times New Roman"/>
                <w:szCs w:val="24"/>
              </w:rPr>
            </w:pPr>
            <w:r w:rsidRPr="00F040A6">
              <w:rPr>
                <w:rFonts w:ascii="Times New Roman" w:hAnsi="Times New Roman" w:cs="Times New Roman"/>
                <w:szCs w:val="24"/>
              </w:rPr>
              <w:t>Physical layer</w:t>
            </w:r>
          </w:p>
        </w:tc>
      </w:tr>
    </w:tbl>
    <w:p w14:paraId="525C6AAD" w14:textId="2174AD41" w:rsidR="002C4E14" w:rsidRPr="004C2737" w:rsidRDefault="004C2737" w:rsidP="004C2737">
      <w:pPr>
        <w:jc w:val="center"/>
      </w:pPr>
      <w:r>
        <w:rPr>
          <w:rFonts w:ascii="Times New Roman" w:hAnsi="Times New Roman" w:cs="Times New Roman"/>
          <w:szCs w:val="40"/>
        </w:rPr>
        <w:t>T</w:t>
      </w:r>
      <w:r w:rsidRPr="00997335">
        <w:rPr>
          <w:rFonts w:ascii="Times New Roman" w:hAnsi="Times New Roman" w:cs="Times New Roman"/>
          <w:szCs w:val="40"/>
        </w:rPr>
        <w:t>able</w:t>
      </w:r>
      <w:r>
        <w:rPr>
          <w:rFonts w:ascii="Times New Roman" w:hAnsi="Times New Roman" w:cs="Times New Roman"/>
          <w:szCs w:val="40"/>
        </w:rPr>
        <w:t xml:space="preserve"> </w:t>
      </w:r>
      <w:r w:rsidRPr="00997335">
        <w:rPr>
          <w:rFonts w:ascii="Times New Roman" w:hAnsi="Times New Roman" w:cs="Times New Roman"/>
          <w:szCs w:val="40"/>
        </w:rPr>
        <w:t xml:space="preserve">2. </w:t>
      </w:r>
      <w:r>
        <w:rPr>
          <w:rFonts w:ascii="Times New Roman" w:hAnsi="Times New Roman" w:cs="Times New Roman"/>
          <w:szCs w:val="40"/>
        </w:rPr>
        <w:t>A</w:t>
      </w:r>
      <w:r w:rsidRPr="00387708">
        <w:rPr>
          <w:rFonts w:ascii="Times New Roman" w:hAnsi="Times New Roman" w:cs="Times New Roman"/>
          <w:szCs w:val="40"/>
        </w:rPr>
        <w:t>bbreviations</w:t>
      </w:r>
      <w:r>
        <w:rPr>
          <w:rFonts w:ascii="Times New Roman" w:hAnsi="Times New Roman" w:cs="Times New Roman"/>
          <w:szCs w:val="40"/>
        </w:rPr>
        <w:t xml:space="preserve"> and definition</w:t>
      </w:r>
    </w:p>
    <w:p w14:paraId="3E754863" w14:textId="77777777" w:rsidR="002C4E14" w:rsidRDefault="002C4E14" w:rsidP="002C4E14"/>
    <w:p w14:paraId="3466DA21" w14:textId="77777777" w:rsidR="002C4E14" w:rsidRDefault="002C4E14" w:rsidP="002C4E14"/>
    <w:p w14:paraId="125BC079" w14:textId="7CED3ECA" w:rsidR="00792DF1" w:rsidRPr="00DA3880" w:rsidRDefault="00792DF1" w:rsidP="00DA3880">
      <w:pPr>
        <w:pStyle w:val="2"/>
      </w:pPr>
      <w:bookmarkStart w:id="6" w:name="_Toc468707342"/>
      <w:r w:rsidRPr="00DA3880">
        <w:t>2.</w:t>
      </w:r>
      <w:r w:rsidR="0014493A" w:rsidRPr="00DA3880">
        <w:t>2</w:t>
      </w:r>
      <w:r w:rsidRPr="00DA3880">
        <w:t xml:space="preserve"> Overview</w:t>
      </w:r>
      <w:bookmarkEnd w:id="6"/>
    </w:p>
    <w:p w14:paraId="64F3A83D" w14:textId="42301BCF" w:rsidR="009E0B32" w:rsidRPr="00F040A6" w:rsidRDefault="003973C2" w:rsidP="00B838E1">
      <w:pPr>
        <w:jc w:val="both"/>
        <w:rPr>
          <w:rFonts w:ascii="Times New Roman" w:hAnsi="Times New Roman" w:cs="Times New Roman"/>
          <w:szCs w:val="40"/>
        </w:rPr>
      </w:pPr>
      <w:r w:rsidRPr="00F040A6">
        <w:rPr>
          <w:rFonts w:ascii="Times New Roman" w:hAnsi="Times New Roman" w:cs="Times New Roman"/>
          <w:szCs w:val="40"/>
        </w:rPr>
        <w:t>Fig. 1</w:t>
      </w:r>
      <w:r w:rsidR="009E0B32" w:rsidRPr="00F040A6">
        <w:rPr>
          <w:rFonts w:ascii="Times New Roman" w:hAnsi="Times New Roman" w:cs="Times New Roman"/>
          <w:szCs w:val="40"/>
        </w:rPr>
        <w:t xml:space="preserve"> shows the modules implemented in the </w:t>
      </w:r>
      <w:r w:rsidR="00410099">
        <w:rPr>
          <w:rFonts w:ascii="Times New Roman" w:hAnsi="Times New Roman" w:cs="Times New Roman"/>
          <w:szCs w:val="40"/>
          <w:u w:val="single"/>
        </w:rPr>
        <w:t xml:space="preserve"> MAC</w:t>
      </w:r>
      <w:r w:rsidR="009E0B32" w:rsidRPr="00F040A6">
        <w:rPr>
          <w:rFonts w:ascii="Times New Roman" w:hAnsi="Times New Roman" w:cs="Times New Roman"/>
          <w:szCs w:val="40"/>
          <w:u w:val="single"/>
        </w:rPr>
        <w:t xml:space="preserve"> </w:t>
      </w:r>
      <w:r w:rsidR="009E0B32" w:rsidRPr="00F040A6">
        <w:rPr>
          <w:rFonts w:ascii="Times New Roman" w:hAnsi="Times New Roman" w:cs="Times New Roman"/>
          <w:szCs w:val="40"/>
        </w:rPr>
        <w:t xml:space="preserve"> layer .</w:t>
      </w:r>
    </w:p>
    <w:p w14:paraId="728A1488" w14:textId="77777777" w:rsidR="009E0B32" w:rsidRPr="00F040A6" w:rsidRDefault="009E0B32" w:rsidP="00B838E1">
      <w:pPr>
        <w:jc w:val="both"/>
        <w:rPr>
          <w:rFonts w:ascii="Times New Roman" w:hAnsi="Times New Roman" w:cs="Times New Roman"/>
          <w:szCs w:val="40"/>
        </w:rPr>
      </w:pPr>
    </w:p>
    <w:p w14:paraId="3642A695" w14:textId="77777777" w:rsidR="009E0B32" w:rsidRPr="00F040A6" w:rsidRDefault="009E0B32" w:rsidP="00B838E1">
      <w:pPr>
        <w:jc w:val="both"/>
        <w:rPr>
          <w:rFonts w:ascii="Times New Roman" w:hAnsi="Times New Roman" w:cs="Times New Roman"/>
          <w:szCs w:val="40"/>
        </w:rPr>
      </w:pPr>
      <w:r w:rsidRPr="00F040A6">
        <w:rPr>
          <w:rFonts w:ascii="Times New Roman" w:hAnsi="Times New Roman" w:cs="Times New Roman"/>
          <w:szCs w:val="40"/>
        </w:rPr>
        <w:t>In this chapter, need to point out :</w:t>
      </w:r>
    </w:p>
    <w:p w14:paraId="35FD81AA" w14:textId="1CCF92B0" w:rsidR="009E0B32" w:rsidRPr="00F040A6" w:rsidRDefault="009E0B32" w:rsidP="00B838E1">
      <w:pPr>
        <w:jc w:val="both"/>
        <w:rPr>
          <w:rFonts w:ascii="Times New Roman" w:hAnsi="Times New Roman" w:cs="Times New Roman"/>
          <w:szCs w:val="40"/>
        </w:rPr>
      </w:pPr>
      <w:r w:rsidRPr="00F040A6">
        <w:rPr>
          <w:rFonts w:ascii="Times New Roman" w:hAnsi="Times New Roman" w:cs="Times New Roman"/>
          <w:szCs w:val="40"/>
        </w:rPr>
        <w:t xml:space="preserve">1. Modules within </w:t>
      </w:r>
      <w:r w:rsidR="00410099">
        <w:rPr>
          <w:rFonts w:ascii="Times New Roman" w:hAnsi="Times New Roman" w:cs="Times New Roman"/>
          <w:szCs w:val="40"/>
          <w:u w:val="single"/>
        </w:rPr>
        <w:t xml:space="preserve">  MAC</w:t>
      </w:r>
      <w:r w:rsidRPr="00F040A6">
        <w:rPr>
          <w:rFonts w:ascii="Times New Roman" w:hAnsi="Times New Roman" w:cs="Times New Roman"/>
          <w:szCs w:val="40"/>
          <w:u w:val="single"/>
        </w:rPr>
        <w:t xml:space="preserve">  </w:t>
      </w:r>
      <w:r w:rsidRPr="00F040A6">
        <w:rPr>
          <w:rFonts w:ascii="Times New Roman" w:hAnsi="Times New Roman" w:cs="Times New Roman"/>
          <w:szCs w:val="40"/>
        </w:rPr>
        <w:t xml:space="preserve"> layer</w:t>
      </w:r>
    </w:p>
    <w:p w14:paraId="24C8D7E5" w14:textId="411A024E" w:rsidR="00AF1484" w:rsidRPr="00F040A6" w:rsidRDefault="00D05A54" w:rsidP="00B838E1">
      <w:pPr>
        <w:jc w:val="both"/>
        <w:rPr>
          <w:rFonts w:ascii="Times New Roman" w:hAnsi="Times New Roman" w:cs="Times New Roman"/>
          <w:szCs w:val="40"/>
        </w:rPr>
      </w:pPr>
      <w:r>
        <w:rPr>
          <w:rFonts w:ascii="Times New Roman" w:hAnsi="Times New Roman" w:cs="Times New Roman"/>
          <w:szCs w:val="40"/>
        </w:rPr>
        <w:t>2. T</w:t>
      </w:r>
      <w:r w:rsidR="009E0B32" w:rsidRPr="00F040A6">
        <w:rPr>
          <w:rFonts w:ascii="Times New Roman" w:hAnsi="Times New Roman" w:cs="Times New Roman"/>
          <w:szCs w:val="40"/>
        </w:rPr>
        <w:t xml:space="preserve">he upper or lower relationship between Modules </w:t>
      </w:r>
    </w:p>
    <w:p w14:paraId="02BD7FE3" w14:textId="60925D5F" w:rsidR="00F634F0" w:rsidRPr="00F040A6" w:rsidRDefault="00F634F0" w:rsidP="00F634F0">
      <w:pPr>
        <w:jc w:val="center"/>
        <w:rPr>
          <w:rFonts w:ascii="Times New Roman" w:hAnsi="Times New Roman" w:cs="Times New Roman"/>
        </w:rPr>
      </w:pPr>
    </w:p>
    <w:p w14:paraId="15FEA179" w14:textId="253BA7C3" w:rsidR="00F65437" w:rsidRPr="00125FBB" w:rsidRDefault="0043360E" w:rsidP="00F634F0">
      <w:pPr>
        <w:jc w:val="center"/>
        <w:rPr>
          <w:rFonts w:ascii="Times New Roman" w:hAnsi="Times New Roman" w:cs="Times New Roman"/>
          <w:color w:val="FF0000"/>
          <w:szCs w:val="40"/>
        </w:rPr>
      </w:pPr>
      <w:r>
        <w:rPr>
          <w:rFonts w:ascii="Times New Roman" w:hAnsi="Times New Roman" w:cs="Times New Roman"/>
          <w:szCs w:val="40"/>
        </w:rPr>
        <w:t>Fig.1</w:t>
      </w:r>
      <w:r w:rsidR="00056817">
        <w:rPr>
          <w:rFonts w:ascii="Times New Roman" w:hAnsi="Times New Roman" w:cs="Times New Roman"/>
          <w:szCs w:val="40"/>
        </w:rPr>
        <w:t xml:space="preserve"> System level of</w:t>
      </w:r>
      <w:r w:rsidR="00F634F0" w:rsidRPr="00F040A6">
        <w:rPr>
          <w:rFonts w:ascii="Times New Roman" w:hAnsi="Times New Roman" w:cs="Times New Roman"/>
          <w:szCs w:val="40"/>
        </w:rPr>
        <w:t xml:space="preserve"> </w:t>
      </w:r>
      <w:r w:rsidR="007739E0">
        <w:rPr>
          <w:rFonts w:ascii="Times New Roman" w:hAnsi="Times New Roman" w:cs="Times New Roman"/>
          <w:szCs w:val="40"/>
        </w:rPr>
        <w:t>MAC</w:t>
      </w:r>
      <w:r w:rsidR="00F634F0" w:rsidRPr="00F040A6">
        <w:rPr>
          <w:rFonts w:ascii="Times New Roman" w:hAnsi="Times New Roman" w:cs="Times New Roman"/>
          <w:szCs w:val="40"/>
        </w:rPr>
        <w:t xml:space="preserve"> layer.</w:t>
      </w:r>
      <w:r w:rsidR="00DE391F" w:rsidRPr="00DE391F">
        <w:rPr>
          <w:rFonts w:ascii="Times New Roman" w:hAnsi="Times New Roman" w:cs="Times New Roman"/>
          <w:noProof/>
        </w:rPr>
        <w:t xml:space="preserve"> </w:t>
      </w:r>
      <w:r w:rsidR="00A438C6">
        <w:rPr>
          <w:rFonts w:ascii="Times New Roman" w:hAnsi="Times New Roman" w:cs="Times New Roman"/>
          <w:noProof/>
        </w:rPr>
        <w:lastRenderedPageBreak/>
        <w:drawing>
          <wp:inline distT="0" distB="0" distL="0" distR="0" wp14:anchorId="7E3A47F7" wp14:editId="68509049">
            <wp:extent cx="5638800" cy="632926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951" cy="6340659"/>
                    </a:xfrm>
                    <a:prstGeom prst="rect">
                      <a:avLst/>
                    </a:prstGeom>
                    <a:noFill/>
                    <a:ln>
                      <a:noFill/>
                    </a:ln>
                  </pic:spPr>
                </pic:pic>
              </a:graphicData>
            </a:graphic>
          </wp:inline>
        </w:drawing>
      </w:r>
    </w:p>
    <w:p w14:paraId="3411058B" w14:textId="77777777" w:rsidR="009E012C" w:rsidRPr="00F65437" w:rsidRDefault="009E012C" w:rsidP="009E012C">
      <w:pPr>
        <w:pStyle w:val="1"/>
      </w:pPr>
      <w:bookmarkStart w:id="7" w:name="_Toc468707343"/>
      <w:r w:rsidRPr="00F65437">
        <w:lastRenderedPageBreak/>
        <w:t>3</w:t>
      </w:r>
      <w:r w:rsidRPr="00F65437">
        <w:tab/>
        <w:t>Channel</w:t>
      </w:r>
      <w:bookmarkEnd w:id="7"/>
      <w:r w:rsidRPr="00F65437">
        <w:t xml:space="preserve"> </w:t>
      </w:r>
    </w:p>
    <w:p w14:paraId="0C0E809D" w14:textId="6456AEAC" w:rsidR="009E012C" w:rsidRDefault="009E012C" w:rsidP="009E012C">
      <w:pPr>
        <w:pStyle w:val="2"/>
      </w:pPr>
      <w:bookmarkStart w:id="8" w:name="_Toc468707344"/>
      <w:r>
        <w:rPr>
          <w:rFonts w:hint="eastAsia"/>
        </w:rPr>
        <w:t>3.1</w:t>
      </w:r>
      <w:r w:rsidR="007A6638">
        <w:t xml:space="preserve"> </w:t>
      </w:r>
      <w:r>
        <w:t>MAC-RRC</w:t>
      </w:r>
      <w:bookmarkEnd w:id="8"/>
    </w:p>
    <w:p w14:paraId="54EC1930" w14:textId="2BEA234E" w:rsidR="00743653" w:rsidRPr="00C124E7" w:rsidRDefault="007A6638" w:rsidP="00765D28">
      <w:pPr>
        <w:pStyle w:val="3"/>
      </w:pPr>
      <w:bookmarkStart w:id="9" w:name="_Toc468707345"/>
      <w:r>
        <w:t xml:space="preserve">3.1.1 </w:t>
      </w:r>
      <w:r w:rsidR="00124F7F">
        <w:rPr>
          <w:rFonts w:hint="eastAsia"/>
        </w:rPr>
        <w:t>UL</w:t>
      </w:r>
      <w:r>
        <w:rPr>
          <w:rFonts w:hint="eastAsia"/>
        </w:rPr>
        <w:t>_CCCH</w:t>
      </w:r>
      <w:bookmarkEnd w:id="9"/>
    </w:p>
    <w:tbl>
      <w:tblPr>
        <w:tblStyle w:val="a3"/>
        <w:tblW w:w="10201" w:type="dxa"/>
        <w:jc w:val="center"/>
        <w:tblLayout w:type="fixed"/>
        <w:tblLook w:val="04A0" w:firstRow="1" w:lastRow="0" w:firstColumn="1" w:lastColumn="0" w:noHBand="0" w:noVBand="1"/>
      </w:tblPr>
      <w:tblGrid>
        <w:gridCol w:w="1980"/>
        <w:gridCol w:w="2126"/>
        <w:gridCol w:w="1559"/>
        <w:gridCol w:w="2127"/>
        <w:gridCol w:w="2409"/>
      </w:tblGrid>
      <w:tr w:rsidR="00743653" w14:paraId="55800E5C" w14:textId="77777777" w:rsidTr="00124F7F">
        <w:trPr>
          <w:trHeight w:val="405"/>
          <w:jc w:val="center"/>
        </w:trPr>
        <w:tc>
          <w:tcPr>
            <w:tcW w:w="1980" w:type="dxa"/>
            <w:shd w:val="clear" w:color="auto" w:fill="D9D9D9" w:themeFill="background1" w:themeFillShade="D9"/>
          </w:tcPr>
          <w:p w14:paraId="2F6240A9" w14:textId="77777777" w:rsidR="00743653" w:rsidRPr="007C068A" w:rsidRDefault="00743653" w:rsidP="00743653">
            <w:pPr>
              <w:rPr>
                <w:rFonts w:ascii="Times New Roman" w:hAnsi="Times New Roman" w:cs="Times New Roman"/>
                <w:b/>
              </w:rPr>
            </w:pPr>
            <w:r>
              <w:rPr>
                <w:rFonts w:ascii="Times New Roman" w:hAnsi="Times New Roman" w:cs="Times New Roman" w:hint="eastAsia"/>
                <w:b/>
              </w:rPr>
              <w:t>Block</w:t>
            </w:r>
            <w:r>
              <w:rPr>
                <w:rFonts w:ascii="Times New Roman" w:hAnsi="Times New Roman" w:cs="Times New Roman"/>
                <w:b/>
              </w:rPr>
              <w:t xml:space="preserve"> </w:t>
            </w:r>
          </w:p>
        </w:tc>
        <w:tc>
          <w:tcPr>
            <w:tcW w:w="2126" w:type="dxa"/>
            <w:shd w:val="clear" w:color="auto" w:fill="D9D9D9" w:themeFill="background1" w:themeFillShade="D9"/>
          </w:tcPr>
          <w:p w14:paraId="67576C8F" w14:textId="77777777" w:rsidR="00743653" w:rsidRDefault="00743653" w:rsidP="00743653">
            <w:pPr>
              <w:rPr>
                <w:rFonts w:ascii="Times New Roman" w:hAnsi="Times New Roman" w:cs="Times New Roman"/>
                <w:b/>
              </w:rPr>
            </w:pPr>
            <w:r>
              <w:rPr>
                <w:rFonts w:ascii="Times New Roman" w:hAnsi="Times New Roman" w:cs="Times New Roman"/>
                <w:b/>
              </w:rPr>
              <w:t>Primitives</w:t>
            </w:r>
            <w:r>
              <w:rPr>
                <w:rFonts w:ascii="Times New Roman" w:hAnsi="Times New Roman" w:cs="Times New Roman" w:hint="eastAsia"/>
                <w:b/>
                <w:szCs w:val="40"/>
              </w:rPr>
              <w:t xml:space="preserve"> </w:t>
            </w:r>
          </w:p>
        </w:tc>
        <w:tc>
          <w:tcPr>
            <w:tcW w:w="1559" w:type="dxa"/>
            <w:shd w:val="clear" w:color="auto" w:fill="D9D9D9" w:themeFill="background1" w:themeFillShade="D9"/>
          </w:tcPr>
          <w:p w14:paraId="1FEC89A3" w14:textId="77777777" w:rsidR="00743653" w:rsidRPr="00633FFA" w:rsidRDefault="00743653" w:rsidP="00743653">
            <w:pPr>
              <w:rPr>
                <w:rFonts w:ascii="Times New Roman" w:hAnsi="Times New Roman" w:cs="Times New Roman"/>
                <w:b/>
              </w:rPr>
            </w:pPr>
            <w:r>
              <w:rPr>
                <w:rFonts w:ascii="Times New Roman" w:hAnsi="Times New Roman" w:cs="Times New Roman" w:hint="eastAsia"/>
                <w:b/>
                <w:szCs w:val="40"/>
              </w:rPr>
              <w:t>Direction</w:t>
            </w:r>
          </w:p>
        </w:tc>
        <w:tc>
          <w:tcPr>
            <w:tcW w:w="2127" w:type="dxa"/>
            <w:shd w:val="clear" w:color="auto" w:fill="D9D9D9" w:themeFill="background1" w:themeFillShade="D9"/>
          </w:tcPr>
          <w:p w14:paraId="5068E3F7" w14:textId="77777777" w:rsidR="00743653" w:rsidRPr="00BA7D30" w:rsidRDefault="00743653" w:rsidP="00743653">
            <w:pPr>
              <w:rPr>
                <w:rFonts w:ascii="Times New Roman" w:hAnsi="Times New Roman" w:cs="Times New Roman"/>
                <w:b/>
              </w:rPr>
            </w:pPr>
            <w:r>
              <w:rPr>
                <w:rFonts w:ascii="Times New Roman" w:hAnsi="Times New Roman" w:cs="Times New Roman"/>
                <w:b/>
              </w:rPr>
              <w:t>Input Parameters</w:t>
            </w:r>
          </w:p>
        </w:tc>
        <w:tc>
          <w:tcPr>
            <w:tcW w:w="2409" w:type="dxa"/>
            <w:shd w:val="clear" w:color="auto" w:fill="D9D9D9" w:themeFill="background1" w:themeFillShade="D9"/>
          </w:tcPr>
          <w:p w14:paraId="6E1FC0E6" w14:textId="77777777" w:rsidR="00743653" w:rsidRDefault="00743653" w:rsidP="00743653">
            <w:pPr>
              <w:rPr>
                <w:rFonts w:ascii="Times New Roman" w:hAnsi="Times New Roman" w:cs="Times New Roman"/>
                <w:b/>
                <w:szCs w:val="40"/>
              </w:rPr>
            </w:pPr>
            <w:r>
              <w:rPr>
                <w:rFonts w:ascii="Times New Roman" w:hAnsi="Times New Roman" w:cs="Times New Roman"/>
                <w:b/>
                <w:szCs w:val="40"/>
              </w:rPr>
              <w:t xml:space="preserve">Output </w:t>
            </w:r>
            <w:r>
              <w:rPr>
                <w:rFonts w:ascii="Times New Roman" w:hAnsi="Times New Roman" w:cs="Times New Roman" w:hint="eastAsia"/>
                <w:b/>
                <w:szCs w:val="40"/>
              </w:rPr>
              <w:t>Parameters</w:t>
            </w:r>
          </w:p>
          <w:p w14:paraId="62FE6BF2" w14:textId="73E4C81D" w:rsidR="00743653" w:rsidRDefault="00743653" w:rsidP="00743653">
            <w:pPr>
              <w:rPr>
                <w:rFonts w:ascii="Times New Roman" w:hAnsi="Times New Roman" w:cs="Times New Roman"/>
              </w:rPr>
            </w:pPr>
            <w:r w:rsidRPr="00F57A28">
              <w:rPr>
                <w:rFonts w:ascii="Times New Roman" w:hAnsi="Times New Roman" w:cs="Times New Roman"/>
                <w:szCs w:val="40"/>
              </w:rPr>
              <w:t>(</w:t>
            </w:r>
            <w:r w:rsidR="002B06BF">
              <w:rPr>
                <w:rFonts w:ascii="Times New Roman" w:hAnsi="Times New Roman" w:cs="Times New Roman"/>
              </w:rPr>
              <w:t>UL</w:t>
            </w:r>
            <w:r w:rsidRPr="00F57A28">
              <w:rPr>
                <w:rFonts w:ascii="Times New Roman" w:hAnsi="Times New Roman" w:cs="Times New Roman"/>
              </w:rPr>
              <w:t>_CC_Para</w:t>
            </w:r>
            <w:r w:rsidRPr="00F57A28">
              <w:rPr>
                <w:rFonts w:ascii="Times New Roman" w:hAnsi="Times New Roman" w:cs="Times New Roman"/>
                <w:szCs w:val="40"/>
              </w:rPr>
              <w:t>)</w:t>
            </w:r>
          </w:p>
        </w:tc>
      </w:tr>
      <w:tr w:rsidR="00743653" w:rsidRPr="00765D28" w14:paraId="1B00EB65" w14:textId="77777777" w:rsidTr="00124F7F">
        <w:trPr>
          <w:trHeight w:val="4060"/>
          <w:jc w:val="center"/>
        </w:trPr>
        <w:tc>
          <w:tcPr>
            <w:tcW w:w="1980" w:type="dxa"/>
          </w:tcPr>
          <w:p w14:paraId="2CB3CB65" w14:textId="2BDDE563" w:rsidR="00743653" w:rsidRDefault="00124F7F" w:rsidP="00743653">
            <w:pPr>
              <w:rPr>
                <w:rFonts w:ascii="Times New Roman" w:hAnsi="Times New Roman" w:cs="Times New Roman"/>
              </w:rPr>
            </w:pPr>
            <w:r>
              <w:rPr>
                <w:rFonts w:ascii="Times New Roman" w:hAnsi="Times New Roman" w:cs="Times New Roman" w:hint="eastAsia"/>
              </w:rPr>
              <w:t>ULSCH_process</w:t>
            </w:r>
            <w:r w:rsidR="00743653" w:rsidRPr="003F7087">
              <w:rPr>
                <w:rFonts w:ascii="Times New Roman" w:hAnsi="Times New Roman" w:cs="Times New Roman"/>
              </w:rPr>
              <w:t xml:space="preserve"> </w:t>
            </w:r>
          </w:p>
        </w:tc>
        <w:tc>
          <w:tcPr>
            <w:tcW w:w="2126" w:type="dxa"/>
          </w:tcPr>
          <w:p w14:paraId="088EB1B8" w14:textId="5FCF0661" w:rsidR="00743653" w:rsidRPr="00EE6E33" w:rsidRDefault="00124F7F" w:rsidP="00743653">
            <w:pPr>
              <w:rPr>
                <w:rFonts w:ascii="Times New Roman" w:hAnsi="Times New Roman" w:cs="Times New Roman"/>
                <w:sz w:val="22"/>
              </w:rPr>
            </w:pPr>
            <w:r>
              <w:rPr>
                <w:rFonts w:ascii="Times New Roman" w:hAnsi="Times New Roman" w:cs="Times New Roman"/>
              </w:rPr>
              <w:t>mac_rrc_data_ind</w:t>
            </w:r>
            <w:r w:rsidR="00743653">
              <w:rPr>
                <w:rFonts w:ascii="Times New Roman" w:hAnsi="Times New Roman" w:cs="Times New Roman"/>
              </w:rPr>
              <w:t>()</w:t>
            </w:r>
          </w:p>
        </w:tc>
        <w:tc>
          <w:tcPr>
            <w:tcW w:w="1559" w:type="dxa"/>
          </w:tcPr>
          <w:p w14:paraId="65449305" w14:textId="460DA726" w:rsidR="00743653" w:rsidRDefault="00124F7F" w:rsidP="00743653">
            <w:pPr>
              <w:rPr>
                <w:rFonts w:ascii="Times New Roman" w:hAnsi="Times New Roman" w:cs="Times New Roman"/>
              </w:rPr>
            </w:pPr>
            <w:r>
              <w:rPr>
                <w:rFonts w:ascii="Times New Roman" w:hAnsi="Times New Roman" w:cs="Times New Roman"/>
                <w:szCs w:val="24"/>
              </w:rPr>
              <w:t>MAC</w:t>
            </w:r>
            <w:r w:rsidR="00743653" w:rsidRPr="0046026B">
              <w:rPr>
                <w:rFonts w:ascii="Times New Roman" w:hAnsi="Times New Roman" w:cs="Times New Roman"/>
                <w:szCs w:val="24"/>
              </w:rPr>
              <w:t>→</w:t>
            </w:r>
            <w:r>
              <w:rPr>
                <w:rFonts w:ascii="Times New Roman" w:hAnsi="Times New Roman" w:cs="Times New Roman"/>
                <w:szCs w:val="24"/>
              </w:rPr>
              <w:t>RR</w:t>
            </w:r>
            <w:r w:rsidR="00743653">
              <w:rPr>
                <w:rFonts w:ascii="Times New Roman" w:hAnsi="Times New Roman" w:cs="Times New Roman"/>
                <w:szCs w:val="24"/>
              </w:rPr>
              <w:t>C</w:t>
            </w:r>
          </w:p>
        </w:tc>
        <w:tc>
          <w:tcPr>
            <w:tcW w:w="2127" w:type="dxa"/>
          </w:tcPr>
          <w:p w14:paraId="1848B83D" w14:textId="77777777" w:rsidR="00124F7F" w:rsidRPr="00124F7F" w:rsidRDefault="00124F7F" w:rsidP="00124F7F">
            <w:pPr>
              <w:rPr>
                <w:rFonts w:ascii="Times New Roman" w:hAnsi="Times New Roman" w:cs="Times New Roman"/>
              </w:rPr>
            </w:pPr>
            <w:r w:rsidRPr="00124F7F">
              <w:rPr>
                <w:rFonts w:ascii="Times New Roman" w:hAnsi="Times New Roman" w:cs="Times New Roman"/>
              </w:rPr>
              <w:t>enb_mod_idP,</w:t>
            </w:r>
          </w:p>
          <w:p w14:paraId="0B78CCA1" w14:textId="452DE988" w:rsidR="00124F7F" w:rsidRPr="00124F7F" w:rsidRDefault="00124F7F" w:rsidP="00124F7F">
            <w:pPr>
              <w:rPr>
                <w:rFonts w:ascii="Times New Roman" w:hAnsi="Times New Roman" w:cs="Times New Roman"/>
              </w:rPr>
            </w:pPr>
            <w:r>
              <w:rPr>
                <w:rFonts w:ascii="Times New Roman" w:hAnsi="Times New Roman" w:cs="Times New Roman"/>
              </w:rPr>
              <w:t>CC_idP,              frameP,subframeP,              rntiP,              CCCH,</w:t>
            </w:r>
            <w:r w:rsidRPr="00124F7F">
              <w:rPr>
                <w:rFonts w:ascii="Times New Roman" w:hAnsi="Times New Roman" w:cs="Times New Roman"/>
              </w:rPr>
              <w:t xml:space="preserve">     </w:t>
            </w:r>
            <w:r>
              <w:rPr>
                <w:rFonts w:ascii="Times New Roman" w:hAnsi="Times New Roman" w:cs="Times New Roman"/>
              </w:rPr>
              <w:t xml:space="preserve">         (uint8_t*)payload_ptr,              rx_lengths[i],              ENB_FLAG_YES,</w:t>
            </w:r>
            <w:r w:rsidRPr="00124F7F">
              <w:rPr>
                <w:rFonts w:ascii="Times New Roman" w:hAnsi="Times New Roman" w:cs="Times New Roman"/>
              </w:rPr>
              <w:t xml:space="preserve">              enb_mod_idP,</w:t>
            </w:r>
          </w:p>
          <w:p w14:paraId="12C902FB" w14:textId="0D64E831" w:rsidR="00743653" w:rsidRDefault="00124F7F" w:rsidP="00124F7F">
            <w:pPr>
              <w:rPr>
                <w:rFonts w:ascii="Times New Roman" w:hAnsi="Times New Roman" w:cs="Times New Roman"/>
              </w:rPr>
            </w:pPr>
            <w:r w:rsidRPr="00124F7F">
              <w:rPr>
                <w:rFonts w:ascii="Times New Roman" w:hAnsi="Times New Roman" w:cs="Times New Roman"/>
              </w:rPr>
              <w:t>0</w:t>
            </w:r>
          </w:p>
        </w:tc>
        <w:tc>
          <w:tcPr>
            <w:tcW w:w="2409" w:type="dxa"/>
          </w:tcPr>
          <w:p w14:paraId="44841AB2" w14:textId="5BBBC769" w:rsidR="00743653" w:rsidRPr="00765D28" w:rsidRDefault="002B06BF" w:rsidP="00743653">
            <w:pPr>
              <w:rPr>
                <w:rFonts w:ascii="Times New Roman" w:hAnsi="Times New Roman" w:cs="Times New Roman"/>
                <w:sz w:val="22"/>
              </w:rPr>
            </w:pPr>
            <w:r>
              <w:rPr>
                <w:rFonts w:ascii="Times New Roman" w:hAnsi="Times New Roman" w:cs="Times New Roman"/>
              </w:rPr>
              <w:t>(uint8_t*)payload_ptr,              rx_lengths[i],</w:t>
            </w:r>
          </w:p>
        </w:tc>
      </w:tr>
    </w:tbl>
    <w:p w14:paraId="73EE12BB" w14:textId="5B39AD50" w:rsidR="007A6638" w:rsidRDefault="00743653" w:rsidP="000D2CF9">
      <w:pPr>
        <w:jc w:val="center"/>
        <w:rPr>
          <w:rFonts w:ascii="Times New Roman" w:hAnsi="Times New Roman" w:cs="Times New Roman"/>
        </w:rPr>
      </w:pPr>
      <w:r>
        <w:rPr>
          <w:rFonts w:ascii="Times New Roman" w:hAnsi="Times New Roman" w:cs="Times New Roman" w:hint="eastAsia"/>
        </w:rPr>
        <w:t>Table</w:t>
      </w:r>
      <w:r>
        <w:rPr>
          <w:rFonts w:ascii="Times New Roman" w:hAnsi="Times New Roman" w:cs="Times New Roman"/>
        </w:rPr>
        <w:t xml:space="preserve"> . Parameters of </w:t>
      </w:r>
      <w:r>
        <w:rPr>
          <w:rFonts w:ascii="Times New Roman" w:hAnsi="Times New Roman" w:cs="Times New Roman" w:hint="eastAsia"/>
        </w:rPr>
        <w:t>C</w:t>
      </w:r>
      <w:r>
        <w:rPr>
          <w:rFonts w:ascii="Times New Roman" w:hAnsi="Times New Roman" w:cs="Times New Roman"/>
        </w:rPr>
        <w:t>ross Layer</w:t>
      </w:r>
      <w:r w:rsidR="00F50B3E" w:rsidRPr="00F50B3E">
        <w:rPr>
          <w:rFonts w:ascii="Times New Roman" w:hAnsi="Times New Roman" w:cs="Times New Roman"/>
        </w:rPr>
        <w:t xml:space="preserve"> </w:t>
      </w:r>
      <w:r w:rsidR="00F50B3E">
        <w:rPr>
          <w:rFonts w:ascii="Times New Roman" w:hAnsi="Times New Roman" w:cs="Times New Roman"/>
        </w:rPr>
        <w:t>Channel.</w:t>
      </w:r>
    </w:p>
    <w:p w14:paraId="21790D11" w14:textId="30E14B64" w:rsidR="00F11F77" w:rsidRDefault="00F11F77" w:rsidP="00F11F77">
      <w:pPr>
        <w:rPr>
          <w:rFonts w:ascii="Times New Roman" w:hAnsi="Times New Roman" w:cs="Times New Roman"/>
        </w:rPr>
      </w:pPr>
    </w:p>
    <w:p w14:paraId="4E16116C" w14:textId="712AA404" w:rsidR="00F11F77" w:rsidRDefault="00F11F77" w:rsidP="00F11F77">
      <w:pPr>
        <w:rPr>
          <w:rFonts w:ascii="Times New Roman" w:hAnsi="Times New Roman" w:cs="Times New Roman"/>
        </w:rPr>
      </w:pPr>
    </w:p>
    <w:p w14:paraId="0BE32D96" w14:textId="301605C7" w:rsidR="00F11F77" w:rsidRDefault="00F11F77" w:rsidP="00F11F77">
      <w:pPr>
        <w:rPr>
          <w:rFonts w:ascii="Times New Roman" w:hAnsi="Times New Roman" w:cs="Times New Roman"/>
        </w:rPr>
      </w:pPr>
    </w:p>
    <w:p w14:paraId="57E87AC5" w14:textId="4B5E46AF" w:rsidR="00F11F77" w:rsidRDefault="00F11F77" w:rsidP="00F11F77">
      <w:pPr>
        <w:rPr>
          <w:rFonts w:ascii="Times New Roman" w:hAnsi="Times New Roman" w:cs="Times New Roman"/>
        </w:rPr>
      </w:pPr>
    </w:p>
    <w:p w14:paraId="7ACA71E6" w14:textId="0060F93C" w:rsidR="00F11F77" w:rsidRDefault="00F11F77" w:rsidP="00F11F77">
      <w:pPr>
        <w:rPr>
          <w:rFonts w:ascii="Times New Roman" w:hAnsi="Times New Roman" w:cs="Times New Roman"/>
        </w:rPr>
      </w:pPr>
    </w:p>
    <w:p w14:paraId="23462C6B" w14:textId="79B512BD" w:rsidR="00F11F77" w:rsidRDefault="00F11F77" w:rsidP="00F11F77">
      <w:pPr>
        <w:rPr>
          <w:rFonts w:ascii="Times New Roman" w:hAnsi="Times New Roman" w:cs="Times New Roman"/>
        </w:rPr>
      </w:pPr>
    </w:p>
    <w:p w14:paraId="329CDCA4" w14:textId="12AB7776" w:rsidR="00F11F77" w:rsidRDefault="00F11F77" w:rsidP="00F11F77">
      <w:pPr>
        <w:rPr>
          <w:rFonts w:ascii="Times New Roman" w:hAnsi="Times New Roman" w:cs="Times New Roman"/>
        </w:rPr>
      </w:pPr>
    </w:p>
    <w:p w14:paraId="571294E0" w14:textId="216E3C63" w:rsidR="00F11F77" w:rsidRDefault="00F11F77" w:rsidP="00F11F77">
      <w:pPr>
        <w:rPr>
          <w:rFonts w:ascii="Times New Roman" w:hAnsi="Times New Roman" w:cs="Times New Roman"/>
        </w:rPr>
      </w:pPr>
    </w:p>
    <w:p w14:paraId="1D0F6D92" w14:textId="6D78CE29" w:rsidR="00F11F77" w:rsidRDefault="00F11F77" w:rsidP="00F11F77">
      <w:pPr>
        <w:rPr>
          <w:rFonts w:ascii="Times New Roman" w:hAnsi="Times New Roman" w:cs="Times New Roman"/>
        </w:rPr>
      </w:pPr>
    </w:p>
    <w:p w14:paraId="4E89F434" w14:textId="42479EFC" w:rsidR="00F11F77" w:rsidRDefault="00F11F77" w:rsidP="00F11F77">
      <w:pPr>
        <w:rPr>
          <w:rFonts w:ascii="Times New Roman" w:hAnsi="Times New Roman" w:cs="Times New Roman"/>
        </w:rPr>
      </w:pPr>
    </w:p>
    <w:p w14:paraId="50AB093B" w14:textId="7E9BF630" w:rsidR="00F11F77" w:rsidRDefault="00F11F77" w:rsidP="00F11F77">
      <w:pPr>
        <w:rPr>
          <w:rFonts w:ascii="Times New Roman" w:hAnsi="Times New Roman" w:cs="Times New Roman"/>
        </w:rPr>
      </w:pPr>
    </w:p>
    <w:p w14:paraId="40408BE5" w14:textId="77777777" w:rsidR="00F11F77" w:rsidRDefault="00F11F77" w:rsidP="00F11F77">
      <w:pPr>
        <w:rPr>
          <w:rFonts w:ascii="Times New Roman" w:hAnsi="Times New Roman" w:cs="Times New Roman"/>
        </w:rPr>
      </w:pPr>
    </w:p>
    <w:p w14:paraId="755A330F" w14:textId="77777777" w:rsidR="00F11F77" w:rsidRPr="000D2CF9" w:rsidRDefault="00F11F77" w:rsidP="00F11F77">
      <w:pPr>
        <w:pStyle w:val="3"/>
      </w:pPr>
      <w:bookmarkStart w:id="10" w:name="_Toc468707346"/>
      <w:r>
        <w:lastRenderedPageBreak/>
        <w:t xml:space="preserve">3.1.2 </w:t>
      </w:r>
      <w:r>
        <w:rPr>
          <w:rFonts w:ascii="Times New Roman" w:hAnsi="Times New Roman" w:cs="Times New Roman" w:hint="eastAsia"/>
          <w:szCs w:val="40"/>
        </w:rPr>
        <w:t>DL_BCCH</w:t>
      </w:r>
      <w:bookmarkEnd w:id="10"/>
    </w:p>
    <w:tbl>
      <w:tblPr>
        <w:tblStyle w:val="a3"/>
        <w:tblW w:w="9918" w:type="dxa"/>
        <w:jc w:val="center"/>
        <w:tblLayout w:type="fixed"/>
        <w:tblLook w:val="04A0" w:firstRow="1" w:lastRow="0" w:firstColumn="1" w:lastColumn="0" w:noHBand="0" w:noVBand="1"/>
      </w:tblPr>
      <w:tblGrid>
        <w:gridCol w:w="1413"/>
        <w:gridCol w:w="2126"/>
        <w:gridCol w:w="1559"/>
        <w:gridCol w:w="2410"/>
        <w:gridCol w:w="2410"/>
      </w:tblGrid>
      <w:tr w:rsidR="00F11F77" w14:paraId="1F054C74" w14:textId="77777777" w:rsidTr="00F11F77">
        <w:trPr>
          <w:trHeight w:val="405"/>
          <w:jc w:val="center"/>
        </w:trPr>
        <w:tc>
          <w:tcPr>
            <w:tcW w:w="1413" w:type="dxa"/>
            <w:shd w:val="clear" w:color="auto" w:fill="D9D9D9" w:themeFill="background1" w:themeFillShade="D9"/>
          </w:tcPr>
          <w:p w14:paraId="2065AE27" w14:textId="77777777" w:rsidR="00F11F77" w:rsidRPr="007C068A" w:rsidRDefault="00F11F77" w:rsidP="00F11F77">
            <w:pPr>
              <w:rPr>
                <w:rFonts w:ascii="Times New Roman" w:hAnsi="Times New Roman" w:cs="Times New Roman"/>
                <w:b/>
              </w:rPr>
            </w:pPr>
            <w:r>
              <w:rPr>
                <w:rFonts w:ascii="Times New Roman" w:hAnsi="Times New Roman" w:cs="Times New Roman" w:hint="eastAsia"/>
                <w:b/>
              </w:rPr>
              <w:t>Block</w:t>
            </w:r>
            <w:r>
              <w:rPr>
                <w:rFonts w:ascii="Times New Roman" w:hAnsi="Times New Roman" w:cs="Times New Roman"/>
                <w:b/>
              </w:rPr>
              <w:t xml:space="preserve"> </w:t>
            </w:r>
          </w:p>
        </w:tc>
        <w:tc>
          <w:tcPr>
            <w:tcW w:w="2126" w:type="dxa"/>
            <w:shd w:val="clear" w:color="auto" w:fill="D9D9D9" w:themeFill="background1" w:themeFillShade="D9"/>
          </w:tcPr>
          <w:p w14:paraId="77D6D0A0" w14:textId="77777777" w:rsidR="00F11F77" w:rsidRDefault="00F11F77" w:rsidP="00F11F77">
            <w:pPr>
              <w:rPr>
                <w:rFonts w:ascii="Times New Roman" w:hAnsi="Times New Roman" w:cs="Times New Roman"/>
                <w:b/>
              </w:rPr>
            </w:pPr>
            <w:r>
              <w:rPr>
                <w:rFonts w:ascii="Times New Roman" w:hAnsi="Times New Roman" w:cs="Times New Roman"/>
                <w:b/>
              </w:rPr>
              <w:t>Primitives</w:t>
            </w:r>
            <w:r>
              <w:rPr>
                <w:rFonts w:ascii="Times New Roman" w:hAnsi="Times New Roman" w:cs="Times New Roman" w:hint="eastAsia"/>
                <w:b/>
                <w:szCs w:val="40"/>
              </w:rPr>
              <w:t xml:space="preserve"> </w:t>
            </w:r>
          </w:p>
        </w:tc>
        <w:tc>
          <w:tcPr>
            <w:tcW w:w="1559" w:type="dxa"/>
            <w:shd w:val="clear" w:color="auto" w:fill="D9D9D9" w:themeFill="background1" w:themeFillShade="D9"/>
          </w:tcPr>
          <w:p w14:paraId="070E8EC0" w14:textId="77777777" w:rsidR="00F11F77" w:rsidRPr="00633FFA" w:rsidRDefault="00F11F77" w:rsidP="00F11F77">
            <w:pPr>
              <w:rPr>
                <w:rFonts w:ascii="Times New Roman" w:hAnsi="Times New Roman" w:cs="Times New Roman"/>
                <w:b/>
              </w:rPr>
            </w:pPr>
            <w:r>
              <w:rPr>
                <w:rFonts w:ascii="Times New Roman" w:hAnsi="Times New Roman" w:cs="Times New Roman" w:hint="eastAsia"/>
                <w:b/>
                <w:szCs w:val="40"/>
              </w:rPr>
              <w:t>Direction</w:t>
            </w:r>
          </w:p>
        </w:tc>
        <w:tc>
          <w:tcPr>
            <w:tcW w:w="2410" w:type="dxa"/>
            <w:shd w:val="clear" w:color="auto" w:fill="D9D9D9" w:themeFill="background1" w:themeFillShade="D9"/>
          </w:tcPr>
          <w:p w14:paraId="548722B5" w14:textId="77777777" w:rsidR="00F11F77" w:rsidRPr="00BA7D30" w:rsidRDefault="00F11F77" w:rsidP="00F11F77">
            <w:pPr>
              <w:rPr>
                <w:rFonts w:ascii="Times New Roman" w:hAnsi="Times New Roman" w:cs="Times New Roman"/>
                <w:b/>
              </w:rPr>
            </w:pPr>
            <w:r>
              <w:rPr>
                <w:rFonts w:ascii="Times New Roman" w:hAnsi="Times New Roman" w:cs="Times New Roman"/>
                <w:b/>
              </w:rPr>
              <w:t>Input Parameters</w:t>
            </w:r>
          </w:p>
        </w:tc>
        <w:tc>
          <w:tcPr>
            <w:tcW w:w="2410" w:type="dxa"/>
            <w:shd w:val="clear" w:color="auto" w:fill="D9D9D9" w:themeFill="background1" w:themeFillShade="D9"/>
          </w:tcPr>
          <w:p w14:paraId="5F4B541E" w14:textId="77777777" w:rsidR="00F11F77" w:rsidRDefault="00F11F77" w:rsidP="00F11F77">
            <w:pPr>
              <w:rPr>
                <w:rFonts w:ascii="Times New Roman" w:hAnsi="Times New Roman" w:cs="Times New Roman"/>
                <w:b/>
                <w:szCs w:val="40"/>
              </w:rPr>
            </w:pPr>
            <w:r>
              <w:rPr>
                <w:rFonts w:ascii="Times New Roman" w:hAnsi="Times New Roman" w:cs="Times New Roman"/>
                <w:b/>
                <w:szCs w:val="40"/>
              </w:rPr>
              <w:t xml:space="preserve">Output </w:t>
            </w:r>
            <w:r>
              <w:rPr>
                <w:rFonts w:ascii="Times New Roman" w:hAnsi="Times New Roman" w:cs="Times New Roman" w:hint="eastAsia"/>
                <w:b/>
                <w:szCs w:val="40"/>
              </w:rPr>
              <w:t>Parameters</w:t>
            </w:r>
          </w:p>
          <w:p w14:paraId="67E6DEFC" w14:textId="77777777" w:rsidR="00F11F77" w:rsidRDefault="00F11F77" w:rsidP="00F11F77">
            <w:pPr>
              <w:rPr>
                <w:rFonts w:ascii="Times New Roman" w:hAnsi="Times New Roman" w:cs="Times New Roman"/>
              </w:rPr>
            </w:pPr>
            <w:r w:rsidRPr="00F57A28">
              <w:rPr>
                <w:rFonts w:ascii="Times New Roman" w:hAnsi="Times New Roman" w:cs="Times New Roman"/>
                <w:szCs w:val="40"/>
              </w:rPr>
              <w:t>(</w:t>
            </w:r>
            <w:r>
              <w:rPr>
                <w:rFonts w:ascii="Times New Roman" w:hAnsi="Times New Roman" w:cs="Times New Roman"/>
              </w:rPr>
              <w:t>DL_B</w:t>
            </w:r>
            <w:r w:rsidRPr="00F57A28">
              <w:rPr>
                <w:rFonts w:ascii="Times New Roman" w:hAnsi="Times New Roman" w:cs="Times New Roman"/>
              </w:rPr>
              <w:t>C_Para</w:t>
            </w:r>
            <w:r w:rsidRPr="00F57A28">
              <w:rPr>
                <w:rFonts w:ascii="Times New Roman" w:hAnsi="Times New Roman" w:cs="Times New Roman"/>
                <w:szCs w:val="40"/>
              </w:rPr>
              <w:t>)</w:t>
            </w:r>
          </w:p>
        </w:tc>
      </w:tr>
      <w:tr w:rsidR="00F11F77" w14:paraId="71761620" w14:textId="77777777" w:rsidTr="00F11F77">
        <w:trPr>
          <w:trHeight w:val="4046"/>
          <w:jc w:val="center"/>
        </w:trPr>
        <w:tc>
          <w:tcPr>
            <w:tcW w:w="1413" w:type="dxa"/>
          </w:tcPr>
          <w:p w14:paraId="2952CEFD" w14:textId="77777777" w:rsidR="00F11F77" w:rsidRDefault="00F11F77" w:rsidP="00F11F77">
            <w:pPr>
              <w:rPr>
                <w:rFonts w:ascii="Times New Roman" w:hAnsi="Times New Roman" w:cs="Times New Roman"/>
              </w:rPr>
            </w:pPr>
            <w:r>
              <w:rPr>
                <w:rFonts w:ascii="Times New Roman" w:hAnsi="Times New Roman" w:cs="Times New Roman" w:hint="eastAsia"/>
              </w:rPr>
              <w:t>SI_Process</w:t>
            </w:r>
            <w:r w:rsidRPr="003F7087">
              <w:rPr>
                <w:rFonts w:ascii="Times New Roman" w:hAnsi="Times New Roman" w:cs="Times New Roman"/>
              </w:rPr>
              <w:t xml:space="preserve"> </w:t>
            </w:r>
          </w:p>
        </w:tc>
        <w:tc>
          <w:tcPr>
            <w:tcW w:w="2126" w:type="dxa"/>
          </w:tcPr>
          <w:p w14:paraId="68DB995F" w14:textId="77777777" w:rsidR="00F11F77" w:rsidRPr="00EE6E33" w:rsidRDefault="00F11F77" w:rsidP="00F11F77">
            <w:pPr>
              <w:rPr>
                <w:rFonts w:ascii="Times New Roman" w:hAnsi="Times New Roman" w:cs="Times New Roman"/>
                <w:sz w:val="22"/>
              </w:rPr>
            </w:pPr>
            <w:r w:rsidRPr="003F7087">
              <w:rPr>
                <w:rFonts w:ascii="Times New Roman" w:hAnsi="Times New Roman" w:cs="Times New Roman"/>
              </w:rPr>
              <w:t>mac_rrc_data_req</w:t>
            </w:r>
            <w:r>
              <w:rPr>
                <w:rFonts w:ascii="Times New Roman" w:hAnsi="Times New Roman" w:cs="Times New Roman"/>
              </w:rPr>
              <w:t>()</w:t>
            </w:r>
          </w:p>
        </w:tc>
        <w:tc>
          <w:tcPr>
            <w:tcW w:w="1559" w:type="dxa"/>
          </w:tcPr>
          <w:p w14:paraId="4B97CD11" w14:textId="77777777" w:rsidR="00F11F77" w:rsidRDefault="00F11F77" w:rsidP="00F11F77">
            <w:pPr>
              <w:rPr>
                <w:rFonts w:ascii="Times New Roman" w:hAnsi="Times New Roman" w:cs="Times New Roman"/>
              </w:rPr>
            </w:pPr>
            <w:r>
              <w:rPr>
                <w:rFonts w:ascii="Times New Roman" w:hAnsi="Times New Roman" w:cs="Times New Roman"/>
                <w:szCs w:val="24"/>
              </w:rPr>
              <w:t>RRC</w:t>
            </w:r>
            <w:r w:rsidRPr="0046026B">
              <w:rPr>
                <w:rFonts w:ascii="Times New Roman" w:hAnsi="Times New Roman" w:cs="Times New Roman"/>
                <w:szCs w:val="24"/>
              </w:rPr>
              <w:t>→</w:t>
            </w:r>
            <w:r>
              <w:rPr>
                <w:rFonts w:ascii="Times New Roman" w:hAnsi="Times New Roman" w:cs="Times New Roman"/>
                <w:szCs w:val="24"/>
              </w:rPr>
              <w:t>MAC</w:t>
            </w:r>
          </w:p>
        </w:tc>
        <w:tc>
          <w:tcPr>
            <w:tcW w:w="2410" w:type="dxa"/>
          </w:tcPr>
          <w:p w14:paraId="19A2F32C" w14:textId="77777777" w:rsidR="00F11F77" w:rsidRDefault="00F11F77" w:rsidP="00F11F77">
            <w:pPr>
              <w:rPr>
                <w:rFonts w:ascii="Times New Roman" w:hAnsi="Times New Roman" w:cs="Times New Roman"/>
              </w:rPr>
            </w:pPr>
            <w:r>
              <w:rPr>
                <w:rFonts w:ascii="Times New Roman" w:hAnsi="Times New Roman" w:cs="Times New Roman"/>
              </w:rPr>
              <w:t>module_idP</w:t>
            </w:r>
            <w:r w:rsidRPr="00E16551">
              <w:rPr>
                <w:rFonts w:ascii="Times New Roman" w:hAnsi="Times New Roman" w:cs="Times New Roman"/>
              </w:rPr>
              <w:t xml:space="preserve">           </w:t>
            </w:r>
            <w:r>
              <w:rPr>
                <w:rFonts w:ascii="Times New Roman" w:hAnsi="Times New Roman" w:cs="Times New Roman"/>
              </w:rPr>
              <w:t xml:space="preserve">                             </w:t>
            </w:r>
            <w:r w:rsidRPr="00E16551">
              <w:rPr>
                <w:rFonts w:ascii="Times New Roman" w:hAnsi="Times New Roman" w:cs="Times New Roman"/>
              </w:rPr>
              <w:t xml:space="preserve">                                                                                                                                                         </w:t>
            </w:r>
            <w:r>
              <w:rPr>
                <w:rFonts w:ascii="Times New Roman" w:hAnsi="Times New Roman" w:cs="Times New Roman"/>
              </w:rPr>
              <w:t xml:space="preserve">                           </w:t>
            </w:r>
            <w:r w:rsidRPr="00E16551">
              <w:rPr>
                <w:rFonts w:ascii="Times New Roman" w:hAnsi="Times New Roman" w:cs="Times New Roman"/>
              </w:rPr>
              <w:t xml:space="preserve">                                                                                                                                      </w:t>
            </w:r>
          </w:p>
          <w:p w14:paraId="1B57AB57" w14:textId="77777777" w:rsidR="00F11F77" w:rsidRPr="00EE6E33" w:rsidRDefault="00F11F77" w:rsidP="00F11F77">
            <w:pPr>
              <w:rPr>
                <w:rFonts w:ascii="Times New Roman" w:hAnsi="Times New Roman" w:cs="Times New Roman"/>
              </w:rPr>
            </w:pPr>
            <w:r>
              <w:rPr>
                <w:rFonts w:ascii="Times New Roman" w:hAnsi="Times New Roman" w:cs="Times New Roman"/>
              </w:rPr>
              <w:t>CC_id</w:t>
            </w:r>
          </w:p>
          <w:p w14:paraId="0D54DF9B" w14:textId="77777777" w:rsidR="00F11F77" w:rsidRDefault="00F11F77" w:rsidP="00F11F77">
            <w:pPr>
              <w:rPr>
                <w:rFonts w:ascii="Times New Roman" w:hAnsi="Times New Roman" w:cs="Times New Roman"/>
              </w:rPr>
            </w:pPr>
            <w:r>
              <w:rPr>
                <w:rFonts w:ascii="Times New Roman" w:hAnsi="Times New Roman" w:cs="Times New Roman"/>
              </w:rPr>
              <w:t>frameP</w:t>
            </w:r>
          </w:p>
          <w:p w14:paraId="0C12FD3A" w14:textId="77777777" w:rsidR="00F11F77" w:rsidRDefault="00F11F77" w:rsidP="00F11F77">
            <w:pPr>
              <w:rPr>
                <w:rFonts w:ascii="Times New Roman" w:hAnsi="Times New Roman" w:cs="Times New Roman"/>
              </w:rPr>
            </w:pPr>
            <w:r w:rsidRPr="00E16551">
              <w:rPr>
                <w:rFonts w:ascii="Times New Roman" w:hAnsi="Times New Roman" w:cs="Times New Roman"/>
              </w:rPr>
              <w:t>BCCH</w:t>
            </w:r>
          </w:p>
          <w:p w14:paraId="4F894B39" w14:textId="77777777" w:rsidR="00F11F77" w:rsidRDefault="00F11F77" w:rsidP="00F11F77">
            <w:pPr>
              <w:rPr>
                <w:rFonts w:ascii="Times New Roman" w:hAnsi="Times New Roman" w:cs="Times New Roman"/>
              </w:rPr>
            </w:pPr>
            <w:r>
              <w:rPr>
                <w:rFonts w:ascii="Times New Roman" w:hAnsi="Times New Roman" w:cs="Times New Roman"/>
              </w:rPr>
              <w:t>1</w:t>
            </w:r>
          </w:p>
          <w:p w14:paraId="6117A98A" w14:textId="77777777" w:rsidR="00F11F77" w:rsidRDefault="00F11F77" w:rsidP="00F11F77">
            <w:pPr>
              <w:rPr>
                <w:rFonts w:ascii="Times New Roman" w:hAnsi="Times New Roman" w:cs="Times New Roman"/>
              </w:rPr>
            </w:pPr>
            <w:r w:rsidRPr="00E16551">
              <w:rPr>
                <w:rFonts w:ascii="Times New Roman" w:hAnsi="Times New Roman" w:cs="Times New Roman"/>
              </w:rPr>
              <w:t>&amp;eNB-&gt;common_channels[CC_id].BCCH_pdu.payload[0],</w:t>
            </w:r>
          </w:p>
          <w:p w14:paraId="63CFF92F" w14:textId="77777777" w:rsidR="00F11F77" w:rsidRDefault="00F11F77" w:rsidP="00F11F77">
            <w:pPr>
              <w:rPr>
                <w:rFonts w:ascii="Times New Roman" w:hAnsi="Times New Roman" w:cs="Times New Roman"/>
              </w:rPr>
            </w:pPr>
            <w:r w:rsidRPr="00E16551">
              <w:rPr>
                <w:rFonts w:ascii="Times New Roman" w:hAnsi="Times New Roman" w:cs="Times New Roman"/>
              </w:rPr>
              <w:t>1</w:t>
            </w:r>
          </w:p>
          <w:p w14:paraId="3C97690D" w14:textId="77777777" w:rsidR="00F11F77" w:rsidRDefault="00F11F77" w:rsidP="00F11F77">
            <w:pPr>
              <w:rPr>
                <w:rFonts w:ascii="Times New Roman" w:hAnsi="Times New Roman" w:cs="Times New Roman"/>
              </w:rPr>
            </w:pPr>
            <w:r>
              <w:rPr>
                <w:rFonts w:ascii="Times New Roman" w:hAnsi="Times New Roman" w:cs="Times New Roman"/>
              </w:rPr>
              <w:t>module_idP</w:t>
            </w:r>
          </w:p>
        </w:tc>
        <w:tc>
          <w:tcPr>
            <w:tcW w:w="2410" w:type="dxa"/>
          </w:tcPr>
          <w:p w14:paraId="17A5DD8F" w14:textId="77777777" w:rsidR="00F11F77" w:rsidRDefault="00F11F77" w:rsidP="00F11F77">
            <w:pPr>
              <w:widowControl/>
              <w:rPr>
                <w:rFonts w:ascii="Times New Roman" w:hAnsi="Times New Roman" w:cs="Times New Roman"/>
              </w:rPr>
            </w:pPr>
            <w:r>
              <w:rPr>
                <w:rFonts w:ascii="Times New Roman" w:hAnsi="Times New Roman" w:cs="Times New Roman"/>
                <w:sz w:val="22"/>
              </w:rPr>
              <w:t>rrc_sdu_length</w:t>
            </w:r>
          </w:p>
          <w:p w14:paraId="51317583" w14:textId="77777777" w:rsidR="00F11F77" w:rsidRDefault="00F11F77" w:rsidP="00F11F77">
            <w:pPr>
              <w:widowControl/>
              <w:rPr>
                <w:rFonts w:ascii="Times New Roman" w:hAnsi="Times New Roman" w:cs="Times New Roman"/>
              </w:rPr>
            </w:pPr>
            <w:r>
              <w:rPr>
                <w:rFonts w:ascii="Times New Roman" w:hAnsi="Times New Roman" w:cs="Times New Roman"/>
                <w:sz w:val="22"/>
              </w:rPr>
              <w:t>B</w:t>
            </w:r>
            <w:r w:rsidRPr="004F1DD5">
              <w:rPr>
                <w:rFonts w:ascii="Times New Roman" w:hAnsi="Times New Roman" w:cs="Times New Roman"/>
                <w:sz w:val="22"/>
              </w:rPr>
              <w:t>CCH_pdu.payload</w:t>
            </w:r>
            <w:r>
              <w:rPr>
                <w:rFonts w:ascii="Times New Roman" w:hAnsi="Times New Roman" w:cs="Times New Roman"/>
                <w:sz w:val="22"/>
              </w:rPr>
              <w:t>[0]</w:t>
            </w:r>
          </w:p>
        </w:tc>
      </w:tr>
    </w:tbl>
    <w:p w14:paraId="5A3BCD46" w14:textId="77777777" w:rsidR="00F11F77" w:rsidRDefault="00F11F77" w:rsidP="00F11F77">
      <w:pPr>
        <w:jc w:val="center"/>
      </w:pPr>
      <w:r>
        <w:rPr>
          <w:rFonts w:ascii="Times New Roman" w:hAnsi="Times New Roman" w:cs="Times New Roman" w:hint="eastAsia"/>
        </w:rPr>
        <w:t>Table</w:t>
      </w:r>
      <w:r>
        <w:rPr>
          <w:rFonts w:ascii="Times New Roman" w:hAnsi="Times New Roman" w:cs="Times New Roman"/>
        </w:rPr>
        <w:t xml:space="preserve">x . Parameters of </w:t>
      </w:r>
      <w:r>
        <w:rPr>
          <w:rFonts w:ascii="Times New Roman" w:hAnsi="Times New Roman" w:cs="Times New Roman" w:hint="eastAsia"/>
        </w:rPr>
        <w:t>C</w:t>
      </w:r>
      <w:r>
        <w:rPr>
          <w:rFonts w:ascii="Times New Roman" w:hAnsi="Times New Roman" w:cs="Times New Roman"/>
        </w:rPr>
        <w:t>ross Layer</w:t>
      </w:r>
      <w:r w:rsidRPr="00F50B3E">
        <w:rPr>
          <w:rFonts w:ascii="Times New Roman" w:hAnsi="Times New Roman" w:cs="Times New Roman"/>
        </w:rPr>
        <w:t xml:space="preserve"> </w:t>
      </w:r>
      <w:r>
        <w:rPr>
          <w:rFonts w:ascii="Times New Roman" w:hAnsi="Times New Roman" w:cs="Times New Roman"/>
        </w:rPr>
        <w:t>Channel.</w:t>
      </w:r>
    </w:p>
    <w:p w14:paraId="5CCE6602" w14:textId="3D469E47" w:rsidR="00F11F77" w:rsidRPr="00F11F77" w:rsidRDefault="00F11F77" w:rsidP="00F11F77">
      <w:pPr>
        <w:rPr>
          <w:rFonts w:ascii="Times New Roman" w:hAnsi="Times New Roman" w:cs="Times New Roman"/>
        </w:rPr>
      </w:pPr>
    </w:p>
    <w:p w14:paraId="663BD543" w14:textId="4C9B844F" w:rsidR="00266F25" w:rsidRPr="00C124E7" w:rsidRDefault="00266F25" w:rsidP="00266F25">
      <w:pPr>
        <w:pStyle w:val="3"/>
      </w:pPr>
      <w:bookmarkStart w:id="11" w:name="_Toc468707347"/>
      <w:r>
        <w:t xml:space="preserve">3.1.3 </w:t>
      </w:r>
      <w:r>
        <w:rPr>
          <w:rFonts w:hint="eastAsia"/>
        </w:rPr>
        <w:t>RA_CCCH</w:t>
      </w:r>
      <w:bookmarkEnd w:id="11"/>
    </w:p>
    <w:tbl>
      <w:tblPr>
        <w:tblStyle w:val="a3"/>
        <w:tblW w:w="9776" w:type="dxa"/>
        <w:jc w:val="center"/>
        <w:tblLayout w:type="fixed"/>
        <w:tblLook w:val="04A0" w:firstRow="1" w:lastRow="0" w:firstColumn="1" w:lastColumn="0" w:noHBand="0" w:noVBand="1"/>
      </w:tblPr>
      <w:tblGrid>
        <w:gridCol w:w="1413"/>
        <w:gridCol w:w="2126"/>
        <w:gridCol w:w="1559"/>
        <w:gridCol w:w="2410"/>
        <w:gridCol w:w="2268"/>
      </w:tblGrid>
      <w:tr w:rsidR="00266F25" w14:paraId="473BBB59" w14:textId="77777777" w:rsidTr="00312224">
        <w:trPr>
          <w:trHeight w:val="405"/>
          <w:jc w:val="center"/>
        </w:trPr>
        <w:tc>
          <w:tcPr>
            <w:tcW w:w="1413" w:type="dxa"/>
            <w:shd w:val="clear" w:color="auto" w:fill="D9D9D9" w:themeFill="background1" w:themeFillShade="D9"/>
          </w:tcPr>
          <w:p w14:paraId="20714DB9" w14:textId="77777777" w:rsidR="00266F25" w:rsidRPr="007C068A" w:rsidRDefault="00266F25" w:rsidP="00312224">
            <w:pPr>
              <w:rPr>
                <w:rFonts w:ascii="Times New Roman" w:hAnsi="Times New Roman" w:cs="Times New Roman"/>
                <w:b/>
              </w:rPr>
            </w:pPr>
            <w:r>
              <w:rPr>
                <w:rFonts w:ascii="Times New Roman" w:hAnsi="Times New Roman" w:cs="Times New Roman" w:hint="eastAsia"/>
                <w:b/>
              </w:rPr>
              <w:t>Block</w:t>
            </w:r>
            <w:r>
              <w:rPr>
                <w:rFonts w:ascii="Times New Roman" w:hAnsi="Times New Roman" w:cs="Times New Roman"/>
                <w:b/>
              </w:rPr>
              <w:t xml:space="preserve"> </w:t>
            </w:r>
          </w:p>
        </w:tc>
        <w:tc>
          <w:tcPr>
            <w:tcW w:w="2126" w:type="dxa"/>
            <w:shd w:val="clear" w:color="auto" w:fill="D9D9D9" w:themeFill="background1" w:themeFillShade="D9"/>
          </w:tcPr>
          <w:p w14:paraId="35BF78A4" w14:textId="77777777" w:rsidR="00266F25" w:rsidRDefault="00266F25" w:rsidP="00312224">
            <w:pPr>
              <w:rPr>
                <w:rFonts w:ascii="Times New Roman" w:hAnsi="Times New Roman" w:cs="Times New Roman"/>
                <w:b/>
              </w:rPr>
            </w:pPr>
            <w:r>
              <w:rPr>
                <w:rFonts w:ascii="Times New Roman" w:hAnsi="Times New Roman" w:cs="Times New Roman"/>
                <w:b/>
              </w:rPr>
              <w:t>Primitives</w:t>
            </w:r>
            <w:r>
              <w:rPr>
                <w:rFonts w:ascii="Times New Roman" w:hAnsi="Times New Roman" w:cs="Times New Roman" w:hint="eastAsia"/>
                <w:b/>
                <w:szCs w:val="40"/>
              </w:rPr>
              <w:t xml:space="preserve"> </w:t>
            </w:r>
          </w:p>
        </w:tc>
        <w:tc>
          <w:tcPr>
            <w:tcW w:w="1559" w:type="dxa"/>
            <w:shd w:val="clear" w:color="auto" w:fill="D9D9D9" w:themeFill="background1" w:themeFillShade="D9"/>
          </w:tcPr>
          <w:p w14:paraId="0D83FB88" w14:textId="77777777" w:rsidR="00266F25" w:rsidRPr="00633FFA" w:rsidRDefault="00266F25" w:rsidP="00312224">
            <w:pPr>
              <w:rPr>
                <w:rFonts w:ascii="Times New Roman" w:hAnsi="Times New Roman" w:cs="Times New Roman"/>
                <w:b/>
              </w:rPr>
            </w:pPr>
            <w:r>
              <w:rPr>
                <w:rFonts w:ascii="Times New Roman" w:hAnsi="Times New Roman" w:cs="Times New Roman" w:hint="eastAsia"/>
                <w:b/>
                <w:szCs w:val="40"/>
              </w:rPr>
              <w:t>Direction</w:t>
            </w:r>
          </w:p>
        </w:tc>
        <w:tc>
          <w:tcPr>
            <w:tcW w:w="2410" w:type="dxa"/>
            <w:shd w:val="clear" w:color="auto" w:fill="D9D9D9" w:themeFill="background1" w:themeFillShade="D9"/>
          </w:tcPr>
          <w:p w14:paraId="1B553C9E" w14:textId="77777777" w:rsidR="00266F25" w:rsidRPr="00BA7D30" w:rsidRDefault="00266F25" w:rsidP="00312224">
            <w:pPr>
              <w:rPr>
                <w:rFonts w:ascii="Times New Roman" w:hAnsi="Times New Roman" w:cs="Times New Roman"/>
                <w:b/>
              </w:rPr>
            </w:pPr>
            <w:r>
              <w:rPr>
                <w:rFonts w:ascii="Times New Roman" w:hAnsi="Times New Roman" w:cs="Times New Roman"/>
                <w:b/>
              </w:rPr>
              <w:t>Input Parameters</w:t>
            </w:r>
          </w:p>
        </w:tc>
        <w:tc>
          <w:tcPr>
            <w:tcW w:w="2268" w:type="dxa"/>
            <w:shd w:val="clear" w:color="auto" w:fill="D9D9D9" w:themeFill="background1" w:themeFillShade="D9"/>
          </w:tcPr>
          <w:p w14:paraId="30033352" w14:textId="77777777" w:rsidR="00266F25" w:rsidRDefault="00266F25" w:rsidP="00312224">
            <w:pPr>
              <w:rPr>
                <w:rFonts w:ascii="Times New Roman" w:hAnsi="Times New Roman" w:cs="Times New Roman"/>
                <w:b/>
                <w:szCs w:val="40"/>
              </w:rPr>
            </w:pPr>
            <w:r>
              <w:rPr>
                <w:rFonts w:ascii="Times New Roman" w:hAnsi="Times New Roman" w:cs="Times New Roman"/>
                <w:b/>
                <w:szCs w:val="40"/>
              </w:rPr>
              <w:t xml:space="preserve">Output </w:t>
            </w:r>
            <w:r>
              <w:rPr>
                <w:rFonts w:ascii="Times New Roman" w:hAnsi="Times New Roman" w:cs="Times New Roman" w:hint="eastAsia"/>
                <w:b/>
                <w:szCs w:val="40"/>
              </w:rPr>
              <w:t>Parameters</w:t>
            </w:r>
          </w:p>
          <w:p w14:paraId="05D493EE" w14:textId="77777777" w:rsidR="00266F25" w:rsidRDefault="00266F25" w:rsidP="00312224">
            <w:pPr>
              <w:rPr>
                <w:rFonts w:ascii="Times New Roman" w:hAnsi="Times New Roman" w:cs="Times New Roman"/>
              </w:rPr>
            </w:pPr>
            <w:r w:rsidRPr="00F57A28">
              <w:rPr>
                <w:rFonts w:ascii="Times New Roman" w:hAnsi="Times New Roman" w:cs="Times New Roman"/>
                <w:szCs w:val="40"/>
              </w:rPr>
              <w:t>(</w:t>
            </w:r>
            <w:r w:rsidRPr="00F57A28">
              <w:rPr>
                <w:rFonts w:ascii="Times New Roman" w:hAnsi="Times New Roman" w:cs="Times New Roman"/>
              </w:rPr>
              <w:t>RA_CC_Para</w:t>
            </w:r>
            <w:r w:rsidRPr="00F57A28">
              <w:rPr>
                <w:rFonts w:ascii="Times New Roman" w:hAnsi="Times New Roman" w:cs="Times New Roman"/>
                <w:szCs w:val="40"/>
              </w:rPr>
              <w:t>)</w:t>
            </w:r>
          </w:p>
        </w:tc>
      </w:tr>
      <w:tr w:rsidR="00266F25" w:rsidRPr="00765D28" w14:paraId="5A6DB9C2" w14:textId="77777777" w:rsidTr="00312224">
        <w:trPr>
          <w:trHeight w:val="4060"/>
          <w:jc w:val="center"/>
        </w:trPr>
        <w:tc>
          <w:tcPr>
            <w:tcW w:w="1413" w:type="dxa"/>
          </w:tcPr>
          <w:p w14:paraId="598F0D69" w14:textId="77777777" w:rsidR="00266F25" w:rsidRDefault="00266F25" w:rsidP="00312224">
            <w:pPr>
              <w:rPr>
                <w:rFonts w:ascii="Times New Roman" w:hAnsi="Times New Roman" w:cs="Times New Roman"/>
              </w:rPr>
            </w:pPr>
            <w:r>
              <w:rPr>
                <w:rFonts w:ascii="Times New Roman" w:hAnsi="Times New Roman" w:cs="Times New Roman" w:hint="eastAsia"/>
              </w:rPr>
              <w:t>RA_Process</w:t>
            </w:r>
            <w:r w:rsidRPr="003F7087">
              <w:rPr>
                <w:rFonts w:ascii="Times New Roman" w:hAnsi="Times New Roman" w:cs="Times New Roman"/>
              </w:rPr>
              <w:t xml:space="preserve"> </w:t>
            </w:r>
          </w:p>
        </w:tc>
        <w:tc>
          <w:tcPr>
            <w:tcW w:w="2126" w:type="dxa"/>
          </w:tcPr>
          <w:p w14:paraId="60026B4E" w14:textId="77777777" w:rsidR="00266F25" w:rsidRPr="00EE6E33" w:rsidRDefault="00266F25" w:rsidP="00312224">
            <w:pPr>
              <w:rPr>
                <w:rFonts w:ascii="Times New Roman" w:hAnsi="Times New Roman" w:cs="Times New Roman"/>
                <w:sz w:val="22"/>
              </w:rPr>
            </w:pPr>
            <w:r w:rsidRPr="003F7087">
              <w:rPr>
                <w:rFonts w:ascii="Times New Roman" w:hAnsi="Times New Roman" w:cs="Times New Roman"/>
              </w:rPr>
              <w:t>mac_rrc_data_req</w:t>
            </w:r>
            <w:r>
              <w:rPr>
                <w:rFonts w:ascii="Times New Roman" w:hAnsi="Times New Roman" w:cs="Times New Roman"/>
              </w:rPr>
              <w:t>()</w:t>
            </w:r>
          </w:p>
        </w:tc>
        <w:tc>
          <w:tcPr>
            <w:tcW w:w="1559" w:type="dxa"/>
          </w:tcPr>
          <w:p w14:paraId="57DB7A55" w14:textId="77777777" w:rsidR="00266F25" w:rsidRDefault="00266F25" w:rsidP="00312224">
            <w:pPr>
              <w:rPr>
                <w:rFonts w:ascii="Times New Roman" w:hAnsi="Times New Roman" w:cs="Times New Roman"/>
              </w:rPr>
            </w:pPr>
            <w:r>
              <w:rPr>
                <w:rFonts w:ascii="Times New Roman" w:hAnsi="Times New Roman" w:cs="Times New Roman"/>
                <w:szCs w:val="24"/>
              </w:rPr>
              <w:t>RRC</w:t>
            </w:r>
            <w:r w:rsidRPr="0046026B">
              <w:rPr>
                <w:rFonts w:ascii="Times New Roman" w:hAnsi="Times New Roman" w:cs="Times New Roman"/>
                <w:szCs w:val="24"/>
              </w:rPr>
              <w:t>→</w:t>
            </w:r>
            <w:r>
              <w:rPr>
                <w:rFonts w:ascii="Times New Roman" w:hAnsi="Times New Roman" w:cs="Times New Roman"/>
                <w:szCs w:val="24"/>
              </w:rPr>
              <w:t>MAC</w:t>
            </w:r>
          </w:p>
        </w:tc>
        <w:tc>
          <w:tcPr>
            <w:tcW w:w="2410" w:type="dxa"/>
          </w:tcPr>
          <w:p w14:paraId="19F0F768" w14:textId="77777777" w:rsidR="00266F25" w:rsidRDefault="00266F25" w:rsidP="00312224">
            <w:pPr>
              <w:rPr>
                <w:rFonts w:ascii="Times New Roman" w:hAnsi="Times New Roman" w:cs="Times New Roman"/>
              </w:rPr>
            </w:pPr>
            <w:r>
              <w:rPr>
                <w:rFonts w:ascii="Times New Roman" w:hAnsi="Times New Roman" w:cs="Times New Roman"/>
              </w:rPr>
              <w:t>module_idP</w:t>
            </w:r>
            <w:r>
              <w:rPr>
                <w:rFonts w:ascii="Times New Roman" w:hAnsi="Times New Roman" w:cs="Times New Roman" w:hint="eastAsia"/>
              </w:rPr>
              <w:t>,</w:t>
            </w:r>
            <w:r w:rsidRPr="00E16551">
              <w:rPr>
                <w:rFonts w:ascii="Times New Roman" w:hAnsi="Times New Roman" w:cs="Times New Roman"/>
              </w:rPr>
              <w:t xml:space="preserve">          </w:t>
            </w:r>
            <w:r>
              <w:rPr>
                <w:rFonts w:ascii="Times New Roman" w:hAnsi="Times New Roman" w:cs="Times New Roman"/>
              </w:rPr>
              <w:t xml:space="preserve">                             </w:t>
            </w:r>
            <w:r w:rsidRPr="00E16551">
              <w:rPr>
                <w:rFonts w:ascii="Times New Roman" w:hAnsi="Times New Roman" w:cs="Times New Roman"/>
              </w:rPr>
              <w:t xml:space="preserve">                                                                                                                                                         </w:t>
            </w:r>
            <w:r>
              <w:rPr>
                <w:rFonts w:ascii="Times New Roman" w:hAnsi="Times New Roman" w:cs="Times New Roman"/>
              </w:rPr>
              <w:t xml:space="preserve">                           </w:t>
            </w:r>
            <w:r w:rsidRPr="00E16551">
              <w:rPr>
                <w:rFonts w:ascii="Times New Roman" w:hAnsi="Times New Roman" w:cs="Times New Roman"/>
              </w:rPr>
              <w:t xml:space="preserve">                                                                                                                                      </w:t>
            </w:r>
          </w:p>
          <w:p w14:paraId="4C50132B" w14:textId="77777777" w:rsidR="00266F25" w:rsidRPr="00EE6E33" w:rsidRDefault="00266F25" w:rsidP="00312224">
            <w:pPr>
              <w:rPr>
                <w:rFonts w:ascii="Times New Roman" w:hAnsi="Times New Roman" w:cs="Times New Roman"/>
              </w:rPr>
            </w:pPr>
            <w:r>
              <w:rPr>
                <w:rFonts w:ascii="Times New Roman" w:hAnsi="Times New Roman" w:cs="Times New Roman"/>
              </w:rPr>
              <w:t>CC_id,</w:t>
            </w:r>
          </w:p>
          <w:p w14:paraId="36FC2FEA" w14:textId="77777777" w:rsidR="00266F25" w:rsidRDefault="00266F25" w:rsidP="00312224">
            <w:pPr>
              <w:rPr>
                <w:rFonts w:ascii="Times New Roman" w:hAnsi="Times New Roman" w:cs="Times New Roman"/>
              </w:rPr>
            </w:pPr>
            <w:r>
              <w:rPr>
                <w:rFonts w:ascii="Times New Roman" w:hAnsi="Times New Roman" w:cs="Times New Roman"/>
              </w:rPr>
              <w:t>frameP,</w:t>
            </w:r>
          </w:p>
          <w:p w14:paraId="03C6EEF1" w14:textId="77777777" w:rsidR="00266F25" w:rsidRDefault="00266F25" w:rsidP="00312224">
            <w:pPr>
              <w:rPr>
                <w:rFonts w:ascii="Times New Roman" w:hAnsi="Times New Roman" w:cs="Times New Roman"/>
              </w:rPr>
            </w:pPr>
            <w:r>
              <w:rPr>
                <w:rFonts w:ascii="Times New Roman" w:hAnsi="Times New Roman" w:cs="Times New Roman"/>
              </w:rPr>
              <w:t>CCCH,</w:t>
            </w:r>
          </w:p>
          <w:p w14:paraId="01C9393E" w14:textId="77777777" w:rsidR="00266F25" w:rsidRDefault="00266F25" w:rsidP="00312224">
            <w:pPr>
              <w:rPr>
                <w:rFonts w:ascii="Times New Roman" w:hAnsi="Times New Roman" w:cs="Times New Roman"/>
              </w:rPr>
            </w:pPr>
            <w:r>
              <w:rPr>
                <w:rFonts w:ascii="Times New Roman" w:hAnsi="Times New Roman" w:cs="Times New Roman"/>
              </w:rPr>
              <w:t>1,</w:t>
            </w:r>
          </w:p>
          <w:p w14:paraId="1FA5C103" w14:textId="77777777" w:rsidR="00266F25" w:rsidRDefault="00266F25" w:rsidP="00312224">
            <w:pPr>
              <w:rPr>
                <w:rFonts w:ascii="Times New Roman" w:hAnsi="Times New Roman" w:cs="Times New Roman"/>
              </w:rPr>
            </w:pPr>
            <w:r>
              <w:rPr>
                <w:rFonts w:ascii="Times New Roman" w:hAnsi="Times New Roman" w:cs="Times New Roman"/>
              </w:rPr>
              <w:t>&amp;eNB-</w:t>
            </w:r>
            <w:r w:rsidRPr="00E16551">
              <w:rPr>
                <w:rFonts w:ascii="Times New Roman" w:hAnsi="Times New Roman" w:cs="Times New Roman"/>
              </w:rPr>
              <w:t>&gt;common_chan</w:t>
            </w:r>
            <w:r>
              <w:rPr>
                <w:rFonts w:ascii="Times New Roman" w:hAnsi="Times New Roman" w:cs="Times New Roman"/>
              </w:rPr>
              <w:t>nels[CC_id].CCCH_pdu.payload[0],</w:t>
            </w:r>
          </w:p>
          <w:p w14:paraId="34EA607E" w14:textId="77777777" w:rsidR="00266F25" w:rsidRDefault="00266F25" w:rsidP="00312224">
            <w:pPr>
              <w:rPr>
                <w:rFonts w:ascii="Times New Roman" w:hAnsi="Times New Roman" w:cs="Times New Roman"/>
              </w:rPr>
            </w:pPr>
            <w:r>
              <w:rPr>
                <w:rFonts w:ascii="Times New Roman" w:hAnsi="Times New Roman" w:cs="Times New Roman"/>
              </w:rPr>
              <w:t>ENB_FLAG_YES,</w:t>
            </w:r>
          </w:p>
          <w:p w14:paraId="1E84886F" w14:textId="77777777" w:rsidR="00266F25" w:rsidRDefault="00266F25" w:rsidP="00312224">
            <w:pPr>
              <w:rPr>
                <w:rFonts w:ascii="Times New Roman" w:hAnsi="Times New Roman" w:cs="Times New Roman"/>
              </w:rPr>
            </w:pPr>
            <w:r>
              <w:rPr>
                <w:rFonts w:ascii="Times New Roman" w:hAnsi="Times New Roman" w:cs="Times New Roman"/>
              </w:rPr>
              <w:t>module_idP</w:t>
            </w:r>
          </w:p>
        </w:tc>
        <w:tc>
          <w:tcPr>
            <w:tcW w:w="2268" w:type="dxa"/>
          </w:tcPr>
          <w:p w14:paraId="5D72C8D0" w14:textId="77777777" w:rsidR="00266F25" w:rsidRPr="00EE6E33" w:rsidRDefault="00266F25" w:rsidP="00312224">
            <w:pPr>
              <w:rPr>
                <w:rFonts w:ascii="Times New Roman" w:hAnsi="Times New Roman" w:cs="Times New Roman"/>
                <w:sz w:val="22"/>
              </w:rPr>
            </w:pPr>
            <w:r>
              <w:rPr>
                <w:rFonts w:ascii="Times New Roman" w:hAnsi="Times New Roman" w:cs="Times New Roman"/>
                <w:sz w:val="22"/>
              </w:rPr>
              <w:t>rrc_sdu_length,</w:t>
            </w:r>
          </w:p>
          <w:p w14:paraId="178EC023" w14:textId="77777777" w:rsidR="00266F25" w:rsidRPr="00765D28" w:rsidRDefault="00266F25" w:rsidP="00312224">
            <w:pPr>
              <w:rPr>
                <w:rFonts w:ascii="Times New Roman" w:hAnsi="Times New Roman" w:cs="Times New Roman"/>
                <w:sz w:val="22"/>
              </w:rPr>
            </w:pPr>
            <w:r w:rsidRPr="004F1DD5">
              <w:rPr>
                <w:rFonts w:ascii="Times New Roman" w:hAnsi="Times New Roman" w:cs="Times New Roman"/>
                <w:sz w:val="22"/>
              </w:rPr>
              <w:t>CCCH_pdu.payload</w:t>
            </w:r>
            <w:r>
              <w:rPr>
                <w:rFonts w:ascii="Times New Roman" w:hAnsi="Times New Roman" w:cs="Times New Roman"/>
                <w:sz w:val="22"/>
              </w:rPr>
              <w:t>[0]</w:t>
            </w:r>
          </w:p>
        </w:tc>
      </w:tr>
    </w:tbl>
    <w:p w14:paraId="3E7C2669" w14:textId="77777777" w:rsidR="00266F25" w:rsidRDefault="00266F25" w:rsidP="00266F25">
      <w:pPr>
        <w:jc w:val="center"/>
        <w:rPr>
          <w:rFonts w:ascii="Times New Roman" w:hAnsi="Times New Roman" w:cs="Times New Roman"/>
        </w:rPr>
      </w:pPr>
      <w:r>
        <w:rPr>
          <w:rFonts w:ascii="Times New Roman" w:hAnsi="Times New Roman" w:cs="Times New Roman" w:hint="eastAsia"/>
        </w:rPr>
        <w:t>Table</w:t>
      </w:r>
      <w:r>
        <w:rPr>
          <w:rFonts w:ascii="Times New Roman" w:hAnsi="Times New Roman" w:cs="Times New Roman"/>
        </w:rPr>
        <w:t xml:space="preserve">x . Parameters of </w:t>
      </w:r>
      <w:r>
        <w:rPr>
          <w:rFonts w:ascii="Times New Roman" w:hAnsi="Times New Roman" w:cs="Times New Roman" w:hint="eastAsia"/>
        </w:rPr>
        <w:t>C</w:t>
      </w:r>
      <w:r>
        <w:rPr>
          <w:rFonts w:ascii="Times New Roman" w:hAnsi="Times New Roman" w:cs="Times New Roman"/>
        </w:rPr>
        <w:t>ross Layer</w:t>
      </w:r>
      <w:r w:rsidRPr="00F50B3E">
        <w:rPr>
          <w:rFonts w:ascii="Times New Roman" w:hAnsi="Times New Roman" w:cs="Times New Roman"/>
        </w:rPr>
        <w:t xml:space="preserve"> </w:t>
      </w:r>
      <w:r>
        <w:rPr>
          <w:rFonts w:ascii="Times New Roman" w:hAnsi="Times New Roman" w:cs="Times New Roman"/>
        </w:rPr>
        <w:t>Channel.</w:t>
      </w:r>
    </w:p>
    <w:p w14:paraId="5932D0F9" w14:textId="77777777" w:rsidR="00F11F77" w:rsidRPr="00266F25" w:rsidRDefault="00F11F77" w:rsidP="00F11F77">
      <w:pPr>
        <w:rPr>
          <w:rFonts w:ascii="Times New Roman" w:hAnsi="Times New Roman" w:cs="Times New Roman"/>
        </w:rPr>
      </w:pPr>
    </w:p>
    <w:p w14:paraId="680BB55C" w14:textId="583BA6BC" w:rsidR="00266F25" w:rsidRPr="00C124E7" w:rsidRDefault="00E27AB1" w:rsidP="00266F25">
      <w:pPr>
        <w:pStyle w:val="3"/>
      </w:pPr>
      <w:bookmarkStart w:id="12" w:name="_Toc468707348"/>
      <w:r>
        <w:lastRenderedPageBreak/>
        <w:t>3.1.4</w:t>
      </w:r>
      <w:r w:rsidR="00266F25">
        <w:t xml:space="preserve"> Config</w:t>
      </w:r>
      <w:r w:rsidR="00266F25">
        <w:rPr>
          <w:rFonts w:hint="eastAsia"/>
        </w:rPr>
        <w:t>_BCCH</w:t>
      </w:r>
      <w:bookmarkEnd w:id="12"/>
    </w:p>
    <w:tbl>
      <w:tblPr>
        <w:tblStyle w:val="a3"/>
        <w:tblW w:w="11052" w:type="dxa"/>
        <w:jc w:val="center"/>
        <w:tblLayout w:type="fixed"/>
        <w:tblLook w:val="04A0" w:firstRow="1" w:lastRow="0" w:firstColumn="1" w:lastColumn="0" w:noHBand="0" w:noVBand="1"/>
      </w:tblPr>
      <w:tblGrid>
        <w:gridCol w:w="1696"/>
        <w:gridCol w:w="2410"/>
        <w:gridCol w:w="1559"/>
        <w:gridCol w:w="3969"/>
        <w:gridCol w:w="1418"/>
      </w:tblGrid>
      <w:tr w:rsidR="00266F25" w14:paraId="33945C92" w14:textId="77777777" w:rsidTr="00312224">
        <w:trPr>
          <w:trHeight w:val="405"/>
          <w:jc w:val="center"/>
        </w:trPr>
        <w:tc>
          <w:tcPr>
            <w:tcW w:w="1696" w:type="dxa"/>
            <w:shd w:val="clear" w:color="auto" w:fill="D9D9D9" w:themeFill="background1" w:themeFillShade="D9"/>
          </w:tcPr>
          <w:p w14:paraId="24398B13" w14:textId="77777777" w:rsidR="00266F25" w:rsidRPr="007C068A" w:rsidRDefault="00266F25" w:rsidP="00312224">
            <w:pPr>
              <w:rPr>
                <w:rFonts w:ascii="Times New Roman" w:hAnsi="Times New Roman" w:cs="Times New Roman"/>
                <w:b/>
              </w:rPr>
            </w:pPr>
            <w:r>
              <w:rPr>
                <w:rFonts w:ascii="Times New Roman" w:hAnsi="Times New Roman" w:cs="Times New Roman" w:hint="eastAsia"/>
                <w:b/>
              </w:rPr>
              <w:t>Block</w:t>
            </w:r>
            <w:r>
              <w:rPr>
                <w:rFonts w:ascii="Times New Roman" w:hAnsi="Times New Roman" w:cs="Times New Roman"/>
                <w:b/>
              </w:rPr>
              <w:t xml:space="preserve"> </w:t>
            </w:r>
          </w:p>
        </w:tc>
        <w:tc>
          <w:tcPr>
            <w:tcW w:w="2410" w:type="dxa"/>
            <w:shd w:val="clear" w:color="auto" w:fill="D9D9D9" w:themeFill="background1" w:themeFillShade="D9"/>
          </w:tcPr>
          <w:p w14:paraId="4E992D05" w14:textId="77777777" w:rsidR="00266F25" w:rsidRDefault="00266F25" w:rsidP="00312224">
            <w:pPr>
              <w:rPr>
                <w:rFonts w:ascii="Times New Roman" w:hAnsi="Times New Roman" w:cs="Times New Roman"/>
                <w:b/>
              </w:rPr>
            </w:pPr>
            <w:r>
              <w:rPr>
                <w:rFonts w:ascii="Times New Roman" w:hAnsi="Times New Roman" w:cs="Times New Roman"/>
                <w:b/>
              </w:rPr>
              <w:t>Primitives</w:t>
            </w:r>
            <w:r>
              <w:rPr>
                <w:rFonts w:ascii="Times New Roman" w:hAnsi="Times New Roman" w:cs="Times New Roman" w:hint="eastAsia"/>
                <w:b/>
                <w:szCs w:val="40"/>
              </w:rPr>
              <w:t xml:space="preserve"> </w:t>
            </w:r>
          </w:p>
        </w:tc>
        <w:tc>
          <w:tcPr>
            <w:tcW w:w="1559" w:type="dxa"/>
            <w:shd w:val="clear" w:color="auto" w:fill="D9D9D9" w:themeFill="background1" w:themeFillShade="D9"/>
          </w:tcPr>
          <w:p w14:paraId="6560FFD7" w14:textId="77777777" w:rsidR="00266F25" w:rsidRPr="00633FFA" w:rsidRDefault="00266F25" w:rsidP="00312224">
            <w:pPr>
              <w:rPr>
                <w:rFonts w:ascii="Times New Roman" w:hAnsi="Times New Roman" w:cs="Times New Roman"/>
                <w:b/>
              </w:rPr>
            </w:pPr>
            <w:r>
              <w:rPr>
                <w:rFonts w:ascii="Times New Roman" w:hAnsi="Times New Roman" w:cs="Times New Roman" w:hint="eastAsia"/>
                <w:b/>
                <w:szCs w:val="40"/>
              </w:rPr>
              <w:t>Direction</w:t>
            </w:r>
          </w:p>
        </w:tc>
        <w:tc>
          <w:tcPr>
            <w:tcW w:w="3969" w:type="dxa"/>
            <w:shd w:val="clear" w:color="auto" w:fill="D9D9D9" w:themeFill="background1" w:themeFillShade="D9"/>
          </w:tcPr>
          <w:p w14:paraId="5543D1F1" w14:textId="77777777" w:rsidR="00266F25" w:rsidRPr="00BA7D30" w:rsidRDefault="00266F25" w:rsidP="00312224">
            <w:pPr>
              <w:rPr>
                <w:rFonts w:ascii="Times New Roman" w:hAnsi="Times New Roman" w:cs="Times New Roman"/>
                <w:b/>
              </w:rPr>
            </w:pPr>
            <w:r>
              <w:rPr>
                <w:rFonts w:ascii="Times New Roman" w:hAnsi="Times New Roman" w:cs="Times New Roman"/>
                <w:b/>
              </w:rPr>
              <w:t>Input Parameters</w:t>
            </w:r>
          </w:p>
        </w:tc>
        <w:tc>
          <w:tcPr>
            <w:tcW w:w="1418" w:type="dxa"/>
            <w:shd w:val="clear" w:color="auto" w:fill="D9D9D9" w:themeFill="background1" w:themeFillShade="D9"/>
          </w:tcPr>
          <w:p w14:paraId="25D9E78A" w14:textId="77777777" w:rsidR="00266F25" w:rsidRPr="00462754" w:rsidRDefault="00266F25" w:rsidP="00312224">
            <w:pPr>
              <w:rPr>
                <w:rFonts w:ascii="Times New Roman" w:hAnsi="Times New Roman" w:cs="Times New Roman"/>
                <w:b/>
                <w:szCs w:val="40"/>
              </w:rPr>
            </w:pPr>
            <w:r>
              <w:rPr>
                <w:rFonts w:ascii="Times New Roman" w:hAnsi="Times New Roman" w:cs="Times New Roman"/>
                <w:b/>
                <w:szCs w:val="40"/>
              </w:rPr>
              <w:t xml:space="preserve">Output </w:t>
            </w:r>
            <w:r>
              <w:rPr>
                <w:rFonts w:ascii="Times New Roman" w:hAnsi="Times New Roman" w:cs="Times New Roman" w:hint="eastAsia"/>
                <w:b/>
                <w:szCs w:val="40"/>
              </w:rPr>
              <w:t>Parameters</w:t>
            </w:r>
          </w:p>
        </w:tc>
      </w:tr>
      <w:tr w:rsidR="00266F25" w:rsidRPr="00765D28" w14:paraId="638AC7A8" w14:textId="77777777" w:rsidTr="00266F25">
        <w:trPr>
          <w:trHeight w:val="5402"/>
          <w:jc w:val="center"/>
        </w:trPr>
        <w:tc>
          <w:tcPr>
            <w:tcW w:w="1696" w:type="dxa"/>
          </w:tcPr>
          <w:p w14:paraId="5DB012CC" w14:textId="77777777" w:rsidR="00266F25" w:rsidRDefault="00266F25" w:rsidP="00312224">
            <w:pPr>
              <w:rPr>
                <w:rFonts w:ascii="Times New Roman" w:hAnsi="Times New Roman" w:cs="Times New Roman"/>
              </w:rPr>
            </w:pPr>
            <w:r>
              <w:rPr>
                <w:rFonts w:ascii="Times New Roman" w:hAnsi="Times New Roman" w:cs="Times New Roman" w:hint="eastAsia"/>
              </w:rPr>
              <w:t>Co</w:t>
            </w:r>
            <w:r>
              <w:rPr>
                <w:rFonts w:ascii="Times New Roman" w:hAnsi="Times New Roman" w:cs="Times New Roman"/>
              </w:rPr>
              <w:t>nfiguration</w:t>
            </w:r>
          </w:p>
        </w:tc>
        <w:tc>
          <w:tcPr>
            <w:tcW w:w="2410" w:type="dxa"/>
          </w:tcPr>
          <w:p w14:paraId="46CDFA12" w14:textId="77777777" w:rsidR="00266F25" w:rsidRPr="00EE6E33" w:rsidRDefault="00266F25" w:rsidP="00312224">
            <w:pPr>
              <w:rPr>
                <w:rFonts w:ascii="Times New Roman" w:hAnsi="Times New Roman" w:cs="Times New Roman"/>
                <w:sz w:val="22"/>
              </w:rPr>
            </w:pPr>
            <w:r>
              <w:rPr>
                <w:rFonts w:ascii="Times New Roman" w:hAnsi="Times New Roman" w:cs="Times New Roman"/>
              </w:rPr>
              <w:t>mac_rrc_config_req()</w:t>
            </w:r>
          </w:p>
        </w:tc>
        <w:tc>
          <w:tcPr>
            <w:tcW w:w="1559" w:type="dxa"/>
          </w:tcPr>
          <w:p w14:paraId="66FF55D6" w14:textId="77777777" w:rsidR="00266F25" w:rsidRDefault="00266F25" w:rsidP="00312224">
            <w:pPr>
              <w:rPr>
                <w:rFonts w:ascii="Times New Roman" w:hAnsi="Times New Roman" w:cs="Times New Roman"/>
              </w:rPr>
            </w:pPr>
            <w:r>
              <w:rPr>
                <w:rFonts w:ascii="Times New Roman" w:hAnsi="Times New Roman" w:cs="Times New Roman"/>
                <w:szCs w:val="24"/>
              </w:rPr>
              <w:t>RRC</w:t>
            </w:r>
            <w:r w:rsidRPr="0046026B">
              <w:rPr>
                <w:rFonts w:ascii="Times New Roman" w:hAnsi="Times New Roman" w:cs="Times New Roman"/>
                <w:szCs w:val="24"/>
              </w:rPr>
              <w:t>→</w:t>
            </w:r>
            <w:r>
              <w:rPr>
                <w:rFonts w:ascii="Times New Roman" w:hAnsi="Times New Roman" w:cs="Times New Roman" w:hint="eastAsia"/>
                <w:szCs w:val="24"/>
              </w:rPr>
              <w:t>MA</w:t>
            </w:r>
            <w:r>
              <w:rPr>
                <w:rFonts w:ascii="Times New Roman" w:hAnsi="Times New Roman" w:cs="Times New Roman"/>
                <w:szCs w:val="24"/>
              </w:rPr>
              <w:t>C</w:t>
            </w:r>
          </w:p>
        </w:tc>
        <w:tc>
          <w:tcPr>
            <w:tcW w:w="3969" w:type="dxa"/>
          </w:tcPr>
          <w:p w14:paraId="6C8CCFA7" w14:textId="77777777" w:rsidR="00266F25" w:rsidRPr="00462754" w:rsidRDefault="00266F25" w:rsidP="00312224">
            <w:pPr>
              <w:rPr>
                <w:rFonts w:ascii="Times New Roman" w:hAnsi="Times New Roman" w:cs="Times New Roman"/>
              </w:rPr>
            </w:pPr>
            <w:r w:rsidRPr="00462754">
              <w:rPr>
                <w:rFonts w:ascii="Times New Roman" w:hAnsi="Times New Roman" w:cs="Times New Roman"/>
              </w:rPr>
              <w:t>Mod_id</w:t>
            </w:r>
          </w:p>
          <w:p w14:paraId="71071C7F" w14:textId="77777777" w:rsidR="00266F25" w:rsidRPr="00462754" w:rsidRDefault="00266F25" w:rsidP="00312224">
            <w:pPr>
              <w:rPr>
                <w:rFonts w:ascii="Times New Roman" w:hAnsi="Times New Roman" w:cs="Times New Roman"/>
              </w:rPr>
            </w:pPr>
            <w:r w:rsidRPr="00462754">
              <w:rPr>
                <w:rFonts w:ascii="Times New Roman" w:hAnsi="Times New Roman" w:cs="Times New Roman"/>
              </w:rPr>
              <w:t>CC_id</w:t>
            </w:r>
          </w:p>
          <w:p w14:paraId="38DD2474" w14:textId="77777777" w:rsidR="00266F25" w:rsidRDefault="00266F25" w:rsidP="00312224">
            <w:pPr>
              <w:rPr>
                <w:rFonts w:ascii="Times New Roman" w:hAnsi="Times New Roman" w:cs="Times New Roman"/>
              </w:rPr>
            </w:pPr>
            <w:r w:rsidRPr="00462754">
              <w:rPr>
                <w:rFonts w:ascii="Times New Roman" w:hAnsi="Times New Roman" w:cs="Times New Roman"/>
              </w:rPr>
              <w:t>eNB_flagP</w:t>
            </w:r>
          </w:p>
          <w:p w14:paraId="16CC5AC6" w14:textId="77777777" w:rsidR="00266F25" w:rsidRDefault="00266F25" w:rsidP="00312224">
            <w:pPr>
              <w:rPr>
                <w:rFonts w:ascii="Times New Roman" w:hAnsi="Times New Roman" w:cs="Times New Roman"/>
              </w:rPr>
            </w:pPr>
            <w:r w:rsidRPr="00462754">
              <w:rPr>
                <w:rFonts w:ascii="Times New Roman" w:hAnsi="Times New Roman" w:cs="Times New Roman"/>
              </w:rPr>
              <w:t>*RadioResourceConfigCommonSIB-NB</w:t>
            </w:r>
          </w:p>
          <w:p w14:paraId="38C30F3C" w14:textId="77777777" w:rsidR="00266F25" w:rsidRPr="00462754" w:rsidRDefault="00266F25" w:rsidP="00312224">
            <w:pPr>
              <w:rPr>
                <w:rFonts w:ascii="Times New Roman" w:hAnsi="Times New Roman" w:cs="Times New Roman"/>
              </w:rPr>
            </w:pPr>
            <w:r w:rsidRPr="00462754">
              <w:rPr>
                <w:rFonts w:ascii="Times New Roman" w:hAnsi="Times New Roman" w:cs="Times New Roman"/>
              </w:rPr>
              <w:t>*SIwindowsize</w:t>
            </w:r>
          </w:p>
          <w:p w14:paraId="2E2C3834" w14:textId="77777777" w:rsidR="00266F25" w:rsidRDefault="00266F25" w:rsidP="00312224">
            <w:pPr>
              <w:rPr>
                <w:rFonts w:ascii="Times New Roman" w:hAnsi="Times New Roman" w:cs="Times New Roman"/>
              </w:rPr>
            </w:pPr>
            <w:r w:rsidRPr="00462754">
              <w:rPr>
                <w:rFonts w:ascii="Times New Roman" w:hAnsi="Times New Roman" w:cs="Times New Roman"/>
              </w:rPr>
              <w:t>*SIperiod</w:t>
            </w:r>
          </w:p>
          <w:p w14:paraId="717500B3" w14:textId="77777777" w:rsidR="00266F25" w:rsidRDefault="00266F25" w:rsidP="00312224">
            <w:pPr>
              <w:rPr>
                <w:rFonts w:ascii="Times New Roman" w:hAnsi="Times New Roman" w:cs="Times New Roman"/>
              </w:rPr>
            </w:pPr>
            <w:r w:rsidRPr="00462754">
              <w:rPr>
                <w:rFonts w:ascii="Times New Roman" w:hAnsi="Times New Roman" w:cs="Times New Roman"/>
              </w:rPr>
              <w:t>*ul_CarrierFreq</w:t>
            </w:r>
          </w:p>
          <w:p w14:paraId="30A8BCC1" w14:textId="77777777" w:rsidR="00266F25" w:rsidRPr="00E73F27" w:rsidRDefault="00266F25" w:rsidP="00312224">
            <w:pPr>
              <w:rPr>
                <w:rFonts w:ascii="Times New Roman" w:hAnsi="Times New Roman" w:cs="Times New Roman"/>
              </w:rPr>
            </w:pPr>
            <w:r w:rsidRPr="00462754">
              <w:rPr>
                <w:rFonts w:ascii="Times New Roman" w:hAnsi="Times New Roman" w:cs="Times New Roman"/>
              </w:rPr>
              <w:t>*additionalSpectrumEmission</w:t>
            </w:r>
          </w:p>
          <w:p w14:paraId="545DF6FA" w14:textId="77777777" w:rsidR="00266F25" w:rsidRPr="00462754" w:rsidRDefault="00266F25" w:rsidP="00312224">
            <w:pPr>
              <w:rPr>
                <w:rFonts w:ascii="Times New Roman" w:hAnsi="Times New Roman" w:cs="Times New Roman"/>
              </w:rPr>
            </w:pPr>
            <w:r>
              <w:rPr>
                <w:rFonts w:ascii="Times New Roman" w:hAnsi="Times New Roman" w:cs="Times New Roman"/>
              </w:rPr>
              <w:t>(</w:t>
            </w:r>
            <w:r w:rsidRPr="00462754">
              <w:rPr>
                <w:rFonts w:ascii="Times New Roman" w:hAnsi="Times New Roman" w:cs="Times New Roman"/>
              </w:rPr>
              <w:t>rntiP</w:t>
            </w:r>
            <w:r>
              <w:rPr>
                <w:rFonts w:ascii="Times New Roman" w:hAnsi="Times New Roman" w:cs="Times New Roman"/>
              </w:rPr>
              <w:t>)NULL</w:t>
            </w:r>
          </w:p>
          <w:p w14:paraId="33D8BDDF" w14:textId="77777777" w:rsidR="00266F25" w:rsidRPr="00462754" w:rsidRDefault="00266F25" w:rsidP="00312224">
            <w:pPr>
              <w:rPr>
                <w:rFonts w:ascii="Times New Roman" w:hAnsi="Times New Roman" w:cs="Times New Roman"/>
              </w:rPr>
            </w:pPr>
            <w:r>
              <w:rPr>
                <w:rFonts w:ascii="Times New Roman" w:hAnsi="Times New Roman" w:cs="Times New Roman"/>
              </w:rPr>
              <w:t>(</w:t>
            </w:r>
            <w:r w:rsidRPr="00462754">
              <w:rPr>
                <w:rFonts w:ascii="Times New Roman" w:hAnsi="Times New Roman" w:cs="Times New Roman"/>
              </w:rPr>
              <w:t>eNB_index</w:t>
            </w:r>
            <w:r>
              <w:rPr>
                <w:rFonts w:ascii="Times New Roman" w:hAnsi="Times New Roman" w:cs="Times New Roman"/>
              </w:rPr>
              <w:t>) NULL</w:t>
            </w:r>
          </w:p>
          <w:p w14:paraId="1CF8E0D1" w14:textId="77777777" w:rsidR="00266F25" w:rsidRPr="00462754" w:rsidRDefault="00266F25" w:rsidP="00312224">
            <w:pPr>
              <w:rPr>
                <w:rFonts w:ascii="Times New Roman" w:hAnsi="Times New Roman" w:cs="Times New Roman"/>
              </w:rPr>
            </w:pPr>
            <w:r>
              <w:rPr>
                <w:rFonts w:ascii="Times New Roman" w:hAnsi="Times New Roman" w:cs="Times New Roman"/>
              </w:rPr>
              <w:t>(</w:t>
            </w:r>
            <w:r w:rsidRPr="00462754">
              <w:rPr>
                <w:rFonts w:ascii="Times New Roman" w:hAnsi="Times New Roman" w:cs="Times New Roman"/>
              </w:rPr>
              <w:t>PhysicalConfigDedicated-NB</w:t>
            </w:r>
            <w:r>
              <w:rPr>
                <w:rFonts w:ascii="Times New Roman" w:hAnsi="Times New Roman" w:cs="Times New Roman"/>
              </w:rPr>
              <w:t>) NULL</w:t>
            </w:r>
          </w:p>
          <w:p w14:paraId="12D56C5F" w14:textId="77777777" w:rsidR="00266F25" w:rsidRPr="00462754" w:rsidRDefault="00266F25" w:rsidP="00312224">
            <w:pPr>
              <w:rPr>
                <w:rFonts w:ascii="Times New Roman" w:hAnsi="Times New Roman" w:cs="Times New Roman"/>
              </w:rPr>
            </w:pPr>
            <w:r>
              <w:rPr>
                <w:rFonts w:ascii="Times New Roman" w:hAnsi="Times New Roman" w:cs="Times New Roman"/>
              </w:rPr>
              <w:t>(</w:t>
            </w:r>
            <w:r w:rsidRPr="00462754">
              <w:rPr>
                <w:rFonts w:ascii="Times New Roman" w:hAnsi="Times New Roman" w:cs="Times New Roman"/>
              </w:rPr>
              <w:t>*MAC-MainConfig-NB</w:t>
            </w:r>
            <w:r>
              <w:rPr>
                <w:rFonts w:ascii="Times New Roman" w:hAnsi="Times New Roman" w:cs="Times New Roman"/>
              </w:rPr>
              <w:t>) NULL</w:t>
            </w:r>
          </w:p>
          <w:p w14:paraId="20AB4611" w14:textId="77777777" w:rsidR="00266F25" w:rsidRPr="00462754" w:rsidRDefault="00266F25" w:rsidP="00312224">
            <w:pPr>
              <w:rPr>
                <w:rFonts w:ascii="Times New Roman" w:hAnsi="Times New Roman" w:cs="Times New Roman"/>
              </w:rPr>
            </w:pPr>
            <w:r>
              <w:rPr>
                <w:rFonts w:ascii="Times New Roman" w:hAnsi="Times New Roman" w:cs="Times New Roman"/>
              </w:rPr>
              <w:t>(</w:t>
            </w:r>
            <w:r w:rsidRPr="00462754">
              <w:rPr>
                <w:rFonts w:ascii="Times New Roman" w:hAnsi="Times New Roman" w:cs="Times New Roman"/>
              </w:rPr>
              <w:t>logicalChannelIdentity</w:t>
            </w:r>
            <w:r>
              <w:rPr>
                <w:rFonts w:ascii="Times New Roman" w:hAnsi="Times New Roman" w:cs="Times New Roman"/>
              </w:rPr>
              <w:t>) NULL</w:t>
            </w:r>
          </w:p>
          <w:p w14:paraId="062ED179" w14:textId="7C82B7AE" w:rsidR="00266F25" w:rsidRPr="00E73F27" w:rsidRDefault="00266F25" w:rsidP="00312224">
            <w:pPr>
              <w:rPr>
                <w:rFonts w:ascii="Times New Roman" w:hAnsi="Times New Roman" w:cs="Times New Roman"/>
              </w:rPr>
            </w:pPr>
            <w:r>
              <w:rPr>
                <w:rFonts w:ascii="Times New Roman" w:hAnsi="Times New Roman" w:cs="Times New Roman"/>
              </w:rPr>
              <w:t>(</w:t>
            </w:r>
            <w:r w:rsidRPr="00462754">
              <w:rPr>
                <w:rFonts w:ascii="Times New Roman" w:hAnsi="Times New Roman" w:cs="Times New Roman"/>
              </w:rPr>
              <w:t>*LogicalChannelConfig-NB</w:t>
            </w:r>
            <w:r>
              <w:rPr>
                <w:rFonts w:ascii="Times New Roman" w:hAnsi="Times New Roman" w:cs="Times New Roman"/>
              </w:rPr>
              <w:t>) NULL</w:t>
            </w:r>
          </w:p>
        </w:tc>
        <w:tc>
          <w:tcPr>
            <w:tcW w:w="1418" w:type="dxa"/>
          </w:tcPr>
          <w:p w14:paraId="4D26C61B" w14:textId="77777777" w:rsidR="00266F25" w:rsidRPr="00765D28" w:rsidRDefault="00266F25" w:rsidP="00312224">
            <w:pPr>
              <w:jc w:val="center"/>
              <w:rPr>
                <w:rFonts w:ascii="Times New Roman" w:hAnsi="Times New Roman" w:cs="Times New Roman"/>
                <w:sz w:val="22"/>
              </w:rPr>
            </w:pPr>
            <w:r>
              <w:rPr>
                <w:rFonts w:ascii="Times New Roman" w:hAnsi="Times New Roman" w:cs="Times New Roman" w:hint="eastAsia"/>
              </w:rPr>
              <w:t>N/A</w:t>
            </w:r>
          </w:p>
        </w:tc>
      </w:tr>
    </w:tbl>
    <w:p w14:paraId="5E1A6DAB" w14:textId="77777777" w:rsidR="00266F25" w:rsidRDefault="00266F25" w:rsidP="00266F25">
      <w:pPr>
        <w:jc w:val="center"/>
        <w:rPr>
          <w:rFonts w:ascii="Times New Roman" w:hAnsi="Times New Roman" w:cs="Times New Roman"/>
        </w:rPr>
      </w:pPr>
      <w:r>
        <w:rPr>
          <w:rFonts w:ascii="Times New Roman" w:hAnsi="Times New Roman" w:cs="Times New Roman" w:hint="eastAsia"/>
        </w:rPr>
        <w:t>Table</w:t>
      </w:r>
      <w:r>
        <w:rPr>
          <w:rFonts w:ascii="Times New Roman" w:hAnsi="Times New Roman" w:cs="Times New Roman"/>
        </w:rPr>
        <w:t xml:space="preserve"> . Parameters of </w:t>
      </w:r>
      <w:r>
        <w:rPr>
          <w:rFonts w:ascii="Times New Roman" w:hAnsi="Times New Roman" w:cs="Times New Roman" w:hint="eastAsia"/>
        </w:rPr>
        <w:t>C</w:t>
      </w:r>
      <w:r>
        <w:rPr>
          <w:rFonts w:ascii="Times New Roman" w:hAnsi="Times New Roman" w:cs="Times New Roman"/>
        </w:rPr>
        <w:t>ross Layer</w:t>
      </w:r>
      <w:r w:rsidRPr="00F50B3E">
        <w:rPr>
          <w:rFonts w:ascii="Times New Roman" w:hAnsi="Times New Roman" w:cs="Times New Roman"/>
        </w:rPr>
        <w:t xml:space="preserve"> </w:t>
      </w:r>
      <w:r>
        <w:rPr>
          <w:rFonts w:ascii="Times New Roman" w:hAnsi="Times New Roman" w:cs="Times New Roman"/>
        </w:rPr>
        <w:t>Channel.</w:t>
      </w:r>
    </w:p>
    <w:p w14:paraId="36EE19B4" w14:textId="77777777" w:rsidR="00266F25" w:rsidRDefault="00266F25" w:rsidP="00266F25">
      <w:pPr>
        <w:jc w:val="center"/>
        <w:rPr>
          <w:rFonts w:ascii="Times New Roman" w:hAnsi="Times New Roman" w:cs="Times New Roman"/>
        </w:rPr>
      </w:pPr>
    </w:p>
    <w:p w14:paraId="5ADD7011" w14:textId="6B859778" w:rsidR="00266F25" w:rsidRDefault="00266F25" w:rsidP="00266F25">
      <w:pPr>
        <w:pStyle w:val="3"/>
      </w:pPr>
      <w:bookmarkStart w:id="13" w:name="_Toc468707349"/>
      <w:r>
        <w:t>3.1.</w:t>
      </w:r>
      <w:r w:rsidR="00E27AB1">
        <w:t>5</w:t>
      </w:r>
      <w:r>
        <w:t xml:space="preserve"> Config</w:t>
      </w:r>
      <w:r>
        <w:rPr>
          <w:rFonts w:hint="eastAsia"/>
        </w:rPr>
        <w:t>_CCCH</w:t>
      </w:r>
      <w:bookmarkEnd w:id="13"/>
    </w:p>
    <w:tbl>
      <w:tblPr>
        <w:tblStyle w:val="a3"/>
        <w:tblW w:w="10768" w:type="dxa"/>
        <w:jc w:val="center"/>
        <w:tblLayout w:type="fixed"/>
        <w:tblLook w:val="04A0" w:firstRow="1" w:lastRow="0" w:firstColumn="1" w:lastColumn="0" w:noHBand="0" w:noVBand="1"/>
      </w:tblPr>
      <w:tblGrid>
        <w:gridCol w:w="1696"/>
        <w:gridCol w:w="2410"/>
        <w:gridCol w:w="1559"/>
        <w:gridCol w:w="3686"/>
        <w:gridCol w:w="1417"/>
      </w:tblGrid>
      <w:tr w:rsidR="00266F25" w14:paraId="2299EAF8" w14:textId="77777777" w:rsidTr="00312224">
        <w:trPr>
          <w:trHeight w:val="405"/>
          <w:jc w:val="center"/>
        </w:trPr>
        <w:tc>
          <w:tcPr>
            <w:tcW w:w="1696" w:type="dxa"/>
            <w:shd w:val="clear" w:color="auto" w:fill="D9D9D9" w:themeFill="background1" w:themeFillShade="D9"/>
          </w:tcPr>
          <w:p w14:paraId="7C2123F3" w14:textId="77777777" w:rsidR="00266F25" w:rsidRPr="007C068A" w:rsidRDefault="00266F25" w:rsidP="00312224">
            <w:pPr>
              <w:rPr>
                <w:rFonts w:ascii="Times New Roman" w:hAnsi="Times New Roman" w:cs="Times New Roman"/>
                <w:b/>
              </w:rPr>
            </w:pPr>
            <w:r>
              <w:rPr>
                <w:rFonts w:ascii="Times New Roman" w:hAnsi="Times New Roman" w:cs="Times New Roman" w:hint="eastAsia"/>
                <w:b/>
              </w:rPr>
              <w:t>Block</w:t>
            </w:r>
            <w:r>
              <w:rPr>
                <w:rFonts w:ascii="Times New Roman" w:hAnsi="Times New Roman" w:cs="Times New Roman"/>
                <w:b/>
              </w:rPr>
              <w:t xml:space="preserve"> </w:t>
            </w:r>
          </w:p>
        </w:tc>
        <w:tc>
          <w:tcPr>
            <w:tcW w:w="2410" w:type="dxa"/>
            <w:shd w:val="clear" w:color="auto" w:fill="D9D9D9" w:themeFill="background1" w:themeFillShade="D9"/>
          </w:tcPr>
          <w:p w14:paraId="1E6D1C89" w14:textId="77777777" w:rsidR="00266F25" w:rsidRDefault="00266F25" w:rsidP="00312224">
            <w:pPr>
              <w:rPr>
                <w:rFonts w:ascii="Times New Roman" w:hAnsi="Times New Roman" w:cs="Times New Roman"/>
                <w:b/>
              </w:rPr>
            </w:pPr>
            <w:r>
              <w:rPr>
                <w:rFonts w:ascii="Times New Roman" w:hAnsi="Times New Roman" w:cs="Times New Roman"/>
                <w:b/>
              </w:rPr>
              <w:t>Primitives</w:t>
            </w:r>
            <w:r>
              <w:rPr>
                <w:rFonts w:ascii="Times New Roman" w:hAnsi="Times New Roman" w:cs="Times New Roman" w:hint="eastAsia"/>
                <w:b/>
                <w:szCs w:val="40"/>
              </w:rPr>
              <w:t xml:space="preserve"> </w:t>
            </w:r>
          </w:p>
        </w:tc>
        <w:tc>
          <w:tcPr>
            <w:tcW w:w="1559" w:type="dxa"/>
            <w:shd w:val="clear" w:color="auto" w:fill="D9D9D9" w:themeFill="background1" w:themeFillShade="D9"/>
          </w:tcPr>
          <w:p w14:paraId="5AEC85F7" w14:textId="77777777" w:rsidR="00266F25" w:rsidRPr="00633FFA" w:rsidRDefault="00266F25" w:rsidP="00312224">
            <w:pPr>
              <w:rPr>
                <w:rFonts w:ascii="Times New Roman" w:hAnsi="Times New Roman" w:cs="Times New Roman"/>
                <w:b/>
              </w:rPr>
            </w:pPr>
            <w:r>
              <w:rPr>
                <w:rFonts w:ascii="Times New Roman" w:hAnsi="Times New Roman" w:cs="Times New Roman" w:hint="eastAsia"/>
                <w:b/>
                <w:szCs w:val="40"/>
              </w:rPr>
              <w:t>Direction</w:t>
            </w:r>
          </w:p>
        </w:tc>
        <w:tc>
          <w:tcPr>
            <w:tcW w:w="3686" w:type="dxa"/>
            <w:shd w:val="clear" w:color="auto" w:fill="D9D9D9" w:themeFill="background1" w:themeFillShade="D9"/>
          </w:tcPr>
          <w:p w14:paraId="3EDC3889" w14:textId="77777777" w:rsidR="00266F25" w:rsidRPr="00BA7D30" w:rsidRDefault="00266F25" w:rsidP="00312224">
            <w:pPr>
              <w:rPr>
                <w:rFonts w:ascii="Times New Roman" w:hAnsi="Times New Roman" w:cs="Times New Roman"/>
                <w:b/>
              </w:rPr>
            </w:pPr>
            <w:r>
              <w:rPr>
                <w:rFonts w:ascii="Times New Roman" w:hAnsi="Times New Roman" w:cs="Times New Roman"/>
                <w:b/>
              </w:rPr>
              <w:t>Input Parameters</w:t>
            </w:r>
          </w:p>
        </w:tc>
        <w:tc>
          <w:tcPr>
            <w:tcW w:w="1417" w:type="dxa"/>
            <w:shd w:val="clear" w:color="auto" w:fill="D9D9D9" w:themeFill="background1" w:themeFillShade="D9"/>
          </w:tcPr>
          <w:p w14:paraId="2171B783" w14:textId="77777777" w:rsidR="00266F25" w:rsidRPr="00462754" w:rsidRDefault="00266F25" w:rsidP="00312224">
            <w:pPr>
              <w:rPr>
                <w:rFonts w:ascii="Times New Roman" w:hAnsi="Times New Roman" w:cs="Times New Roman"/>
                <w:b/>
                <w:szCs w:val="40"/>
              </w:rPr>
            </w:pPr>
            <w:r>
              <w:rPr>
                <w:rFonts w:ascii="Times New Roman" w:hAnsi="Times New Roman" w:cs="Times New Roman"/>
                <w:b/>
                <w:szCs w:val="40"/>
              </w:rPr>
              <w:t xml:space="preserve">Output </w:t>
            </w:r>
            <w:r>
              <w:rPr>
                <w:rFonts w:ascii="Times New Roman" w:hAnsi="Times New Roman" w:cs="Times New Roman" w:hint="eastAsia"/>
                <w:b/>
                <w:szCs w:val="40"/>
              </w:rPr>
              <w:t>Parameters</w:t>
            </w:r>
          </w:p>
        </w:tc>
      </w:tr>
      <w:tr w:rsidR="00266F25" w:rsidRPr="00765D28" w14:paraId="40AB45B1" w14:textId="77777777" w:rsidTr="00266F25">
        <w:trPr>
          <w:trHeight w:val="8779"/>
          <w:jc w:val="center"/>
        </w:trPr>
        <w:tc>
          <w:tcPr>
            <w:tcW w:w="1696" w:type="dxa"/>
          </w:tcPr>
          <w:p w14:paraId="05D7DF6C" w14:textId="77777777" w:rsidR="00266F25" w:rsidRDefault="00266F25" w:rsidP="00312224">
            <w:pPr>
              <w:rPr>
                <w:rFonts w:ascii="Times New Roman" w:hAnsi="Times New Roman" w:cs="Times New Roman"/>
              </w:rPr>
            </w:pPr>
            <w:r>
              <w:rPr>
                <w:rFonts w:ascii="Times New Roman" w:hAnsi="Times New Roman" w:cs="Times New Roman" w:hint="eastAsia"/>
              </w:rPr>
              <w:lastRenderedPageBreak/>
              <w:t>Co</w:t>
            </w:r>
            <w:r>
              <w:rPr>
                <w:rFonts w:ascii="Times New Roman" w:hAnsi="Times New Roman" w:cs="Times New Roman"/>
              </w:rPr>
              <w:t>nfiguration</w:t>
            </w:r>
          </w:p>
        </w:tc>
        <w:tc>
          <w:tcPr>
            <w:tcW w:w="2410" w:type="dxa"/>
          </w:tcPr>
          <w:p w14:paraId="45A2F5F8" w14:textId="77777777" w:rsidR="00266F25" w:rsidRPr="00EE6E33" w:rsidRDefault="00266F25" w:rsidP="00312224">
            <w:pPr>
              <w:rPr>
                <w:rFonts w:ascii="Times New Roman" w:hAnsi="Times New Roman" w:cs="Times New Roman"/>
                <w:sz w:val="22"/>
              </w:rPr>
            </w:pPr>
            <w:r>
              <w:rPr>
                <w:rFonts w:ascii="Times New Roman" w:hAnsi="Times New Roman" w:cs="Times New Roman"/>
              </w:rPr>
              <w:t>mac_rrc_config_req()</w:t>
            </w:r>
          </w:p>
        </w:tc>
        <w:tc>
          <w:tcPr>
            <w:tcW w:w="1559" w:type="dxa"/>
          </w:tcPr>
          <w:p w14:paraId="17C30CBA" w14:textId="77777777" w:rsidR="00266F25" w:rsidRDefault="00266F25" w:rsidP="00312224">
            <w:pPr>
              <w:rPr>
                <w:rFonts w:ascii="Times New Roman" w:hAnsi="Times New Roman" w:cs="Times New Roman"/>
              </w:rPr>
            </w:pPr>
            <w:r>
              <w:rPr>
                <w:rFonts w:ascii="Times New Roman" w:hAnsi="Times New Roman" w:cs="Times New Roman"/>
                <w:szCs w:val="24"/>
              </w:rPr>
              <w:t>RRC</w:t>
            </w:r>
            <w:r w:rsidRPr="0046026B">
              <w:rPr>
                <w:rFonts w:ascii="Times New Roman" w:hAnsi="Times New Roman" w:cs="Times New Roman"/>
                <w:szCs w:val="24"/>
              </w:rPr>
              <w:t>→</w:t>
            </w:r>
            <w:r>
              <w:rPr>
                <w:rFonts w:ascii="Times New Roman" w:hAnsi="Times New Roman" w:cs="Times New Roman" w:hint="eastAsia"/>
                <w:szCs w:val="24"/>
              </w:rPr>
              <w:t>MA</w:t>
            </w:r>
            <w:r>
              <w:rPr>
                <w:rFonts w:ascii="Times New Roman" w:hAnsi="Times New Roman" w:cs="Times New Roman"/>
                <w:szCs w:val="24"/>
              </w:rPr>
              <w:t>C</w:t>
            </w:r>
          </w:p>
        </w:tc>
        <w:tc>
          <w:tcPr>
            <w:tcW w:w="3686" w:type="dxa"/>
          </w:tcPr>
          <w:p w14:paraId="30CC090C" w14:textId="77777777" w:rsidR="00266F25" w:rsidRPr="00462754" w:rsidRDefault="00266F25" w:rsidP="00312224">
            <w:pPr>
              <w:rPr>
                <w:rFonts w:ascii="Times New Roman" w:hAnsi="Times New Roman" w:cs="Times New Roman"/>
              </w:rPr>
            </w:pPr>
            <w:r w:rsidRPr="00462754">
              <w:rPr>
                <w:rFonts w:ascii="Times New Roman" w:hAnsi="Times New Roman" w:cs="Times New Roman"/>
              </w:rPr>
              <w:t>Mod_id</w:t>
            </w:r>
          </w:p>
          <w:p w14:paraId="1E83E428" w14:textId="77777777" w:rsidR="00266F25" w:rsidRPr="00462754" w:rsidRDefault="00266F25" w:rsidP="00312224">
            <w:pPr>
              <w:rPr>
                <w:rFonts w:ascii="Times New Roman" w:hAnsi="Times New Roman" w:cs="Times New Roman"/>
              </w:rPr>
            </w:pPr>
            <w:r w:rsidRPr="00462754">
              <w:rPr>
                <w:rFonts w:ascii="Times New Roman" w:hAnsi="Times New Roman" w:cs="Times New Roman"/>
              </w:rPr>
              <w:t>CC_id</w:t>
            </w:r>
          </w:p>
          <w:p w14:paraId="44D4A15B" w14:textId="77777777" w:rsidR="00266F25" w:rsidRPr="00462754" w:rsidRDefault="00266F25" w:rsidP="00312224">
            <w:pPr>
              <w:rPr>
                <w:rFonts w:ascii="Times New Roman" w:hAnsi="Times New Roman" w:cs="Times New Roman"/>
              </w:rPr>
            </w:pPr>
            <w:r w:rsidRPr="00462754">
              <w:rPr>
                <w:rFonts w:ascii="Times New Roman" w:hAnsi="Times New Roman" w:cs="Times New Roman"/>
              </w:rPr>
              <w:t>eNB_flagP</w:t>
            </w:r>
          </w:p>
          <w:p w14:paraId="2C3EFD32" w14:textId="77777777" w:rsidR="00266F25" w:rsidRDefault="00266F25" w:rsidP="00312224">
            <w:pPr>
              <w:rPr>
                <w:rFonts w:ascii="Times New Roman" w:hAnsi="Times New Roman" w:cs="Times New Roman"/>
              </w:rPr>
            </w:pPr>
            <w:r w:rsidRPr="00462754">
              <w:rPr>
                <w:rFonts w:ascii="Times New Roman" w:hAnsi="Times New Roman" w:cs="Times New Roman"/>
              </w:rPr>
              <w:t>rntiP</w:t>
            </w:r>
          </w:p>
          <w:p w14:paraId="0784388A" w14:textId="77777777" w:rsidR="00266F25" w:rsidRPr="00462754" w:rsidRDefault="00266F25" w:rsidP="00312224">
            <w:pPr>
              <w:rPr>
                <w:rFonts w:ascii="Times New Roman" w:hAnsi="Times New Roman" w:cs="Times New Roman"/>
              </w:rPr>
            </w:pPr>
            <w:r w:rsidRPr="00462754">
              <w:rPr>
                <w:rFonts w:ascii="Times New Roman" w:hAnsi="Times New Roman" w:cs="Times New Roman"/>
              </w:rPr>
              <w:t>PhysicalConfigDedicated-NB</w:t>
            </w:r>
          </w:p>
          <w:p w14:paraId="7679C3A5" w14:textId="77777777" w:rsidR="00266F25" w:rsidRPr="00462754" w:rsidRDefault="00266F25" w:rsidP="00312224">
            <w:pPr>
              <w:rPr>
                <w:rFonts w:ascii="Times New Roman" w:hAnsi="Times New Roman" w:cs="Times New Roman"/>
              </w:rPr>
            </w:pPr>
            <w:r w:rsidRPr="00462754">
              <w:rPr>
                <w:rFonts w:ascii="Times New Roman" w:hAnsi="Times New Roman" w:cs="Times New Roman"/>
              </w:rPr>
              <w:t>*MAC-MainConfig-NB</w:t>
            </w:r>
          </w:p>
          <w:p w14:paraId="38539604" w14:textId="77777777" w:rsidR="00266F25" w:rsidRPr="00462754" w:rsidRDefault="00266F25" w:rsidP="00312224">
            <w:pPr>
              <w:rPr>
                <w:rFonts w:ascii="Times New Roman" w:hAnsi="Times New Roman" w:cs="Times New Roman"/>
              </w:rPr>
            </w:pPr>
            <w:r w:rsidRPr="00462754">
              <w:rPr>
                <w:rFonts w:ascii="Times New Roman" w:hAnsi="Times New Roman" w:cs="Times New Roman"/>
              </w:rPr>
              <w:t>logicalChannelIdentity</w:t>
            </w:r>
          </w:p>
          <w:p w14:paraId="79AEE1B4" w14:textId="77777777" w:rsidR="00266F25" w:rsidRPr="00462754" w:rsidRDefault="00266F25" w:rsidP="00312224">
            <w:pPr>
              <w:rPr>
                <w:rFonts w:ascii="Times New Roman" w:hAnsi="Times New Roman" w:cs="Times New Roman"/>
              </w:rPr>
            </w:pPr>
            <w:r w:rsidRPr="00462754">
              <w:rPr>
                <w:rFonts w:ascii="Times New Roman" w:hAnsi="Times New Roman" w:cs="Times New Roman"/>
              </w:rPr>
              <w:t>*LogicalChannelConfig-NB</w:t>
            </w:r>
          </w:p>
          <w:p w14:paraId="4515B6D1" w14:textId="77777777" w:rsidR="00266F25" w:rsidRPr="00462754" w:rsidRDefault="00266F25" w:rsidP="00312224">
            <w:pPr>
              <w:rPr>
                <w:rFonts w:ascii="Times New Roman" w:hAnsi="Times New Roman" w:cs="Times New Roman"/>
              </w:rPr>
            </w:pPr>
            <w:r>
              <w:rPr>
                <w:rFonts w:ascii="Times New Roman" w:hAnsi="Times New Roman" w:cs="Times New Roman"/>
              </w:rPr>
              <w:t>(</w:t>
            </w:r>
            <w:r w:rsidRPr="00462754">
              <w:rPr>
                <w:rFonts w:ascii="Times New Roman" w:hAnsi="Times New Roman" w:cs="Times New Roman"/>
              </w:rPr>
              <w:t>eNB_index</w:t>
            </w:r>
            <w:r>
              <w:rPr>
                <w:rFonts w:ascii="Times New Roman" w:hAnsi="Times New Roman" w:cs="Times New Roman"/>
              </w:rPr>
              <w:t xml:space="preserve"> ) NULL</w:t>
            </w:r>
          </w:p>
          <w:p w14:paraId="6D1356A6" w14:textId="77777777" w:rsidR="00266F25" w:rsidRPr="00462754" w:rsidRDefault="00266F25" w:rsidP="00312224">
            <w:pPr>
              <w:rPr>
                <w:rFonts w:ascii="Times New Roman" w:hAnsi="Times New Roman" w:cs="Times New Roman"/>
              </w:rPr>
            </w:pPr>
            <w:r>
              <w:rPr>
                <w:rFonts w:ascii="Times New Roman" w:hAnsi="Times New Roman" w:cs="Times New Roman"/>
              </w:rPr>
              <w:t>(</w:t>
            </w:r>
            <w:r w:rsidRPr="00462754">
              <w:rPr>
                <w:rFonts w:ascii="Times New Roman" w:hAnsi="Times New Roman" w:cs="Times New Roman"/>
              </w:rPr>
              <w:t>*RadioResourceConfigCommonSIB-NB</w:t>
            </w:r>
            <w:r>
              <w:rPr>
                <w:rFonts w:ascii="Times New Roman" w:hAnsi="Times New Roman" w:cs="Times New Roman"/>
              </w:rPr>
              <w:t>) NULL</w:t>
            </w:r>
          </w:p>
          <w:p w14:paraId="19F01FA2" w14:textId="77777777" w:rsidR="00266F25" w:rsidRPr="00462754" w:rsidRDefault="00266F25" w:rsidP="00312224">
            <w:pPr>
              <w:rPr>
                <w:rFonts w:ascii="Times New Roman" w:hAnsi="Times New Roman" w:cs="Times New Roman"/>
              </w:rPr>
            </w:pPr>
            <w:r>
              <w:rPr>
                <w:rFonts w:ascii="Times New Roman" w:hAnsi="Times New Roman" w:cs="Times New Roman"/>
              </w:rPr>
              <w:t>(</w:t>
            </w:r>
            <w:r w:rsidRPr="00462754">
              <w:rPr>
                <w:rFonts w:ascii="Times New Roman" w:hAnsi="Times New Roman" w:cs="Times New Roman"/>
              </w:rPr>
              <w:t>*SIwindowsize</w:t>
            </w:r>
            <w:r>
              <w:rPr>
                <w:rFonts w:ascii="Times New Roman" w:hAnsi="Times New Roman" w:cs="Times New Roman"/>
              </w:rPr>
              <w:t>) NULL</w:t>
            </w:r>
          </w:p>
          <w:p w14:paraId="2BFA511C" w14:textId="77777777" w:rsidR="00266F25" w:rsidRPr="00462754" w:rsidRDefault="00266F25" w:rsidP="00312224">
            <w:pPr>
              <w:rPr>
                <w:rFonts w:ascii="Times New Roman" w:hAnsi="Times New Roman" w:cs="Times New Roman"/>
              </w:rPr>
            </w:pPr>
            <w:r>
              <w:rPr>
                <w:rFonts w:ascii="Times New Roman" w:hAnsi="Times New Roman" w:cs="Times New Roman"/>
              </w:rPr>
              <w:t>(</w:t>
            </w:r>
            <w:r w:rsidRPr="00462754">
              <w:rPr>
                <w:rFonts w:ascii="Times New Roman" w:hAnsi="Times New Roman" w:cs="Times New Roman"/>
              </w:rPr>
              <w:t>*SIperiod</w:t>
            </w:r>
            <w:r>
              <w:rPr>
                <w:rFonts w:ascii="Times New Roman" w:hAnsi="Times New Roman" w:cs="Times New Roman"/>
              </w:rPr>
              <w:t>) NULL</w:t>
            </w:r>
          </w:p>
          <w:p w14:paraId="3D066F0C" w14:textId="77777777" w:rsidR="00266F25" w:rsidRPr="00462754" w:rsidRDefault="00266F25" w:rsidP="00312224">
            <w:pPr>
              <w:rPr>
                <w:rFonts w:ascii="Times New Roman" w:hAnsi="Times New Roman" w:cs="Times New Roman"/>
              </w:rPr>
            </w:pPr>
            <w:r>
              <w:rPr>
                <w:rFonts w:ascii="Times New Roman" w:hAnsi="Times New Roman" w:cs="Times New Roman"/>
              </w:rPr>
              <w:t>(</w:t>
            </w:r>
            <w:r w:rsidRPr="00462754">
              <w:rPr>
                <w:rFonts w:ascii="Times New Roman" w:hAnsi="Times New Roman" w:cs="Times New Roman"/>
              </w:rPr>
              <w:t>*ul_CarrierFreq</w:t>
            </w:r>
            <w:r>
              <w:rPr>
                <w:rFonts w:ascii="Times New Roman" w:hAnsi="Times New Roman" w:cs="Times New Roman"/>
              </w:rPr>
              <w:t>) NULL</w:t>
            </w:r>
          </w:p>
          <w:p w14:paraId="3ADEEAF6" w14:textId="77777777" w:rsidR="00266F25" w:rsidRDefault="00266F25" w:rsidP="00312224">
            <w:pPr>
              <w:rPr>
                <w:rFonts w:ascii="Times New Roman" w:hAnsi="Times New Roman" w:cs="Times New Roman"/>
              </w:rPr>
            </w:pPr>
            <w:r>
              <w:rPr>
                <w:rFonts w:ascii="Times New Roman" w:hAnsi="Times New Roman" w:cs="Times New Roman"/>
              </w:rPr>
              <w:t>(</w:t>
            </w:r>
            <w:r w:rsidRPr="00462754">
              <w:rPr>
                <w:rFonts w:ascii="Times New Roman" w:hAnsi="Times New Roman" w:cs="Times New Roman"/>
              </w:rPr>
              <w:t>*additionalSpectrumEmission</w:t>
            </w:r>
            <w:r>
              <w:rPr>
                <w:rFonts w:ascii="Times New Roman" w:hAnsi="Times New Roman" w:cs="Times New Roman"/>
              </w:rPr>
              <w:t>) NULL</w:t>
            </w:r>
          </w:p>
        </w:tc>
        <w:tc>
          <w:tcPr>
            <w:tcW w:w="1417" w:type="dxa"/>
          </w:tcPr>
          <w:p w14:paraId="14E8C3C6" w14:textId="77777777" w:rsidR="00266F25" w:rsidRPr="00765D28" w:rsidRDefault="00266F25" w:rsidP="00312224">
            <w:pPr>
              <w:jc w:val="center"/>
              <w:rPr>
                <w:rFonts w:ascii="Times New Roman" w:hAnsi="Times New Roman" w:cs="Times New Roman"/>
                <w:sz w:val="22"/>
              </w:rPr>
            </w:pPr>
            <w:r>
              <w:rPr>
                <w:rFonts w:ascii="Times New Roman" w:hAnsi="Times New Roman" w:cs="Times New Roman" w:hint="eastAsia"/>
              </w:rPr>
              <w:t>N/A</w:t>
            </w:r>
          </w:p>
        </w:tc>
      </w:tr>
    </w:tbl>
    <w:p w14:paraId="059D6B13" w14:textId="77777777" w:rsidR="00266F25" w:rsidRDefault="00266F25" w:rsidP="00266F25">
      <w:pPr>
        <w:jc w:val="center"/>
        <w:rPr>
          <w:rFonts w:ascii="Times New Roman" w:hAnsi="Times New Roman" w:cs="Times New Roman"/>
        </w:rPr>
      </w:pPr>
      <w:r>
        <w:rPr>
          <w:rFonts w:ascii="Times New Roman" w:hAnsi="Times New Roman" w:cs="Times New Roman" w:hint="eastAsia"/>
        </w:rPr>
        <w:t>Table</w:t>
      </w:r>
      <w:r>
        <w:rPr>
          <w:rFonts w:ascii="Times New Roman" w:hAnsi="Times New Roman" w:cs="Times New Roman"/>
        </w:rPr>
        <w:t xml:space="preserve"> . Parameters of </w:t>
      </w:r>
      <w:r>
        <w:rPr>
          <w:rFonts w:ascii="Times New Roman" w:hAnsi="Times New Roman" w:cs="Times New Roman" w:hint="eastAsia"/>
        </w:rPr>
        <w:t>C</w:t>
      </w:r>
      <w:r>
        <w:rPr>
          <w:rFonts w:ascii="Times New Roman" w:hAnsi="Times New Roman" w:cs="Times New Roman"/>
        </w:rPr>
        <w:t>ross Layer</w:t>
      </w:r>
      <w:r w:rsidRPr="00F50B3E">
        <w:rPr>
          <w:rFonts w:ascii="Times New Roman" w:hAnsi="Times New Roman" w:cs="Times New Roman"/>
        </w:rPr>
        <w:t xml:space="preserve"> </w:t>
      </w:r>
      <w:r>
        <w:rPr>
          <w:rFonts w:ascii="Times New Roman" w:hAnsi="Times New Roman" w:cs="Times New Roman"/>
        </w:rPr>
        <w:t>Channel.</w:t>
      </w:r>
    </w:p>
    <w:p w14:paraId="03216E3B" w14:textId="77777777" w:rsidR="00266F25" w:rsidRDefault="00266F25" w:rsidP="00266F25">
      <w:pPr>
        <w:jc w:val="center"/>
        <w:rPr>
          <w:rFonts w:ascii="Times New Roman" w:hAnsi="Times New Roman" w:cs="Times New Roman"/>
        </w:rPr>
      </w:pPr>
    </w:p>
    <w:p w14:paraId="348E74FF" w14:textId="77777777" w:rsidR="00266F25" w:rsidRDefault="00266F25" w:rsidP="00266F25">
      <w:pPr>
        <w:jc w:val="center"/>
        <w:rPr>
          <w:rFonts w:ascii="Times New Roman" w:hAnsi="Times New Roman" w:cs="Times New Roman"/>
        </w:rPr>
      </w:pPr>
    </w:p>
    <w:p w14:paraId="582B30E1" w14:textId="77777777" w:rsidR="00266F25" w:rsidRDefault="00266F25" w:rsidP="00266F25">
      <w:pPr>
        <w:jc w:val="center"/>
        <w:rPr>
          <w:rFonts w:ascii="Times New Roman" w:hAnsi="Times New Roman" w:cs="Times New Roman"/>
        </w:rPr>
      </w:pPr>
    </w:p>
    <w:p w14:paraId="0BFF1B35" w14:textId="77777777" w:rsidR="00266F25" w:rsidRDefault="00266F25" w:rsidP="00266F25">
      <w:pPr>
        <w:jc w:val="center"/>
        <w:rPr>
          <w:rFonts w:ascii="Times New Roman" w:hAnsi="Times New Roman" w:cs="Times New Roman"/>
        </w:rPr>
      </w:pPr>
    </w:p>
    <w:p w14:paraId="54C37035" w14:textId="4B4FB445" w:rsidR="00266F25" w:rsidRDefault="00266F25" w:rsidP="00266F25">
      <w:pPr>
        <w:jc w:val="center"/>
        <w:rPr>
          <w:rFonts w:ascii="Times New Roman" w:hAnsi="Times New Roman" w:cs="Times New Roman"/>
        </w:rPr>
      </w:pPr>
    </w:p>
    <w:p w14:paraId="4BC38C97" w14:textId="2F90B367" w:rsidR="00266F25" w:rsidRDefault="00266F25" w:rsidP="00266F25">
      <w:pPr>
        <w:jc w:val="center"/>
        <w:rPr>
          <w:rFonts w:ascii="Times New Roman" w:hAnsi="Times New Roman" w:cs="Times New Roman"/>
        </w:rPr>
      </w:pPr>
    </w:p>
    <w:p w14:paraId="5D3F3B20" w14:textId="51D039A9" w:rsidR="00266F25" w:rsidRDefault="00266F25" w:rsidP="00266F25">
      <w:pPr>
        <w:jc w:val="center"/>
        <w:rPr>
          <w:rFonts w:ascii="Times New Roman" w:hAnsi="Times New Roman" w:cs="Times New Roman"/>
        </w:rPr>
      </w:pPr>
    </w:p>
    <w:p w14:paraId="3C40FC9C" w14:textId="11A6EBC3" w:rsidR="00266F25" w:rsidRDefault="00266F25" w:rsidP="00266F25">
      <w:pPr>
        <w:jc w:val="center"/>
        <w:rPr>
          <w:rFonts w:ascii="Times New Roman" w:hAnsi="Times New Roman" w:cs="Times New Roman"/>
        </w:rPr>
      </w:pPr>
    </w:p>
    <w:p w14:paraId="4BAF410D" w14:textId="25807317" w:rsidR="00266F25" w:rsidRDefault="00266F25" w:rsidP="00266F25">
      <w:pPr>
        <w:jc w:val="center"/>
        <w:rPr>
          <w:rFonts w:ascii="Times New Roman" w:hAnsi="Times New Roman" w:cs="Times New Roman"/>
        </w:rPr>
      </w:pPr>
    </w:p>
    <w:p w14:paraId="4BCC015C" w14:textId="505003CF" w:rsidR="00266F25" w:rsidRDefault="00266F25" w:rsidP="00266F25">
      <w:pPr>
        <w:jc w:val="center"/>
        <w:rPr>
          <w:rFonts w:ascii="Times New Roman" w:hAnsi="Times New Roman" w:cs="Times New Roman"/>
        </w:rPr>
      </w:pPr>
    </w:p>
    <w:p w14:paraId="28AEEA93" w14:textId="77777777" w:rsidR="00266F25" w:rsidRDefault="00266F25" w:rsidP="00266F25">
      <w:pPr>
        <w:jc w:val="center"/>
        <w:rPr>
          <w:rFonts w:ascii="Times New Roman" w:hAnsi="Times New Roman" w:cs="Times New Roman"/>
        </w:rPr>
      </w:pPr>
    </w:p>
    <w:p w14:paraId="68B484AE" w14:textId="77777777" w:rsidR="00266F25" w:rsidRDefault="00266F25" w:rsidP="00266F25">
      <w:pPr>
        <w:jc w:val="center"/>
        <w:rPr>
          <w:rFonts w:ascii="Times New Roman" w:hAnsi="Times New Roman" w:cs="Times New Roman"/>
        </w:rPr>
      </w:pPr>
    </w:p>
    <w:p w14:paraId="705308D6" w14:textId="3B31EF0F" w:rsidR="00266F25" w:rsidRDefault="00E27AB1" w:rsidP="00266F25">
      <w:pPr>
        <w:pStyle w:val="3"/>
      </w:pPr>
      <w:bookmarkStart w:id="14" w:name="_Toc468707350"/>
      <w:r>
        <w:lastRenderedPageBreak/>
        <w:t>3.1.6</w:t>
      </w:r>
      <w:r w:rsidR="00266F25">
        <w:t xml:space="preserve"> Config</w:t>
      </w:r>
      <w:r w:rsidR="00266F25">
        <w:rPr>
          <w:rFonts w:hint="eastAsia"/>
        </w:rPr>
        <w:t>_</w:t>
      </w:r>
      <w:r w:rsidR="00266F25">
        <w:t>D</w:t>
      </w:r>
      <w:r w:rsidR="00266F25">
        <w:rPr>
          <w:rFonts w:hint="eastAsia"/>
        </w:rPr>
        <w:t>CCH</w:t>
      </w:r>
      <w:bookmarkEnd w:id="14"/>
    </w:p>
    <w:tbl>
      <w:tblPr>
        <w:tblStyle w:val="a3"/>
        <w:tblW w:w="10768" w:type="dxa"/>
        <w:jc w:val="center"/>
        <w:tblLayout w:type="fixed"/>
        <w:tblLook w:val="04A0" w:firstRow="1" w:lastRow="0" w:firstColumn="1" w:lastColumn="0" w:noHBand="0" w:noVBand="1"/>
      </w:tblPr>
      <w:tblGrid>
        <w:gridCol w:w="1696"/>
        <w:gridCol w:w="2410"/>
        <w:gridCol w:w="1559"/>
        <w:gridCol w:w="3686"/>
        <w:gridCol w:w="1417"/>
      </w:tblGrid>
      <w:tr w:rsidR="00266F25" w14:paraId="1531FBE7" w14:textId="77777777" w:rsidTr="00312224">
        <w:trPr>
          <w:trHeight w:val="405"/>
          <w:jc w:val="center"/>
        </w:trPr>
        <w:tc>
          <w:tcPr>
            <w:tcW w:w="1696" w:type="dxa"/>
            <w:shd w:val="clear" w:color="auto" w:fill="D9D9D9" w:themeFill="background1" w:themeFillShade="D9"/>
          </w:tcPr>
          <w:p w14:paraId="3C86DCB9" w14:textId="77777777" w:rsidR="00266F25" w:rsidRPr="007C068A" w:rsidRDefault="00266F25" w:rsidP="00312224">
            <w:pPr>
              <w:rPr>
                <w:rFonts w:ascii="Times New Roman" w:hAnsi="Times New Roman" w:cs="Times New Roman"/>
                <w:b/>
              </w:rPr>
            </w:pPr>
            <w:r>
              <w:rPr>
                <w:rFonts w:ascii="Times New Roman" w:hAnsi="Times New Roman" w:cs="Times New Roman" w:hint="eastAsia"/>
                <w:b/>
              </w:rPr>
              <w:t>Block</w:t>
            </w:r>
            <w:r>
              <w:rPr>
                <w:rFonts w:ascii="Times New Roman" w:hAnsi="Times New Roman" w:cs="Times New Roman"/>
                <w:b/>
              </w:rPr>
              <w:t xml:space="preserve"> </w:t>
            </w:r>
          </w:p>
        </w:tc>
        <w:tc>
          <w:tcPr>
            <w:tcW w:w="2410" w:type="dxa"/>
            <w:shd w:val="clear" w:color="auto" w:fill="D9D9D9" w:themeFill="background1" w:themeFillShade="D9"/>
          </w:tcPr>
          <w:p w14:paraId="1CCE7D1A" w14:textId="77777777" w:rsidR="00266F25" w:rsidRDefault="00266F25" w:rsidP="00312224">
            <w:pPr>
              <w:rPr>
                <w:rFonts w:ascii="Times New Roman" w:hAnsi="Times New Roman" w:cs="Times New Roman"/>
                <w:b/>
              </w:rPr>
            </w:pPr>
            <w:r>
              <w:rPr>
                <w:rFonts w:ascii="Times New Roman" w:hAnsi="Times New Roman" w:cs="Times New Roman"/>
                <w:b/>
              </w:rPr>
              <w:t>Primitives</w:t>
            </w:r>
            <w:r>
              <w:rPr>
                <w:rFonts w:ascii="Times New Roman" w:hAnsi="Times New Roman" w:cs="Times New Roman" w:hint="eastAsia"/>
                <w:b/>
                <w:szCs w:val="40"/>
              </w:rPr>
              <w:t xml:space="preserve"> </w:t>
            </w:r>
          </w:p>
        </w:tc>
        <w:tc>
          <w:tcPr>
            <w:tcW w:w="1559" w:type="dxa"/>
            <w:shd w:val="clear" w:color="auto" w:fill="D9D9D9" w:themeFill="background1" w:themeFillShade="D9"/>
          </w:tcPr>
          <w:p w14:paraId="38A20465" w14:textId="77777777" w:rsidR="00266F25" w:rsidRPr="00633FFA" w:rsidRDefault="00266F25" w:rsidP="00312224">
            <w:pPr>
              <w:rPr>
                <w:rFonts w:ascii="Times New Roman" w:hAnsi="Times New Roman" w:cs="Times New Roman"/>
                <w:b/>
              </w:rPr>
            </w:pPr>
            <w:r>
              <w:rPr>
                <w:rFonts w:ascii="Times New Roman" w:hAnsi="Times New Roman" w:cs="Times New Roman" w:hint="eastAsia"/>
                <w:b/>
                <w:szCs w:val="40"/>
              </w:rPr>
              <w:t>Direction</w:t>
            </w:r>
          </w:p>
        </w:tc>
        <w:tc>
          <w:tcPr>
            <w:tcW w:w="3686" w:type="dxa"/>
            <w:shd w:val="clear" w:color="auto" w:fill="D9D9D9" w:themeFill="background1" w:themeFillShade="D9"/>
          </w:tcPr>
          <w:p w14:paraId="3A8F6824" w14:textId="77777777" w:rsidR="00266F25" w:rsidRPr="00BA7D30" w:rsidRDefault="00266F25" w:rsidP="00312224">
            <w:pPr>
              <w:rPr>
                <w:rFonts w:ascii="Times New Roman" w:hAnsi="Times New Roman" w:cs="Times New Roman"/>
                <w:b/>
              </w:rPr>
            </w:pPr>
            <w:r>
              <w:rPr>
                <w:rFonts w:ascii="Times New Roman" w:hAnsi="Times New Roman" w:cs="Times New Roman"/>
                <w:b/>
              </w:rPr>
              <w:t>Input Parameters</w:t>
            </w:r>
          </w:p>
        </w:tc>
        <w:tc>
          <w:tcPr>
            <w:tcW w:w="1417" w:type="dxa"/>
            <w:shd w:val="clear" w:color="auto" w:fill="D9D9D9" w:themeFill="background1" w:themeFillShade="D9"/>
          </w:tcPr>
          <w:p w14:paraId="2A9AF190" w14:textId="77777777" w:rsidR="00266F25" w:rsidRPr="00462754" w:rsidRDefault="00266F25" w:rsidP="00312224">
            <w:pPr>
              <w:rPr>
                <w:rFonts w:ascii="Times New Roman" w:hAnsi="Times New Roman" w:cs="Times New Roman"/>
                <w:b/>
                <w:szCs w:val="40"/>
              </w:rPr>
            </w:pPr>
            <w:r>
              <w:rPr>
                <w:rFonts w:ascii="Times New Roman" w:hAnsi="Times New Roman" w:cs="Times New Roman"/>
                <w:b/>
                <w:szCs w:val="40"/>
              </w:rPr>
              <w:t xml:space="preserve">Output </w:t>
            </w:r>
            <w:r>
              <w:rPr>
                <w:rFonts w:ascii="Times New Roman" w:hAnsi="Times New Roman" w:cs="Times New Roman" w:hint="eastAsia"/>
                <w:b/>
                <w:szCs w:val="40"/>
              </w:rPr>
              <w:t>Parameters</w:t>
            </w:r>
          </w:p>
        </w:tc>
      </w:tr>
      <w:tr w:rsidR="00266F25" w:rsidRPr="00765D28" w14:paraId="52758DFB" w14:textId="77777777" w:rsidTr="00312224">
        <w:trPr>
          <w:trHeight w:val="8254"/>
          <w:jc w:val="center"/>
        </w:trPr>
        <w:tc>
          <w:tcPr>
            <w:tcW w:w="1696" w:type="dxa"/>
          </w:tcPr>
          <w:p w14:paraId="3999978C" w14:textId="77777777" w:rsidR="00266F25" w:rsidRDefault="00266F25" w:rsidP="00312224">
            <w:pPr>
              <w:rPr>
                <w:rFonts w:ascii="Times New Roman" w:hAnsi="Times New Roman" w:cs="Times New Roman"/>
              </w:rPr>
            </w:pPr>
            <w:r>
              <w:rPr>
                <w:rFonts w:ascii="Times New Roman" w:hAnsi="Times New Roman" w:cs="Times New Roman" w:hint="eastAsia"/>
              </w:rPr>
              <w:t>Co</w:t>
            </w:r>
            <w:r>
              <w:rPr>
                <w:rFonts w:ascii="Times New Roman" w:hAnsi="Times New Roman" w:cs="Times New Roman"/>
              </w:rPr>
              <w:t>nfiguration</w:t>
            </w:r>
          </w:p>
        </w:tc>
        <w:tc>
          <w:tcPr>
            <w:tcW w:w="2410" w:type="dxa"/>
          </w:tcPr>
          <w:p w14:paraId="5457AC67" w14:textId="77777777" w:rsidR="00266F25" w:rsidRPr="00EE6E33" w:rsidRDefault="00266F25" w:rsidP="00312224">
            <w:pPr>
              <w:rPr>
                <w:rFonts w:ascii="Times New Roman" w:hAnsi="Times New Roman" w:cs="Times New Roman"/>
                <w:sz w:val="22"/>
              </w:rPr>
            </w:pPr>
            <w:r>
              <w:rPr>
                <w:rFonts w:ascii="Times New Roman" w:hAnsi="Times New Roman" w:cs="Times New Roman"/>
              </w:rPr>
              <w:t>mac_rrc_config_req()</w:t>
            </w:r>
          </w:p>
        </w:tc>
        <w:tc>
          <w:tcPr>
            <w:tcW w:w="1559" w:type="dxa"/>
          </w:tcPr>
          <w:p w14:paraId="427DBD64" w14:textId="77777777" w:rsidR="00266F25" w:rsidRDefault="00266F25" w:rsidP="00312224">
            <w:pPr>
              <w:rPr>
                <w:rFonts w:ascii="Times New Roman" w:hAnsi="Times New Roman" w:cs="Times New Roman"/>
              </w:rPr>
            </w:pPr>
            <w:r>
              <w:rPr>
                <w:rFonts w:ascii="Times New Roman" w:hAnsi="Times New Roman" w:cs="Times New Roman"/>
                <w:szCs w:val="24"/>
              </w:rPr>
              <w:t>RRC</w:t>
            </w:r>
            <w:r w:rsidRPr="0046026B">
              <w:rPr>
                <w:rFonts w:ascii="Times New Roman" w:hAnsi="Times New Roman" w:cs="Times New Roman"/>
                <w:szCs w:val="24"/>
              </w:rPr>
              <w:t>→</w:t>
            </w:r>
            <w:r>
              <w:rPr>
                <w:rFonts w:ascii="Times New Roman" w:hAnsi="Times New Roman" w:cs="Times New Roman" w:hint="eastAsia"/>
                <w:szCs w:val="24"/>
              </w:rPr>
              <w:t>MA</w:t>
            </w:r>
            <w:r>
              <w:rPr>
                <w:rFonts w:ascii="Times New Roman" w:hAnsi="Times New Roman" w:cs="Times New Roman"/>
                <w:szCs w:val="24"/>
              </w:rPr>
              <w:t>C</w:t>
            </w:r>
          </w:p>
        </w:tc>
        <w:tc>
          <w:tcPr>
            <w:tcW w:w="3686" w:type="dxa"/>
          </w:tcPr>
          <w:p w14:paraId="6CD7743A" w14:textId="77777777" w:rsidR="00266F25" w:rsidRPr="00462754" w:rsidRDefault="00266F25" w:rsidP="00312224">
            <w:pPr>
              <w:rPr>
                <w:rFonts w:ascii="Times New Roman" w:hAnsi="Times New Roman" w:cs="Times New Roman"/>
              </w:rPr>
            </w:pPr>
            <w:r w:rsidRPr="00462754">
              <w:rPr>
                <w:rFonts w:ascii="Times New Roman" w:hAnsi="Times New Roman" w:cs="Times New Roman"/>
              </w:rPr>
              <w:t>Mod_id</w:t>
            </w:r>
          </w:p>
          <w:p w14:paraId="2092B92D" w14:textId="77777777" w:rsidR="00266F25" w:rsidRPr="00462754" w:rsidRDefault="00266F25" w:rsidP="00312224">
            <w:pPr>
              <w:rPr>
                <w:rFonts w:ascii="Times New Roman" w:hAnsi="Times New Roman" w:cs="Times New Roman"/>
              </w:rPr>
            </w:pPr>
            <w:r w:rsidRPr="00462754">
              <w:rPr>
                <w:rFonts w:ascii="Times New Roman" w:hAnsi="Times New Roman" w:cs="Times New Roman"/>
              </w:rPr>
              <w:t>CC_id</w:t>
            </w:r>
          </w:p>
          <w:p w14:paraId="37D6C099" w14:textId="77777777" w:rsidR="00266F25" w:rsidRPr="00462754" w:rsidRDefault="00266F25" w:rsidP="00312224">
            <w:pPr>
              <w:rPr>
                <w:rFonts w:ascii="Times New Roman" w:hAnsi="Times New Roman" w:cs="Times New Roman"/>
              </w:rPr>
            </w:pPr>
            <w:r w:rsidRPr="00462754">
              <w:rPr>
                <w:rFonts w:ascii="Times New Roman" w:hAnsi="Times New Roman" w:cs="Times New Roman"/>
              </w:rPr>
              <w:t>eNB_flagP</w:t>
            </w:r>
          </w:p>
          <w:p w14:paraId="44A791D6" w14:textId="77777777" w:rsidR="00266F25" w:rsidRDefault="00266F25" w:rsidP="00312224">
            <w:pPr>
              <w:rPr>
                <w:rFonts w:ascii="Times New Roman" w:hAnsi="Times New Roman" w:cs="Times New Roman"/>
              </w:rPr>
            </w:pPr>
            <w:r w:rsidRPr="00462754">
              <w:rPr>
                <w:rFonts w:ascii="Times New Roman" w:hAnsi="Times New Roman" w:cs="Times New Roman"/>
              </w:rPr>
              <w:t>rntiP</w:t>
            </w:r>
          </w:p>
          <w:p w14:paraId="6B9299ED" w14:textId="77777777" w:rsidR="00266F25" w:rsidRPr="00462754" w:rsidRDefault="00266F25" w:rsidP="00312224">
            <w:pPr>
              <w:rPr>
                <w:rFonts w:ascii="Times New Roman" w:hAnsi="Times New Roman" w:cs="Times New Roman"/>
              </w:rPr>
            </w:pPr>
            <w:r w:rsidRPr="00462754">
              <w:rPr>
                <w:rFonts w:ascii="Times New Roman" w:hAnsi="Times New Roman" w:cs="Times New Roman"/>
              </w:rPr>
              <w:t>PhysicalConfigDedicated-NB</w:t>
            </w:r>
          </w:p>
          <w:p w14:paraId="72281B78" w14:textId="77777777" w:rsidR="00266F25" w:rsidRPr="00462754" w:rsidRDefault="00266F25" w:rsidP="00312224">
            <w:pPr>
              <w:rPr>
                <w:rFonts w:ascii="Times New Roman" w:hAnsi="Times New Roman" w:cs="Times New Roman"/>
              </w:rPr>
            </w:pPr>
            <w:r w:rsidRPr="00462754">
              <w:rPr>
                <w:rFonts w:ascii="Times New Roman" w:hAnsi="Times New Roman" w:cs="Times New Roman"/>
              </w:rPr>
              <w:t>*MAC-MainConfig-NB</w:t>
            </w:r>
          </w:p>
          <w:p w14:paraId="07B2CCE6" w14:textId="77777777" w:rsidR="00266F25" w:rsidRPr="00462754" w:rsidRDefault="00266F25" w:rsidP="00312224">
            <w:pPr>
              <w:rPr>
                <w:rFonts w:ascii="Times New Roman" w:hAnsi="Times New Roman" w:cs="Times New Roman"/>
              </w:rPr>
            </w:pPr>
            <w:r w:rsidRPr="00462754">
              <w:rPr>
                <w:rFonts w:ascii="Times New Roman" w:hAnsi="Times New Roman" w:cs="Times New Roman"/>
              </w:rPr>
              <w:t>logicalChannelIdentity</w:t>
            </w:r>
          </w:p>
          <w:p w14:paraId="716B423B" w14:textId="77777777" w:rsidR="00266F25" w:rsidRPr="00462754" w:rsidRDefault="00266F25" w:rsidP="00312224">
            <w:pPr>
              <w:rPr>
                <w:rFonts w:ascii="Times New Roman" w:hAnsi="Times New Roman" w:cs="Times New Roman"/>
              </w:rPr>
            </w:pPr>
            <w:r w:rsidRPr="00462754">
              <w:rPr>
                <w:rFonts w:ascii="Times New Roman" w:hAnsi="Times New Roman" w:cs="Times New Roman"/>
              </w:rPr>
              <w:t>*LogicalChannelConfig-NB</w:t>
            </w:r>
          </w:p>
          <w:p w14:paraId="3AD8D7DB" w14:textId="77777777" w:rsidR="00266F25" w:rsidRPr="00462754" w:rsidRDefault="00266F25" w:rsidP="00312224">
            <w:pPr>
              <w:rPr>
                <w:rFonts w:ascii="Times New Roman" w:hAnsi="Times New Roman" w:cs="Times New Roman"/>
              </w:rPr>
            </w:pPr>
            <w:r>
              <w:rPr>
                <w:rFonts w:ascii="Times New Roman" w:hAnsi="Times New Roman" w:cs="Times New Roman"/>
              </w:rPr>
              <w:t>(</w:t>
            </w:r>
            <w:r w:rsidRPr="00462754">
              <w:rPr>
                <w:rFonts w:ascii="Times New Roman" w:hAnsi="Times New Roman" w:cs="Times New Roman"/>
              </w:rPr>
              <w:t>eNB_index</w:t>
            </w:r>
            <w:r>
              <w:rPr>
                <w:rFonts w:ascii="Times New Roman" w:hAnsi="Times New Roman" w:cs="Times New Roman"/>
              </w:rPr>
              <w:t xml:space="preserve"> ) NULL</w:t>
            </w:r>
          </w:p>
          <w:p w14:paraId="2BDDC14E" w14:textId="77777777" w:rsidR="00266F25" w:rsidRPr="00462754" w:rsidRDefault="00266F25" w:rsidP="00312224">
            <w:pPr>
              <w:rPr>
                <w:rFonts w:ascii="Times New Roman" w:hAnsi="Times New Roman" w:cs="Times New Roman"/>
              </w:rPr>
            </w:pPr>
            <w:r>
              <w:rPr>
                <w:rFonts w:ascii="Times New Roman" w:hAnsi="Times New Roman" w:cs="Times New Roman"/>
              </w:rPr>
              <w:t>(</w:t>
            </w:r>
            <w:r w:rsidRPr="00462754">
              <w:rPr>
                <w:rFonts w:ascii="Times New Roman" w:hAnsi="Times New Roman" w:cs="Times New Roman"/>
              </w:rPr>
              <w:t>*RadioResourceConfigCommonSIB-NB</w:t>
            </w:r>
            <w:r>
              <w:rPr>
                <w:rFonts w:ascii="Times New Roman" w:hAnsi="Times New Roman" w:cs="Times New Roman"/>
              </w:rPr>
              <w:t>) NULL</w:t>
            </w:r>
          </w:p>
          <w:p w14:paraId="754D9185" w14:textId="77777777" w:rsidR="00266F25" w:rsidRPr="00462754" w:rsidRDefault="00266F25" w:rsidP="00312224">
            <w:pPr>
              <w:rPr>
                <w:rFonts w:ascii="Times New Roman" w:hAnsi="Times New Roman" w:cs="Times New Roman"/>
              </w:rPr>
            </w:pPr>
            <w:r>
              <w:rPr>
                <w:rFonts w:ascii="Times New Roman" w:hAnsi="Times New Roman" w:cs="Times New Roman"/>
              </w:rPr>
              <w:t>(</w:t>
            </w:r>
            <w:r w:rsidRPr="00462754">
              <w:rPr>
                <w:rFonts w:ascii="Times New Roman" w:hAnsi="Times New Roman" w:cs="Times New Roman"/>
              </w:rPr>
              <w:t>*SIwindowsize</w:t>
            </w:r>
            <w:r>
              <w:rPr>
                <w:rFonts w:ascii="Times New Roman" w:hAnsi="Times New Roman" w:cs="Times New Roman"/>
              </w:rPr>
              <w:t>) NULL</w:t>
            </w:r>
          </w:p>
          <w:p w14:paraId="3BD48065" w14:textId="77777777" w:rsidR="00266F25" w:rsidRPr="00462754" w:rsidRDefault="00266F25" w:rsidP="00312224">
            <w:pPr>
              <w:rPr>
                <w:rFonts w:ascii="Times New Roman" w:hAnsi="Times New Roman" w:cs="Times New Roman"/>
              </w:rPr>
            </w:pPr>
            <w:r>
              <w:rPr>
                <w:rFonts w:ascii="Times New Roman" w:hAnsi="Times New Roman" w:cs="Times New Roman"/>
              </w:rPr>
              <w:t>(</w:t>
            </w:r>
            <w:r w:rsidRPr="00462754">
              <w:rPr>
                <w:rFonts w:ascii="Times New Roman" w:hAnsi="Times New Roman" w:cs="Times New Roman"/>
              </w:rPr>
              <w:t>*SIperiod</w:t>
            </w:r>
            <w:r>
              <w:rPr>
                <w:rFonts w:ascii="Times New Roman" w:hAnsi="Times New Roman" w:cs="Times New Roman"/>
              </w:rPr>
              <w:t>) NULL</w:t>
            </w:r>
          </w:p>
          <w:p w14:paraId="624E7DE1" w14:textId="77777777" w:rsidR="00266F25" w:rsidRPr="00462754" w:rsidRDefault="00266F25" w:rsidP="00312224">
            <w:pPr>
              <w:rPr>
                <w:rFonts w:ascii="Times New Roman" w:hAnsi="Times New Roman" w:cs="Times New Roman"/>
              </w:rPr>
            </w:pPr>
            <w:r>
              <w:rPr>
                <w:rFonts w:ascii="Times New Roman" w:hAnsi="Times New Roman" w:cs="Times New Roman"/>
              </w:rPr>
              <w:t>(</w:t>
            </w:r>
            <w:r w:rsidRPr="00462754">
              <w:rPr>
                <w:rFonts w:ascii="Times New Roman" w:hAnsi="Times New Roman" w:cs="Times New Roman"/>
              </w:rPr>
              <w:t>*ul_CarrierFreq</w:t>
            </w:r>
            <w:r>
              <w:rPr>
                <w:rFonts w:ascii="Times New Roman" w:hAnsi="Times New Roman" w:cs="Times New Roman"/>
              </w:rPr>
              <w:t>) NULL</w:t>
            </w:r>
          </w:p>
          <w:p w14:paraId="783FFCBF" w14:textId="77777777" w:rsidR="00266F25" w:rsidRDefault="00266F25" w:rsidP="00312224">
            <w:pPr>
              <w:rPr>
                <w:rFonts w:ascii="Times New Roman" w:hAnsi="Times New Roman" w:cs="Times New Roman"/>
              </w:rPr>
            </w:pPr>
            <w:r>
              <w:rPr>
                <w:rFonts w:ascii="Times New Roman" w:hAnsi="Times New Roman" w:cs="Times New Roman"/>
              </w:rPr>
              <w:t>(</w:t>
            </w:r>
            <w:r w:rsidRPr="00462754">
              <w:rPr>
                <w:rFonts w:ascii="Times New Roman" w:hAnsi="Times New Roman" w:cs="Times New Roman"/>
              </w:rPr>
              <w:t>*additionalSpectrumEmission</w:t>
            </w:r>
            <w:r>
              <w:rPr>
                <w:rFonts w:ascii="Times New Roman" w:hAnsi="Times New Roman" w:cs="Times New Roman"/>
              </w:rPr>
              <w:t>) NULL</w:t>
            </w:r>
          </w:p>
        </w:tc>
        <w:tc>
          <w:tcPr>
            <w:tcW w:w="1417" w:type="dxa"/>
          </w:tcPr>
          <w:p w14:paraId="49D02DB0" w14:textId="77777777" w:rsidR="00266F25" w:rsidRPr="00765D28" w:rsidRDefault="00266F25" w:rsidP="00312224">
            <w:pPr>
              <w:jc w:val="center"/>
              <w:rPr>
                <w:rFonts w:ascii="Times New Roman" w:hAnsi="Times New Roman" w:cs="Times New Roman"/>
                <w:sz w:val="22"/>
              </w:rPr>
            </w:pPr>
            <w:r>
              <w:rPr>
                <w:rFonts w:ascii="Times New Roman" w:hAnsi="Times New Roman" w:cs="Times New Roman" w:hint="eastAsia"/>
              </w:rPr>
              <w:t>N/A</w:t>
            </w:r>
          </w:p>
        </w:tc>
      </w:tr>
    </w:tbl>
    <w:p w14:paraId="02D4B63F" w14:textId="77777777" w:rsidR="00266F25" w:rsidRDefault="00266F25" w:rsidP="00266F25">
      <w:pPr>
        <w:jc w:val="center"/>
        <w:rPr>
          <w:rFonts w:ascii="Times New Roman" w:hAnsi="Times New Roman" w:cs="Times New Roman"/>
        </w:rPr>
      </w:pPr>
    </w:p>
    <w:p w14:paraId="6E650FD9" w14:textId="5268344A" w:rsidR="009E012C" w:rsidRPr="002B06BF" w:rsidRDefault="009E012C" w:rsidP="009E012C"/>
    <w:p w14:paraId="6C5A973C" w14:textId="4D3B0B26" w:rsidR="000D2CF9" w:rsidRDefault="000D2CF9" w:rsidP="009E012C"/>
    <w:p w14:paraId="0543683D" w14:textId="77777777" w:rsidR="000D2CF9" w:rsidRPr="007F5530" w:rsidRDefault="000D2CF9" w:rsidP="009E012C"/>
    <w:p w14:paraId="361DDA70" w14:textId="621BD97F" w:rsidR="009E012C" w:rsidRDefault="009E012C" w:rsidP="009E012C">
      <w:pPr>
        <w:pStyle w:val="2"/>
      </w:pPr>
      <w:bookmarkStart w:id="15" w:name="_Toc468707351"/>
      <w:r>
        <w:lastRenderedPageBreak/>
        <w:t>3.2 MAC-RLC</w:t>
      </w:r>
      <w:bookmarkEnd w:id="15"/>
    </w:p>
    <w:p w14:paraId="54B1ADD0" w14:textId="0ECC0C02" w:rsidR="00740A52" w:rsidRDefault="00740A52" w:rsidP="00740A52">
      <w:pPr>
        <w:pStyle w:val="3"/>
      </w:pPr>
      <w:bookmarkStart w:id="16" w:name="_Toc468707352"/>
      <w:r>
        <w:t xml:space="preserve">3.2.1 </w:t>
      </w:r>
      <w:r>
        <w:rPr>
          <w:rFonts w:ascii="Times New Roman" w:hAnsi="Times New Roman" w:cs="Times New Roman"/>
          <w:szCs w:val="40"/>
        </w:rPr>
        <w:t>UL</w:t>
      </w:r>
      <w:r>
        <w:rPr>
          <w:rFonts w:ascii="Times New Roman" w:hAnsi="Times New Roman" w:cs="Times New Roman" w:hint="eastAsia"/>
          <w:szCs w:val="40"/>
        </w:rPr>
        <w:t>_DCCH</w:t>
      </w:r>
      <w:bookmarkEnd w:id="16"/>
    </w:p>
    <w:tbl>
      <w:tblPr>
        <w:tblStyle w:val="a3"/>
        <w:tblW w:w="10910" w:type="dxa"/>
        <w:jc w:val="center"/>
        <w:tblLayout w:type="fixed"/>
        <w:tblLook w:val="04A0" w:firstRow="1" w:lastRow="0" w:firstColumn="1" w:lastColumn="0" w:noHBand="0" w:noVBand="1"/>
      </w:tblPr>
      <w:tblGrid>
        <w:gridCol w:w="1980"/>
        <w:gridCol w:w="2126"/>
        <w:gridCol w:w="1559"/>
        <w:gridCol w:w="2268"/>
        <w:gridCol w:w="2977"/>
      </w:tblGrid>
      <w:tr w:rsidR="00740A52" w14:paraId="2CE59754" w14:textId="77777777" w:rsidTr="00426B8B">
        <w:trPr>
          <w:trHeight w:val="405"/>
          <w:jc w:val="center"/>
        </w:trPr>
        <w:tc>
          <w:tcPr>
            <w:tcW w:w="1980" w:type="dxa"/>
            <w:shd w:val="clear" w:color="auto" w:fill="D9D9D9" w:themeFill="background1" w:themeFillShade="D9"/>
          </w:tcPr>
          <w:p w14:paraId="2F06DF57" w14:textId="77777777" w:rsidR="00740A52" w:rsidRPr="007C068A" w:rsidRDefault="00740A52" w:rsidP="00923A14">
            <w:pPr>
              <w:rPr>
                <w:rFonts w:ascii="Times New Roman" w:hAnsi="Times New Roman" w:cs="Times New Roman"/>
                <w:b/>
              </w:rPr>
            </w:pPr>
            <w:r>
              <w:rPr>
                <w:rFonts w:ascii="Times New Roman" w:hAnsi="Times New Roman" w:cs="Times New Roman" w:hint="eastAsia"/>
                <w:b/>
              </w:rPr>
              <w:t>Block</w:t>
            </w:r>
            <w:r>
              <w:rPr>
                <w:rFonts w:ascii="Times New Roman" w:hAnsi="Times New Roman" w:cs="Times New Roman"/>
                <w:b/>
              </w:rPr>
              <w:t xml:space="preserve"> </w:t>
            </w:r>
          </w:p>
        </w:tc>
        <w:tc>
          <w:tcPr>
            <w:tcW w:w="2126" w:type="dxa"/>
            <w:shd w:val="clear" w:color="auto" w:fill="D9D9D9" w:themeFill="background1" w:themeFillShade="D9"/>
          </w:tcPr>
          <w:p w14:paraId="35B2C819" w14:textId="77777777" w:rsidR="00740A52" w:rsidRDefault="00740A52" w:rsidP="00923A14">
            <w:pPr>
              <w:rPr>
                <w:rFonts w:ascii="Times New Roman" w:hAnsi="Times New Roman" w:cs="Times New Roman"/>
                <w:b/>
              </w:rPr>
            </w:pPr>
            <w:r>
              <w:rPr>
                <w:rFonts w:ascii="Times New Roman" w:hAnsi="Times New Roman" w:cs="Times New Roman"/>
                <w:b/>
              </w:rPr>
              <w:t>Primitives</w:t>
            </w:r>
            <w:r>
              <w:rPr>
                <w:rFonts w:ascii="Times New Roman" w:hAnsi="Times New Roman" w:cs="Times New Roman" w:hint="eastAsia"/>
                <w:b/>
                <w:szCs w:val="40"/>
              </w:rPr>
              <w:t xml:space="preserve"> </w:t>
            </w:r>
          </w:p>
        </w:tc>
        <w:tc>
          <w:tcPr>
            <w:tcW w:w="1559" w:type="dxa"/>
            <w:shd w:val="clear" w:color="auto" w:fill="D9D9D9" w:themeFill="background1" w:themeFillShade="D9"/>
          </w:tcPr>
          <w:p w14:paraId="26B34977" w14:textId="77777777" w:rsidR="00740A52" w:rsidRPr="00633FFA" w:rsidRDefault="00740A52" w:rsidP="00923A14">
            <w:pPr>
              <w:rPr>
                <w:rFonts w:ascii="Times New Roman" w:hAnsi="Times New Roman" w:cs="Times New Roman"/>
                <w:b/>
              </w:rPr>
            </w:pPr>
            <w:r>
              <w:rPr>
                <w:rFonts w:ascii="Times New Roman" w:hAnsi="Times New Roman" w:cs="Times New Roman" w:hint="eastAsia"/>
                <w:b/>
                <w:szCs w:val="40"/>
              </w:rPr>
              <w:t>Direction</w:t>
            </w:r>
          </w:p>
        </w:tc>
        <w:tc>
          <w:tcPr>
            <w:tcW w:w="2268" w:type="dxa"/>
            <w:shd w:val="clear" w:color="auto" w:fill="D9D9D9" w:themeFill="background1" w:themeFillShade="D9"/>
          </w:tcPr>
          <w:p w14:paraId="1D4600CE" w14:textId="77777777" w:rsidR="00740A52" w:rsidRDefault="00740A52" w:rsidP="00923A14">
            <w:pPr>
              <w:rPr>
                <w:rFonts w:ascii="Times New Roman" w:hAnsi="Times New Roman" w:cs="Times New Roman"/>
                <w:b/>
              </w:rPr>
            </w:pPr>
            <w:r>
              <w:rPr>
                <w:rFonts w:ascii="Times New Roman" w:hAnsi="Times New Roman" w:cs="Times New Roman"/>
                <w:b/>
              </w:rPr>
              <w:t>Input Parameters</w:t>
            </w:r>
          </w:p>
          <w:p w14:paraId="471620AA" w14:textId="324C771A" w:rsidR="00C371F4" w:rsidRPr="00BA7D30" w:rsidRDefault="00C371F4" w:rsidP="00923A14">
            <w:pPr>
              <w:rPr>
                <w:rFonts w:ascii="Times New Roman" w:hAnsi="Times New Roman" w:cs="Times New Roman"/>
                <w:b/>
              </w:rPr>
            </w:pPr>
            <w:r>
              <w:rPr>
                <w:rFonts w:ascii="Times New Roman" w:hAnsi="Times New Roman" w:cs="Times New Roman" w:hint="eastAsia"/>
              </w:rPr>
              <w:t>(UL_DC_Para)</w:t>
            </w:r>
          </w:p>
        </w:tc>
        <w:tc>
          <w:tcPr>
            <w:tcW w:w="2977" w:type="dxa"/>
            <w:shd w:val="clear" w:color="auto" w:fill="D9D9D9" w:themeFill="background1" w:themeFillShade="D9"/>
          </w:tcPr>
          <w:p w14:paraId="36EFE9B5" w14:textId="15E7C1EB" w:rsidR="00740A52" w:rsidRDefault="007E4CA1" w:rsidP="00923A14">
            <w:pPr>
              <w:rPr>
                <w:rFonts w:ascii="Times New Roman" w:hAnsi="Times New Roman" w:cs="Times New Roman"/>
              </w:rPr>
            </w:pPr>
            <w:r>
              <w:rPr>
                <w:rFonts w:ascii="Times New Roman" w:hAnsi="Times New Roman" w:cs="Times New Roman"/>
                <w:b/>
                <w:szCs w:val="40"/>
              </w:rPr>
              <w:t xml:space="preserve">Output </w:t>
            </w:r>
            <w:r>
              <w:rPr>
                <w:rFonts w:ascii="Times New Roman" w:hAnsi="Times New Roman" w:cs="Times New Roman" w:hint="eastAsia"/>
                <w:b/>
                <w:szCs w:val="40"/>
              </w:rPr>
              <w:t>Parameters</w:t>
            </w:r>
          </w:p>
        </w:tc>
      </w:tr>
      <w:tr w:rsidR="007E4CA1" w14:paraId="0136361C" w14:textId="77777777" w:rsidTr="000D2CF9">
        <w:trPr>
          <w:trHeight w:val="4184"/>
          <w:jc w:val="center"/>
        </w:trPr>
        <w:tc>
          <w:tcPr>
            <w:tcW w:w="1980" w:type="dxa"/>
          </w:tcPr>
          <w:p w14:paraId="7EEB2B6F" w14:textId="13AFE2EF" w:rsidR="007E4CA1" w:rsidRDefault="00481546" w:rsidP="00923A14">
            <w:pPr>
              <w:rPr>
                <w:rFonts w:ascii="Times New Roman" w:hAnsi="Times New Roman" w:cs="Times New Roman"/>
              </w:rPr>
            </w:pPr>
            <w:r>
              <w:rPr>
                <w:rFonts w:ascii="Times New Roman" w:hAnsi="Times New Roman" w:cs="Times New Roman" w:hint="eastAsia"/>
              </w:rPr>
              <w:t>U</w:t>
            </w:r>
            <w:r w:rsidR="007E4CA1">
              <w:rPr>
                <w:rFonts w:ascii="Times New Roman" w:hAnsi="Times New Roman" w:cs="Times New Roman" w:hint="eastAsia"/>
              </w:rPr>
              <w:t>LS</w:t>
            </w:r>
            <w:r w:rsidR="007E4CA1">
              <w:rPr>
                <w:rFonts w:ascii="Times New Roman" w:hAnsi="Times New Roman" w:cs="Times New Roman"/>
              </w:rPr>
              <w:t>C</w:t>
            </w:r>
            <w:r w:rsidR="007E4CA1">
              <w:rPr>
                <w:rFonts w:ascii="Times New Roman" w:hAnsi="Times New Roman" w:cs="Times New Roman" w:hint="eastAsia"/>
              </w:rPr>
              <w:t>H_Process</w:t>
            </w:r>
          </w:p>
        </w:tc>
        <w:tc>
          <w:tcPr>
            <w:tcW w:w="2126" w:type="dxa"/>
          </w:tcPr>
          <w:p w14:paraId="1EEE2AD3" w14:textId="3FF19EE3" w:rsidR="007E4CA1" w:rsidRPr="00EE6E33" w:rsidRDefault="007E4CA1" w:rsidP="00923A14">
            <w:pPr>
              <w:rPr>
                <w:rFonts w:ascii="Times New Roman" w:hAnsi="Times New Roman" w:cs="Times New Roman"/>
                <w:sz w:val="22"/>
              </w:rPr>
            </w:pPr>
            <w:r>
              <w:rPr>
                <w:rFonts w:ascii="Times New Roman" w:hAnsi="Times New Roman" w:cs="Times New Roman"/>
              </w:rPr>
              <w:t>mac_rlc_data_ind()</w:t>
            </w:r>
          </w:p>
        </w:tc>
        <w:tc>
          <w:tcPr>
            <w:tcW w:w="1559" w:type="dxa"/>
          </w:tcPr>
          <w:p w14:paraId="31EDB0E7" w14:textId="63459721" w:rsidR="007E4CA1" w:rsidRDefault="007E4CA1" w:rsidP="00923A14">
            <w:pPr>
              <w:rPr>
                <w:rFonts w:ascii="Times New Roman" w:hAnsi="Times New Roman" w:cs="Times New Roman"/>
              </w:rPr>
            </w:pPr>
            <w:r>
              <w:rPr>
                <w:rFonts w:ascii="Times New Roman" w:hAnsi="Times New Roman" w:cs="Times New Roman"/>
                <w:szCs w:val="24"/>
              </w:rPr>
              <w:t>MAC</w:t>
            </w:r>
            <w:r w:rsidRPr="0046026B">
              <w:rPr>
                <w:rFonts w:ascii="Times New Roman" w:hAnsi="Times New Roman" w:cs="Times New Roman"/>
                <w:szCs w:val="24"/>
              </w:rPr>
              <w:t>→</w:t>
            </w:r>
            <w:r>
              <w:rPr>
                <w:rFonts w:ascii="Times New Roman" w:hAnsi="Times New Roman" w:cs="Times New Roman"/>
                <w:szCs w:val="24"/>
              </w:rPr>
              <w:t>RLC</w:t>
            </w:r>
          </w:p>
        </w:tc>
        <w:tc>
          <w:tcPr>
            <w:tcW w:w="2268" w:type="dxa"/>
          </w:tcPr>
          <w:p w14:paraId="4A3F89EF" w14:textId="77777777" w:rsidR="006255B2" w:rsidRPr="006255B2" w:rsidRDefault="006255B2" w:rsidP="006255B2">
            <w:pPr>
              <w:rPr>
                <w:rFonts w:ascii="Times New Roman" w:hAnsi="Times New Roman" w:cs="Times New Roman"/>
              </w:rPr>
            </w:pPr>
            <w:r w:rsidRPr="006255B2">
              <w:rPr>
                <w:rFonts w:ascii="Times New Roman" w:hAnsi="Times New Roman" w:cs="Times New Roman"/>
              </w:rPr>
              <w:t>enb_mod_idP,     rntiP,     enb_mod_idP,</w:t>
            </w:r>
          </w:p>
          <w:p w14:paraId="2101D9B4" w14:textId="2E89C2ED" w:rsidR="006255B2" w:rsidRPr="006255B2" w:rsidRDefault="006255B2" w:rsidP="006255B2">
            <w:pPr>
              <w:rPr>
                <w:rFonts w:ascii="Times New Roman" w:hAnsi="Times New Roman" w:cs="Times New Roman"/>
              </w:rPr>
            </w:pPr>
            <w:r w:rsidRPr="006255B2">
              <w:rPr>
                <w:rFonts w:ascii="Times New Roman" w:hAnsi="Times New Roman" w:cs="Times New Roman"/>
              </w:rPr>
              <w:t>frameP,</w:t>
            </w:r>
            <w:r w:rsidRPr="006255B2">
              <w:rPr>
                <w:rFonts w:ascii="Times New Roman" w:hAnsi="Times New Roman" w:cs="Times New Roman"/>
              </w:rPr>
              <w:tab/>
            </w:r>
            <w:r w:rsidRPr="006255B2">
              <w:rPr>
                <w:rFonts w:ascii="Times New Roman" w:hAnsi="Times New Roman" w:cs="Times New Roman"/>
              </w:rPr>
              <w:tab/>
              <w:t xml:space="preserve">     ENB_FLAG_YES,MBMS_FLAG_NO,   rx_lcids[i],</w:t>
            </w:r>
          </w:p>
          <w:p w14:paraId="7607D7B5" w14:textId="77777777" w:rsidR="006255B2" w:rsidRDefault="006255B2" w:rsidP="006255B2">
            <w:pPr>
              <w:rPr>
                <w:rFonts w:ascii="Times New Roman" w:hAnsi="Times New Roman" w:cs="Times New Roman"/>
              </w:rPr>
            </w:pPr>
            <w:r w:rsidRPr="006255B2">
              <w:rPr>
                <w:rFonts w:ascii="Times New Roman" w:hAnsi="Times New Roman" w:cs="Times New Roman"/>
              </w:rPr>
              <w:t>(char*)payload_ptr,</w:t>
            </w:r>
          </w:p>
          <w:p w14:paraId="5F173EC6" w14:textId="25EB4440" w:rsidR="006255B2" w:rsidRPr="006255B2" w:rsidRDefault="006255B2" w:rsidP="006255B2">
            <w:pPr>
              <w:rPr>
                <w:rFonts w:ascii="Times New Roman" w:hAnsi="Times New Roman" w:cs="Times New Roman"/>
              </w:rPr>
            </w:pPr>
            <w:r w:rsidRPr="006255B2">
              <w:rPr>
                <w:rFonts w:ascii="Times New Roman" w:hAnsi="Times New Roman" w:cs="Times New Roman"/>
              </w:rPr>
              <w:t>rx_lengths[i],</w:t>
            </w:r>
          </w:p>
          <w:p w14:paraId="06A85601" w14:textId="5D99EA15" w:rsidR="007E4CA1" w:rsidRPr="00740A52" w:rsidRDefault="006255B2" w:rsidP="006255B2">
            <w:pPr>
              <w:rPr>
                <w:rFonts w:ascii="Times New Roman" w:hAnsi="Times New Roman" w:cs="Times New Roman"/>
                <w:b/>
              </w:rPr>
            </w:pPr>
            <w:r w:rsidRPr="006255B2">
              <w:rPr>
                <w:rFonts w:ascii="Times New Roman" w:hAnsi="Times New Roman" w:cs="Times New Roman"/>
              </w:rPr>
              <w:t>1,</w:t>
            </w:r>
            <w:r w:rsidRPr="006255B2">
              <w:rPr>
                <w:rFonts w:ascii="Times New Roman" w:hAnsi="Times New Roman" w:cs="Times New Roman"/>
              </w:rPr>
              <w:tab/>
            </w:r>
            <w:r w:rsidRPr="006255B2">
              <w:rPr>
                <w:rFonts w:ascii="Times New Roman" w:hAnsi="Times New Roman" w:cs="Times New Roman"/>
              </w:rPr>
              <w:tab/>
              <w:t xml:space="preserve">     NULL</w:t>
            </w:r>
          </w:p>
        </w:tc>
        <w:tc>
          <w:tcPr>
            <w:tcW w:w="2977" w:type="dxa"/>
          </w:tcPr>
          <w:p w14:paraId="446CA5C0" w14:textId="77777777" w:rsidR="006255B2" w:rsidRDefault="006255B2" w:rsidP="006255B2">
            <w:pPr>
              <w:rPr>
                <w:rFonts w:ascii="Times New Roman" w:hAnsi="Times New Roman" w:cs="Times New Roman"/>
              </w:rPr>
            </w:pPr>
            <w:r w:rsidRPr="006255B2">
              <w:rPr>
                <w:rFonts w:ascii="Times New Roman" w:hAnsi="Times New Roman" w:cs="Times New Roman"/>
              </w:rPr>
              <w:t>(char*)payload_ptr,</w:t>
            </w:r>
          </w:p>
          <w:p w14:paraId="171F958A" w14:textId="77777777" w:rsidR="006255B2" w:rsidRPr="006255B2" w:rsidRDefault="006255B2" w:rsidP="006255B2">
            <w:pPr>
              <w:rPr>
                <w:rFonts w:ascii="Times New Roman" w:hAnsi="Times New Roman" w:cs="Times New Roman"/>
              </w:rPr>
            </w:pPr>
            <w:r w:rsidRPr="006255B2">
              <w:rPr>
                <w:rFonts w:ascii="Times New Roman" w:hAnsi="Times New Roman" w:cs="Times New Roman"/>
              </w:rPr>
              <w:t>rx_lengths[i],</w:t>
            </w:r>
          </w:p>
          <w:p w14:paraId="02F80DCD" w14:textId="755DDA5F" w:rsidR="007E4CA1" w:rsidRPr="006255B2" w:rsidRDefault="007E4CA1" w:rsidP="000D2CF9">
            <w:pPr>
              <w:rPr>
                <w:rFonts w:ascii="Times New Roman" w:hAnsi="Times New Roman" w:cs="Times New Roman"/>
              </w:rPr>
            </w:pPr>
          </w:p>
        </w:tc>
      </w:tr>
    </w:tbl>
    <w:p w14:paraId="4B506E35" w14:textId="4201D09C" w:rsidR="000D2CF9" w:rsidRDefault="00C124E7" w:rsidP="000D2CF9">
      <w:pPr>
        <w:jc w:val="center"/>
        <w:rPr>
          <w:rFonts w:ascii="Times New Roman" w:hAnsi="Times New Roman" w:cs="Times New Roman"/>
        </w:rPr>
      </w:pPr>
      <w:r>
        <w:tab/>
      </w:r>
      <w:r>
        <w:rPr>
          <w:rFonts w:ascii="Times New Roman" w:hAnsi="Times New Roman" w:cs="Times New Roman" w:hint="eastAsia"/>
        </w:rPr>
        <w:t>Table</w:t>
      </w:r>
      <w:r>
        <w:rPr>
          <w:rFonts w:ascii="Times New Roman" w:hAnsi="Times New Roman" w:cs="Times New Roman"/>
        </w:rPr>
        <w:t xml:space="preserve">x . Parameters of </w:t>
      </w:r>
      <w:r>
        <w:rPr>
          <w:rFonts w:ascii="Times New Roman" w:hAnsi="Times New Roman" w:cs="Times New Roman" w:hint="eastAsia"/>
        </w:rPr>
        <w:t>C</w:t>
      </w:r>
      <w:r>
        <w:rPr>
          <w:rFonts w:ascii="Times New Roman" w:hAnsi="Times New Roman" w:cs="Times New Roman"/>
        </w:rPr>
        <w:t>ross Layer</w:t>
      </w:r>
      <w:r w:rsidR="00F50B3E" w:rsidRPr="00F50B3E">
        <w:rPr>
          <w:rFonts w:ascii="Times New Roman" w:hAnsi="Times New Roman" w:cs="Times New Roman"/>
        </w:rPr>
        <w:t xml:space="preserve"> </w:t>
      </w:r>
      <w:r w:rsidR="00F50B3E">
        <w:rPr>
          <w:rFonts w:ascii="Times New Roman" w:hAnsi="Times New Roman" w:cs="Times New Roman"/>
        </w:rPr>
        <w:t>Channel.</w:t>
      </w:r>
    </w:p>
    <w:p w14:paraId="73CEE76A" w14:textId="11A1DBAD" w:rsidR="00740A52" w:rsidRDefault="00740A52" w:rsidP="00426B8B">
      <w:pPr>
        <w:pStyle w:val="3"/>
      </w:pPr>
      <w:bookmarkStart w:id="17" w:name="_Toc468707353"/>
      <w:r>
        <w:t xml:space="preserve">3.2.2 </w:t>
      </w:r>
      <w:r>
        <w:rPr>
          <w:rFonts w:ascii="Times New Roman" w:hAnsi="Times New Roman" w:cs="Times New Roman" w:hint="eastAsia"/>
          <w:szCs w:val="40"/>
        </w:rPr>
        <w:t>UL_DTCH</w:t>
      </w:r>
      <w:bookmarkEnd w:id="17"/>
    </w:p>
    <w:tbl>
      <w:tblPr>
        <w:tblStyle w:val="a3"/>
        <w:tblW w:w="10910" w:type="dxa"/>
        <w:jc w:val="center"/>
        <w:tblLayout w:type="fixed"/>
        <w:tblLook w:val="04A0" w:firstRow="1" w:lastRow="0" w:firstColumn="1" w:lastColumn="0" w:noHBand="0" w:noVBand="1"/>
      </w:tblPr>
      <w:tblGrid>
        <w:gridCol w:w="1980"/>
        <w:gridCol w:w="2126"/>
        <w:gridCol w:w="1559"/>
        <w:gridCol w:w="2268"/>
        <w:gridCol w:w="2977"/>
      </w:tblGrid>
      <w:tr w:rsidR="00426B8B" w14:paraId="12FD10E3" w14:textId="77777777" w:rsidTr="00923A14">
        <w:trPr>
          <w:trHeight w:val="405"/>
          <w:jc w:val="center"/>
        </w:trPr>
        <w:tc>
          <w:tcPr>
            <w:tcW w:w="1980" w:type="dxa"/>
            <w:shd w:val="clear" w:color="auto" w:fill="D9D9D9" w:themeFill="background1" w:themeFillShade="D9"/>
          </w:tcPr>
          <w:p w14:paraId="3D639560" w14:textId="77777777" w:rsidR="00426B8B" w:rsidRPr="007C068A" w:rsidRDefault="00426B8B" w:rsidP="00923A14">
            <w:pPr>
              <w:rPr>
                <w:rFonts w:ascii="Times New Roman" w:hAnsi="Times New Roman" w:cs="Times New Roman"/>
                <w:b/>
              </w:rPr>
            </w:pPr>
            <w:r>
              <w:rPr>
                <w:rFonts w:ascii="Times New Roman" w:hAnsi="Times New Roman" w:cs="Times New Roman" w:hint="eastAsia"/>
                <w:b/>
              </w:rPr>
              <w:t>Block</w:t>
            </w:r>
            <w:r>
              <w:rPr>
                <w:rFonts w:ascii="Times New Roman" w:hAnsi="Times New Roman" w:cs="Times New Roman"/>
                <w:b/>
              </w:rPr>
              <w:t xml:space="preserve"> </w:t>
            </w:r>
          </w:p>
        </w:tc>
        <w:tc>
          <w:tcPr>
            <w:tcW w:w="2126" w:type="dxa"/>
            <w:shd w:val="clear" w:color="auto" w:fill="D9D9D9" w:themeFill="background1" w:themeFillShade="D9"/>
          </w:tcPr>
          <w:p w14:paraId="3066638F" w14:textId="77777777" w:rsidR="00426B8B" w:rsidRDefault="00426B8B" w:rsidP="00923A14">
            <w:pPr>
              <w:rPr>
                <w:rFonts w:ascii="Times New Roman" w:hAnsi="Times New Roman" w:cs="Times New Roman"/>
                <w:b/>
              </w:rPr>
            </w:pPr>
            <w:r>
              <w:rPr>
                <w:rFonts w:ascii="Times New Roman" w:hAnsi="Times New Roman" w:cs="Times New Roman"/>
                <w:b/>
              </w:rPr>
              <w:t>Primitives</w:t>
            </w:r>
            <w:r>
              <w:rPr>
                <w:rFonts w:ascii="Times New Roman" w:hAnsi="Times New Roman" w:cs="Times New Roman" w:hint="eastAsia"/>
                <w:b/>
                <w:szCs w:val="40"/>
              </w:rPr>
              <w:t xml:space="preserve"> </w:t>
            </w:r>
          </w:p>
        </w:tc>
        <w:tc>
          <w:tcPr>
            <w:tcW w:w="1559" w:type="dxa"/>
            <w:shd w:val="clear" w:color="auto" w:fill="D9D9D9" w:themeFill="background1" w:themeFillShade="D9"/>
          </w:tcPr>
          <w:p w14:paraId="63063D10" w14:textId="77777777" w:rsidR="00426B8B" w:rsidRPr="00633FFA" w:rsidRDefault="00426B8B" w:rsidP="00923A14">
            <w:pPr>
              <w:rPr>
                <w:rFonts w:ascii="Times New Roman" w:hAnsi="Times New Roman" w:cs="Times New Roman"/>
                <w:b/>
              </w:rPr>
            </w:pPr>
            <w:r>
              <w:rPr>
                <w:rFonts w:ascii="Times New Roman" w:hAnsi="Times New Roman" w:cs="Times New Roman" w:hint="eastAsia"/>
                <w:b/>
                <w:szCs w:val="40"/>
              </w:rPr>
              <w:t>Direction</w:t>
            </w:r>
          </w:p>
        </w:tc>
        <w:tc>
          <w:tcPr>
            <w:tcW w:w="2268" w:type="dxa"/>
            <w:shd w:val="clear" w:color="auto" w:fill="D9D9D9" w:themeFill="background1" w:themeFillShade="D9"/>
          </w:tcPr>
          <w:p w14:paraId="58CFC765" w14:textId="77777777" w:rsidR="00426B8B" w:rsidRDefault="00426B8B" w:rsidP="00923A14">
            <w:pPr>
              <w:rPr>
                <w:rFonts w:ascii="Times New Roman" w:hAnsi="Times New Roman" w:cs="Times New Roman"/>
                <w:b/>
              </w:rPr>
            </w:pPr>
            <w:r>
              <w:rPr>
                <w:rFonts w:ascii="Times New Roman" w:hAnsi="Times New Roman" w:cs="Times New Roman"/>
                <w:b/>
              </w:rPr>
              <w:t>Input Parameters</w:t>
            </w:r>
          </w:p>
          <w:p w14:paraId="01618009" w14:textId="3C8355AD" w:rsidR="00C371F4" w:rsidRPr="00BA7D30" w:rsidRDefault="00C371F4" w:rsidP="00923A14">
            <w:pPr>
              <w:rPr>
                <w:rFonts w:ascii="Times New Roman" w:hAnsi="Times New Roman" w:cs="Times New Roman"/>
                <w:b/>
              </w:rPr>
            </w:pPr>
            <w:r>
              <w:rPr>
                <w:rFonts w:ascii="Times New Roman" w:hAnsi="Times New Roman" w:cs="Times New Roman" w:hint="eastAsia"/>
              </w:rPr>
              <w:t>(UL_DT_Para)</w:t>
            </w:r>
          </w:p>
        </w:tc>
        <w:tc>
          <w:tcPr>
            <w:tcW w:w="2977" w:type="dxa"/>
            <w:shd w:val="clear" w:color="auto" w:fill="D9D9D9" w:themeFill="background1" w:themeFillShade="D9"/>
          </w:tcPr>
          <w:p w14:paraId="147977FE" w14:textId="33A56CD3" w:rsidR="00426B8B" w:rsidRDefault="000D2CF9" w:rsidP="00923A14">
            <w:pPr>
              <w:rPr>
                <w:rFonts w:ascii="Times New Roman" w:hAnsi="Times New Roman" w:cs="Times New Roman"/>
              </w:rPr>
            </w:pPr>
            <w:r>
              <w:rPr>
                <w:rFonts w:ascii="Times New Roman" w:hAnsi="Times New Roman" w:cs="Times New Roman"/>
                <w:b/>
                <w:szCs w:val="40"/>
              </w:rPr>
              <w:t xml:space="preserve">Output </w:t>
            </w:r>
            <w:r>
              <w:rPr>
                <w:rFonts w:ascii="Times New Roman" w:hAnsi="Times New Roman" w:cs="Times New Roman" w:hint="eastAsia"/>
                <w:b/>
                <w:szCs w:val="40"/>
              </w:rPr>
              <w:t>Parameters</w:t>
            </w:r>
          </w:p>
        </w:tc>
      </w:tr>
      <w:tr w:rsidR="000D2CF9" w14:paraId="3232AC84" w14:textId="77777777" w:rsidTr="000D2CF9">
        <w:trPr>
          <w:trHeight w:val="4190"/>
          <w:jc w:val="center"/>
        </w:trPr>
        <w:tc>
          <w:tcPr>
            <w:tcW w:w="1980" w:type="dxa"/>
          </w:tcPr>
          <w:p w14:paraId="117D89A1" w14:textId="1B120F5B" w:rsidR="000D2CF9" w:rsidRDefault="00481546" w:rsidP="00923A14">
            <w:pPr>
              <w:rPr>
                <w:rFonts w:ascii="Times New Roman" w:hAnsi="Times New Roman" w:cs="Times New Roman"/>
              </w:rPr>
            </w:pPr>
            <w:r>
              <w:rPr>
                <w:rFonts w:ascii="Times New Roman" w:hAnsi="Times New Roman" w:cs="Times New Roman" w:hint="eastAsia"/>
              </w:rPr>
              <w:t>U</w:t>
            </w:r>
            <w:r w:rsidR="000D2CF9">
              <w:rPr>
                <w:rFonts w:ascii="Times New Roman" w:hAnsi="Times New Roman" w:cs="Times New Roman" w:hint="eastAsia"/>
              </w:rPr>
              <w:t>LS</w:t>
            </w:r>
            <w:r w:rsidR="000D2CF9">
              <w:rPr>
                <w:rFonts w:ascii="Times New Roman" w:hAnsi="Times New Roman" w:cs="Times New Roman"/>
              </w:rPr>
              <w:t>C</w:t>
            </w:r>
            <w:r w:rsidR="000D2CF9">
              <w:rPr>
                <w:rFonts w:ascii="Times New Roman" w:hAnsi="Times New Roman" w:cs="Times New Roman" w:hint="eastAsia"/>
              </w:rPr>
              <w:t>H_Process</w:t>
            </w:r>
          </w:p>
        </w:tc>
        <w:tc>
          <w:tcPr>
            <w:tcW w:w="2126" w:type="dxa"/>
          </w:tcPr>
          <w:p w14:paraId="1815A751" w14:textId="3B8E8137" w:rsidR="000D2CF9" w:rsidRPr="00EE6E33" w:rsidRDefault="000D2CF9" w:rsidP="00923A14">
            <w:pPr>
              <w:rPr>
                <w:rFonts w:ascii="Times New Roman" w:hAnsi="Times New Roman" w:cs="Times New Roman"/>
                <w:sz w:val="22"/>
              </w:rPr>
            </w:pPr>
            <w:r>
              <w:rPr>
                <w:rFonts w:ascii="Times New Roman" w:hAnsi="Times New Roman" w:cs="Times New Roman"/>
              </w:rPr>
              <w:t>mac_rlc_data_ind()</w:t>
            </w:r>
          </w:p>
        </w:tc>
        <w:tc>
          <w:tcPr>
            <w:tcW w:w="1559" w:type="dxa"/>
          </w:tcPr>
          <w:p w14:paraId="11C084A4" w14:textId="77777777" w:rsidR="000D2CF9" w:rsidRDefault="000D2CF9" w:rsidP="00923A14">
            <w:pPr>
              <w:rPr>
                <w:rFonts w:ascii="Times New Roman" w:hAnsi="Times New Roman" w:cs="Times New Roman"/>
              </w:rPr>
            </w:pPr>
            <w:r>
              <w:rPr>
                <w:rFonts w:ascii="Times New Roman" w:hAnsi="Times New Roman" w:cs="Times New Roman"/>
                <w:szCs w:val="24"/>
              </w:rPr>
              <w:t>MAC</w:t>
            </w:r>
            <w:r w:rsidRPr="0046026B">
              <w:rPr>
                <w:rFonts w:ascii="Times New Roman" w:hAnsi="Times New Roman" w:cs="Times New Roman"/>
                <w:szCs w:val="24"/>
              </w:rPr>
              <w:t>→</w:t>
            </w:r>
            <w:r>
              <w:rPr>
                <w:rFonts w:ascii="Times New Roman" w:hAnsi="Times New Roman" w:cs="Times New Roman"/>
                <w:szCs w:val="24"/>
              </w:rPr>
              <w:t>RLC</w:t>
            </w:r>
          </w:p>
        </w:tc>
        <w:tc>
          <w:tcPr>
            <w:tcW w:w="2268" w:type="dxa"/>
          </w:tcPr>
          <w:p w14:paraId="1727F727" w14:textId="77777777" w:rsidR="00481546" w:rsidRPr="006255B2" w:rsidRDefault="00481546" w:rsidP="00481546">
            <w:pPr>
              <w:rPr>
                <w:rFonts w:ascii="Times New Roman" w:hAnsi="Times New Roman" w:cs="Times New Roman"/>
              </w:rPr>
            </w:pPr>
            <w:r w:rsidRPr="006255B2">
              <w:rPr>
                <w:rFonts w:ascii="Times New Roman" w:hAnsi="Times New Roman" w:cs="Times New Roman"/>
              </w:rPr>
              <w:t>enb_mod_idP,     rntiP,     enb_mod_idP,</w:t>
            </w:r>
          </w:p>
          <w:p w14:paraId="734163DD" w14:textId="77777777" w:rsidR="00481546" w:rsidRPr="006255B2" w:rsidRDefault="00481546" w:rsidP="00481546">
            <w:pPr>
              <w:rPr>
                <w:rFonts w:ascii="Times New Roman" w:hAnsi="Times New Roman" w:cs="Times New Roman"/>
              </w:rPr>
            </w:pPr>
            <w:r w:rsidRPr="006255B2">
              <w:rPr>
                <w:rFonts w:ascii="Times New Roman" w:hAnsi="Times New Roman" w:cs="Times New Roman"/>
              </w:rPr>
              <w:t>frameP,</w:t>
            </w:r>
            <w:r w:rsidRPr="006255B2">
              <w:rPr>
                <w:rFonts w:ascii="Times New Roman" w:hAnsi="Times New Roman" w:cs="Times New Roman"/>
              </w:rPr>
              <w:tab/>
            </w:r>
            <w:r w:rsidRPr="006255B2">
              <w:rPr>
                <w:rFonts w:ascii="Times New Roman" w:hAnsi="Times New Roman" w:cs="Times New Roman"/>
              </w:rPr>
              <w:tab/>
              <w:t xml:space="preserve">     ENB_FLAG_YES,MBMS_FLAG_NO,   rx_lcids[i],</w:t>
            </w:r>
          </w:p>
          <w:p w14:paraId="2EA1072D" w14:textId="77777777" w:rsidR="00481546" w:rsidRDefault="00481546" w:rsidP="00481546">
            <w:pPr>
              <w:rPr>
                <w:rFonts w:ascii="Times New Roman" w:hAnsi="Times New Roman" w:cs="Times New Roman"/>
              </w:rPr>
            </w:pPr>
            <w:r w:rsidRPr="006255B2">
              <w:rPr>
                <w:rFonts w:ascii="Times New Roman" w:hAnsi="Times New Roman" w:cs="Times New Roman"/>
              </w:rPr>
              <w:t>(char*)payload_ptr,</w:t>
            </w:r>
          </w:p>
          <w:p w14:paraId="729D26C8" w14:textId="77777777" w:rsidR="00481546" w:rsidRPr="006255B2" w:rsidRDefault="00481546" w:rsidP="00481546">
            <w:pPr>
              <w:rPr>
                <w:rFonts w:ascii="Times New Roman" w:hAnsi="Times New Roman" w:cs="Times New Roman"/>
              </w:rPr>
            </w:pPr>
            <w:r w:rsidRPr="006255B2">
              <w:rPr>
                <w:rFonts w:ascii="Times New Roman" w:hAnsi="Times New Roman" w:cs="Times New Roman"/>
              </w:rPr>
              <w:t>rx_lengths[i],</w:t>
            </w:r>
          </w:p>
          <w:p w14:paraId="21AD37DF" w14:textId="11E5B3E8" w:rsidR="000D2CF9" w:rsidRPr="00740A52" w:rsidRDefault="00481546" w:rsidP="00481546">
            <w:pPr>
              <w:rPr>
                <w:rFonts w:ascii="Times New Roman" w:hAnsi="Times New Roman" w:cs="Times New Roman"/>
                <w:b/>
              </w:rPr>
            </w:pPr>
            <w:r w:rsidRPr="006255B2">
              <w:rPr>
                <w:rFonts w:ascii="Times New Roman" w:hAnsi="Times New Roman" w:cs="Times New Roman"/>
              </w:rPr>
              <w:t>1,</w:t>
            </w:r>
            <w:r w:rsidRPr="006255B2">
              <w:rPr>
                <w:rFonts w:ascii="Times New Roman" w:hAnsi="Times New Roman" w:cs="Times New Roman"/>
              </w:rPr>
              <w:tab/>
            </w:r>
            <w:r w:rsidRPr="006255B2">
              <w:rPr>
                <w:rFonts w:ascii="Times New Roman" w:hAnsi="Times New Roman" w:cs="Times New Roman"/>
              </w:rPr>
              <w:tab/>
              <w:t xml:space="preserve">     NULL</w:t>
            </w:r>
          </w:p>
        </w:tc>
        <w:tc>
          <w:tcPr>
            <w:tcW w:w="2977" w:type="dxa"/>
          </w:tcPr>
          <w:p w14:paraId="47B4237A" w14:textId="77777777" w:rsidR="00481546" w:rsidRDefault="00481546" w:rsidP="00481546">
            <w:pPr>
              <w:rPr>
                <w:rFonts w:ascii="Times New Roman" w:hAnsi="Times New Roman" w:cs="Times New Roman"/>
              </w:rPr>
            </w:pPr>
            <w:r w:rsidRPr="006255B2">
              <w:rPr>
                <w:rFonts w:ascii="Times New Roman" w:hAnsi="Times New Roman" w:cs="Times New Roman"/>
              </w:rPr>
              <w:t>(char*)payload_ptr,</w:t>
            </w:r>
          </w:p>
          <w:p w14:paraId="64C1E047" w14:textId="77777777" w:rsidR="00481546" w:rsidRPr="006255B2" w:rsidRDefault="00481546" w:rsidP="00481546">
            <w:pPr>
              <w:rPr>
                <w:rFonts w:ascii="Times New Roman" w:hAnsi="Times New Roman" w:cs="Times New Roman"/>
              </w:rPr>
            </w:pPr>
            <w:r w:rsidRPr="006255B2">
              <w:rPr>
                <w:rFonts w:ascii="Times New Roman" w:hAnsi="Times New Roman" w:cs="Times New Roman"/>
              </w:rPr>
              <w:t>rx_lengths[i],</w:t>
            </w:r>
          </w:p>
          <w:p w14:paraId="0D452F42" w14:textId="12A87EA2" w:rsidR="000D2CF9" w:rsidRPr="00481546" w:rsidRDefault="000D2CF9" w:rsidP="00923A14">
            <w:pPr>
              <w:rPr>
                <w:rFonts w:ascii="Times New Roman" w:hAnsi="Times New Roman" w:cs="Times New Roman"/>
              </w:rPr>
            </w:pPr>
          </w:p>
        </w:tc>
      </w:tr>
    </w:tbl>
    <w:p w14:paraId="38AD1A00" w14:textId="2CA6D79F" w:rsidR="00740A52" w:rsidRDefault="00C124E7" w:rsidP="000D2CF9">
      <w:pPr>
        <w:jc w:val="center"/>
        <w:rPr>
          <w:rFonts w:ascii="Times New Roman" w:hAnsi="Times New Roman" w:cs="Times New Roman"/>
        </w:rPr>
      </w:pPr>
      <w:r>
        <w:tab/>
      </w:r>
      <w:r>
        <w:rPr>
          <w:rFonts w:ascii="Times New Roman" w:hAnsi="Times New Roman" w:cs="Times New Roman" w:hint="eastAsia"/>
        </w:rPr>
        <w:t>Table</w:t>
      </w:r>
      <w:r>
        <w:rPr>
          <w:rFonts w:ascii="Times New Roman" w:hAnsi="Times New Roman" w:cs="Times New Roman"/>
        </w:rPr>
        <w:t xml:space="preserve">x . Parameters of </w:t>
      </w:r>
      <w:r>
        <w:rPr>
          <w:rFonts w:ascii="Times New Roman" w:hAnsi="Times New Roman" w:cs="Times New Roman" w:hint="eastAsia"/>
        </w:rPr>
        <w:t>C</w:t>
      </w:r>
      <w:r>
        <w:rPr>
          <w:rFonts w:ascii="Times New Roman" w:hAnsi="Times New Roman" w:cs="Times New Roman"/>
        </w:rPr>
        <w:t>ross Layer</w:t>
      </w:r>
      <w:r w:rsidR="00F50B3E" w:rsidRPr="00F50B3E">
        <w:rPr>
          <w:rFonts w:ascii="Times New Roman" w:hAnsi="Times New Roman" w:cs="Times New Roman"/>
        </w:rPr>
        <w:t xml:space="preserve"> </w:t>
      </w:r>
      <w:r w:rsidR="00F50B3E">
        <w:rPr>
          <w:rFonts w:ascii="Times New Roman" w:hAnsi="Times New Roman" w:cs="Times New Roman"/>
        </w:rPr>
        <w:t>Channel.</w:t>
      </w:r>
    </w:p>
    <w:p w14:paraId="6D841E81" w14:textId="5DA75D83" w:rsidR="002A41AE" w:rsidRDefault="002A41AE" w:rsidP="002A41AE">
      <w:pPr>
        <w:pStyle w:val="3"/>
      </w:pPr>
      <w:bookmarkStart w:id="18" w:name="_Toc468707354"/>
      <w:r>
        <w:lastRenderedPageBreak/>
        <w:t>3.2.</w:t>
      </w:r>
      <w:r>
        <w:rPr>
          <w:rFonts w:hint="eastAsia"/>
        </w:rPr>
        <w:t>3</w:t>
      </w:r>
      <w:r>
        <w:t xml:space="preserve"> </w:t>
      </w:r>
      <w:r>
        <w:rPr>
          <w:rFonts w:ascii="Times New Roman" w:hAnsi="Times New Roman" w:cs="Times New Roman" w:hint="eastAsia"/>
          <w:szCs w:val="40"/>
        </w:rPr>
        <w:t>DL_DCCH</w:t>
      </w:r>
      <w:bookmarkEnd w:id="18"/>
    </w:p>
    <w:tbl>
      <w:tblPr>
        <w:tblStyle w:val="a3"/>
        <w:tblW w:w="10910" w:type="dxa"/>
        <w:jc w:val="center"/>
        <w:tblLayout w:type="fixed"/>
        <w:tblLook w:val="04A0" w:firstRow="1" w:lastRow="0" w:firstColumn="1" w:lastColumn="0" w:noHBand="0" w:noVBand="1"/>
      </w:tblPr>
      <w:tblGrid>
        <w:gridCol w:w="1980"/>
        <w:gridCol w:w="2126"/>
        <w:gridCol w:w="1559"/>
        <w:gridCol w:w="2268"/>
        <w:gridCol w:w="2977"/>
      </w:tblGrid>
      <w:tr w:rsidR="001E513D" w14:paraId="4769F21F" w14:textId="77777777" w:rsidTr="000C2EF6">
        <w:trPr>
          <w:trHeight w:val="405"/>
          <w:jc w:val="center"/>
        </w:trPr>
        <w:tc>
          <w:tcPr>
            <w:tcW w:w="1980" w:type="dxa"/>
            <w:shd w:val="clear" w:color="auto" w:fill="D9D9D9" w:themeFill="background1" w:themeFillShade="D9"/>
          </w:tcPr>
          <w:p w14:paraId="05669147" w14:textId="77777777" w:rsidR="001E513D" w:rsidRPr="007C068A" w:rsidRDefault="001E513D" w:rsidP="000C2EF6">
            <w:pPr>
              <w:rPr>
                <w:rFonts w:ascii="Times New Roman" w:hAnsi="Times New Roman" w:cs="Times New Roman"/>
                <w:b/>
              </w:rPr>
            </w:pPr>
            <w:r>
              <w:rPr>
                <w:rFonts w:ascii="Times New Roman" w:hAnsi="Times New Roman" w:cs="Times New Roman" w:hint="eastAsia"/>
                <w:b/>
              </w:rPr>
              <w:t>Block</w:t>
            </w:r>
            <w:r>
              <w:rPr>
                <w:rFonts w:ascii="Times New Roman" w:hAnsi="Times New Roman" w:cs="Times New Roman"/>
                <w:b/>
              </w:rPr>
              <w:t xml:space="preserve"> </w:t>
            </w:r>
          </w:p>
        </w:tc>
        <w:tc>
          <w:tcPr>
            <w:tcW w:w="2126" w:type="dxa"/>
            <w:shd w:val="clear" w:color="auto" w:fill="D9D9D9" w:themeFill="background1" w:themeFillShade="D9"/>
          </w:tcPr>
          <w:p w14:paraId="4AE00013" w14:textId="77777777" w:rsidR="001E513D" w:rsidRDefault="001E513D" w:rsidP="000C2EF6">
            <w:pPr>
              <w:rPr>
                <w:rFonts w:ascii="Times New Roman" w:hAnsi="Times New Roman" w:cs="Times New Roman"/>
                <w:b/>
              </w:rPr>
            </w:pPr>
            <w:r>
              <w:rPr>
                <w:rFonts w:ascii="Times New Roman" w:hAnsi="Times New Roman" w:cs="Times New Roman"/>
                <w:b/>
              </w:rPr>
              <w:t>Primitives</w:t>
            </w:r>
            <w:r>
              <w:rPr>
                <w:rFonts w:ascii="Times New Roman" w:hAnsi="Times New Roman" w:cs="Times New Roman" w:hint="eastAsia"/>
                <w:b/>
                <w:szCs w:val="40"/>
              </w:rPr>
              <w:t xml:space="preserve"> </w:t>
            </w:r>
          </w:p>
        </w:tc>
        <w:tc>
          <w:tcPr>
            <w:tcW w:w="1559" w:type="dxa"/>
            <w:shd w:val="clear" w:color="auto" w:fill="D9D9D9" w:themeFill="background1" w:themeFillShade="D9"/>
          </w:tcPr>
          <w:p w14:paraId="0E6FA3FC" w14:textId="77777777" w:rsidR="001E513D" w:rsidRPr="00633FFA" w:rsidRDefault="001E513D" w:rsidP="000C2EF6">
            <w:pPr>
              <w:rPr>
                <w:rFonts w:ascii="Times New Roman" w:hAnsi="Times New Roman" w:cs="Times New Roman"/>
                <w:b/>
              </w:rPr>
            </w:pPr>
            <w:r>
              <w:rPr>
                <w:rFonts w:ascii="Times New Roman" w:hAnsi="Times New Roman" w:cs="Times New Roman" w:hint="eastAsia"/>
                <w:b/>
                <w:szCs w:val="40"/>
              </w:rPr>
              <w:t>Direction</w:t>
            </w:r>
          </w:p>
        </w:tc>
        <w:tc>
          <w:tcPr>
            <w:tcW w:w="2268" w:type="dxa"/>
            <w:shd w:val="clear" w:color="auto" w:fill="D9D9D9" w:themeFill="background1" w:themeFillShade="D9"/>
          </w:tcPr>
          <w:p w14:paraId="6BF2AE2C" w14:textId="77777777" w:rsidR="001E513D" w:rsidRPr="00BA7D30" w:rsidRDefault="001E513D" w:rsidP="000C2EF6">
            <w:pPr>
              <w:rPr>
                <w:rFonts w:ascii="Times New Roman" w:hAnsi="Times New Roman" w:cs="Times New Roman"/>
                <w:b/>
              </w:rPr>
            </w:pPr>
            <w:commentRangeStart w:id="19"/>
            <w:r>
              <w:rPr>
                <w:rFonts w:ascii="Times New Roman" w:hAnsi="Times New Roman" w:cs="Times New Roman"/>
                <w:b/>
              </w:rPr>
              <w:t>Input Parameters</w:t>
            </w:r>
            <w:commentRangeEnd w:id="19"/>
            <w:r>
              <w:rPr>
                <w:rStyle w:val="ad"/>
              </w:rPr>
              <w:commentReference w:id="19"/>
            </w:r>
          </w:p>
        </w:tc>
        <w:tc>
          <w:tcPr>
            <w:tcW w:w="2977" w:type="dxa"/>
            <w:shd w:val="clear" w:color="auto" w:fill="D9D9D9" w:themeFill="background1" w:themeFillShade="D9"/>
          </w:tcPr>
          <w:p w14:paraId="5810AD97" w14:textId="77777777" w:rsidR="001E513D" w:rsidRDefault="001E513D" w:rsidP="000C2EF6">
            <w:pPr>
              <w:rPr>
                <w:rFonts w:ascii="Times New Roman" w:hAnsi="Times New Roman" w:cs="Times New Roman"/>
                <w:b/>
                <w:szCs w:val="40"/>
              </w:rPr>
            </w:pPr>
            <w:commentRangeStart w:id="20"/>
            <w:r>
              <w:rPr>
                <w:rFonts w:ascii="Times New Roman" w:hAnsi="Times New Roman" w:cs="Times New Roman"/>
                <w:b/>
                <w:szCs w:val="40"/>
              </w:rPr>
              <w:t xml:space="preserve">Output </w:t>
            </w:r>
            <w:r>
              <w:rPr>
                <w:rFonts w:ascii="Times New Roman" w:hAnsi="Times New Roman" w:cs="Times New Roman" w:hint="eastAsia"/>
                <w:b/>
                <w:szCs w:val="40"/>
              </w:rPr>
              <w:t>Parameters</w:t>
            </w:r>
            <w:commentRangeEnd w:id="20"/>
            <w:r>
              <w:rPr>
                <w:rStyle w:val="ad"/>
              </w:rPr>
              <w:commentReference w:id="20"/>
            </w:r>
          </w:p>
          <w:p w14:paraId="12E0715F" w14:textId="77777777" w:rsidR="001E513D" w:rsidRPr="000D2CF9" w:rsidRDefault="001E513D" w:rsidP="000C2EF6">
            <w:pPr>
              <w:widowControl/>
              <w:rPr>
                <w:rFonts w:ascii="Times New Roman" w:hAnsi="Times New Roman" w:cs="Times New Roman"/>
              </w:rPr>
            </w:pPr>
            <w:commentRangeStart w:id="21"/>
            <w:r>
              <w:rPr>
                <w:rFonts w:ascii="Times New Roman" w:hAnsi="Times New Roman" w:cs="Times New Roman" w:hint="eastAsia"/>
              </w:rPr>
              <w:t>(DL_DC_Para)</w:t>
            </w:r>
            <w:commentRangeEnd w:id="21"/>
            <w:r>
              <w:rPr>
                <w:rStyle w:val="ad"/>
              </w:rPr>
              <w:commentReference w:id="21"/>
            </w:r>
          </w:p>
        </w:tc>
      </w:tr>
      <w:tr w:rsidR="001E513D" w14:paraId="6A530F4F" w14:textId="77777777" w:rsidTr="000C2EF6">
        <w:trPr>
          <w:trHeight w:val="2058"/>
          <w:jc w:val="center"/>
        </w:trPr>
        <w:tc>
          <w:tcPr>
            <w:tcW w:w="1980" w:type="dxa"/>
            <w:vMerge w:val="restart"/>
          </w:tcPr>
          <w:p w14:paraId="467A7A56" w14:textId="77777777" w:rsidR="001E513D" w:rsidRDefault="001E513D" w:rsidP="000C2EF6">
            <w:pPr>
              <w:rPr>
                <w:rFonts w:ascii="Times New Roman" w:hAnsi="Times New Roman" w:cs="Times New Roman"/>
              </w:rPr>
            </w:pPr>
            <w:r>
              <w:rPr>
                <w:rFonts w:ascii="Times New Roman" w:hAnsi="Times New Roman" w:cs="Times New Roman" w:hint="eastAsia"/>
              </w:rPr>
              <w:t>DLS</w:t>
            </w:r>
            <w:r>
              <w:rPr>
                <w:rFonts w:ascii="Times New Roman" w:hAnsi="Times New Roman" w:cs="Times New Roman"/>
              </w:rPr>
              <w:t>C</w:t>
            </w:r>
            <w:r>
              <w:rPr>
                <w:rFonts w:ascii="Times New Roman" w:hAnsi="Times New Roman" w:cs="Times New Roman" w:hint="eastAsia"/>
              </w:rPr>
              <w:t>H_Process</w:t>
            </w:r>
          </w:p>
        </w:tc>
        <w:tc>
          <w:tcPr>
            <w:tcW w:w="2126" w:type="dxa"/>
          </w:tcPr>
          <w:p w14:paraId="63B3FE5F" w14:textId="77777777" w:rsidR="001E513D" w:rsidRPr="00EE6E33" w:rsidRDefault="001E513D" w:rsidP="000C2EF6">
            <w:pPr>
              <w:rPr>
                <w:rFonts w:ascii="Times New Roman" w:hAnsi="Times New Roman" w:cs="Times New Roman"/>
                <w:sz w:val="22"/>
              </w:rPr>
            </w:pPr>
            <w:r>
              <w:rPr>
                <w:rFonts w:ascii="Times New Roman" w:hAnsi="Times New Roman" w:cs="Times New Roman"/>
              </w:rPr>
              <w:t>mac_rlc</w:t>
            </w:r>
            <w:r w:rsidRPr="003F7087">
              <w:rPr>
                <w:rFonts w:ascii="Times New Roman" w:hAnsi="Times New Roman" w:cs="Times New Roman"/>
              </w:rPr>
              <w:t>_data_req</w:t>
            </w:r>
            <w:r>
              <w:rPr>
                <w:rFonts w:ascii="Times New Roman" w:hAnsi="Times New Roman" w:cs="Times New Roman"/>
              </w:rPr>
              <w:t>()</w:t>
            </w:r>
          </w:p>
        </w:tc>
        <w:tc>
          <w:tcPr>
            <w:tcW w:w="1559" w:type="dxa"/>
          </w:tcPr>
          <w:p w14:paraId="0B326725" w14:textId="77777777" w:rsidR="001E513D" w:rsidRDefault="001E513D" w:rsidP="000C2EF6">
            <w:pPr>
              <w:rPr>
                <w:rFonts w:ascii="Times New Roman" w:hAnsi="Times New Roman" w:cs="Times New Roman"/>
              </w:rPr>
            </w:pPr>
            <w:r>
              <w:rPr>
                <w:rFonts w:ascii="Times New Roman" w:hAnsi="Times New Roman" w:cs="Times New Roman"/>
                <w:szCs w:val="24"/>
              </w:rPr>
              <w:t>MAC</w:t>
            </w:r>
            <w:r w:rsidRPr="0046026B">
              <w:rPr>
                <w:rFonts w:ascii="Times New Roman" w:hAnsi="Times New Roman" w:cs="Times New Roman"/>
                <w:szCs w:val="24"/>
              </w:rPr>
              <w:t>→</w:t>
            </w:r>
            <w:r>
              <w:rPr>
                <w:rFonts w:ascii="Times New Roman" w:hAnsi="Times New Roman" w:cs="Times New Roman"/>
                <w:szCs w:val="24"/>
              </w:rPr>
              <w:t>RLC</w:t>
            </w:r>
          </w:p>
        </w:tc>
        <w:tc>
          <w:tcPr>
            <w:tcW w:w="2268" w:type="dxa"/>
          </w:tcPr>
          <w:p w14:paraId="27ABA7BF" w14:textId="77777777" w:rsidR="001E513D" w:rsidRPr="00CB1C09" w:rsidRDefault="001E513D" w:rsidP="000C2EF6">
            <w:pPr>
              <w:rPr>
                <w:rFonts w:ascii="Times New Roman" w:hAnsi="Times New Roman" w:cs="Times New Roman"/>
              </w:rPr>
            </w:pPr>
            <w:r w:rsidRPr="001978EE">
              <w:rPr>
                <w:rFonts w:ascii="Times New Roman" w:hAnsi="Times New Roman" w:cs="Times New Roman"/>
              </w:rPr>
              <w:t>module_idP</w:t>
            </w:r>
            <w:r>
              <w:rPr>
                <w:rFonts w:ascii="Times New Roman" w:hAnsi="Times New Roman" w:cs="Times New Roman" w:hint="eastAsia"/>
              </w:rPr>
              <w:t>,</w:t>
            </w:r>
            <w:r>
              <w:rPr>
                <w:rFonts w:ascii="Times New Roman" w:hAnsi="Times New Roman" w:cs="Times New Roman"/>
              </w:rPr>
              <w:t xml:space="preserve"> </w:t>
            </w:r>
            <w:r w:rsidRPr="00CB1C09">
              <w:rPr>
                <w:rFonts w:ascii="Times New Roman" w:hAnsi="Times New Roman" w:cs="Times New Roman"/>
              </w:rPr>
              <w:t xml:space="preserve">rntiP, </w:t>
            </w:r>
            <w:r w:rsidRPr="001978EE">
              <w:rPr>
                <w:rFonts w:ascii="Times New Roman" w:hAnsi="Times New Roman" w:cs="Times New Roman"/>
              </w:rPr>
              <w:t>eNB_index</w:t>
            </w:r>
            <w:r>
              <w:rPr>
                <w:rFonts w:ascii="Times New Roman" w:hAnsi="Times New Roman" w:cs="Times New Roman"/>
              </w:rPr>
              <w:t xml:space="preserve">, </w:t>
            </w:r>
            <w:r w:rsidRPr="00CB1C09">
              <w:rPr>
                <w:rFonts w:ascii="Times New Roman" w:hAnsi="Times New Roman" w:cs="Times New Roman"/>
              </w:rPr>
              <w:t>frameP, enb_flagP,</w:t>
            </w:r>
            <w:r>
              <w:rPr>
                <w:rFonts w:ascii="Times New Roman" w:hAnsi="Times New Roman" w:cs="Times New Roman"/>
              </w:rPr>
              <w:t xml:space="preserve"> </w:t>
            </w:r>
            <w:r w:rsidRPr="00CB1C09">
              <w:rPr>
                <w:rFonts w:ascii="Times New Roman" w:hAnsi="Times New Roman" w:cs="Times New Roman"/>
              </w:rPr>
              <w:t xml:space="preserve"> channel_idP, buffer_pP</w:t>
            </w:r>
          </w:p>
        </w:tc>
        <w:tc>
          <w:tcPr>
            <w:tcW w:w="2977" w:type="dxa"/>
          </w:tcPr>
          <w:p w14:paraId="7F4F11CA" w14:textId="77777777" w:rsidR="001E513D" w:rsidRDefault="001E513D" w:rsidP="000C2EF6">
            <w:pPr>
              <w:rPr>
                <w:rFonts w:ascii="Times New Roman" w:hAnsi="Times New Roman" w:cs="Times New Roman"/>
              </w:rPr>
            </w:pPr>
            <w:r w:rsidRPr="00786E40">
              <w:rPr>
                <w:rFonts w:ascii="Times New Roman" w:hAnsi="Times New Roman" w:cs="Times New Roman"/>
              </w:rPr>
              <w:t>ret_tb_size</w:t>
            </w:r>
          </w:p>
          <w:p w14:paraId="176A768F" w14:textId="77777777" w:rsidR="001E513D" w:rsidRDefault="001E513D" w:rsidP="000C2EF6">
            <w:pPr>
              <w:rPr>
                <w:rFonts w:ascii="Times New Roman" w:hAnsi="Times New Roman" w:cs="Times New Roman"/>
              </w:rPr>
            </w:pPr>
            <w:r>
              <w:rPr>
                <w:rFonts w:ascii="Times New Roman" w:hAnsi="Times New Roman" w:cs="Times New Roman"/>
              </w:rPr>
              <w:t xml:space="preserve">Put RLC data from different mode to MAC </w:t>
            </w:r>
            <w:r w:rsidRPr="001B600F">
              <w:rPr>
                <w:rFonts w:ascii="Times New Roman" w:hAnsi="Times New Roman" w:cs="Times New Roman"/>
              </w:rPr>
              <w:t>dlsch_buffer</w:t>
            </w:r>
          </w:p>
        </w:tc>
      </w:tr>
      <w:tr w:rsidR="001E513D" w14:paraId="00978D11" w14:textId="77777777" w:rsidTr="000C2EF6">
        <w:trPr>
          <w:trHeight w:val="1691"/>
          <w:jc w:val="center"/>
        </w:trPr>
        <w:tc>
          <w:tcPr>
            <w:tcW w:w="1980" w:type="dxa"/>
            <w:vMerge/>
          </w:tcPr>
          <w:p w14:paraId="0F7F2EDB" w14:textId="77777777" w:rsidR="001E513D" w:rsidRDefault="001E513D" w:rsidP="000C2EF6">
            <w:pPr>
              <w:rPr>
                <w:rFonts w:ascii="Times New Roman" w:hAnsi="Times New Roman" w:cs="Times New Roman"/>
              </w:rPr>
            </w:pPr>
          </w:p>
        </w:tc>
        <w:tc>
          <w:tcPr>
            <w:tcW w:w="2126" w:type="dxa"/>
          </w:tcPr>
          <w:p w14:paraId="1D354347" w14:textId="77777777" w:rsidR="001E513D" w:rsidRDefault="001E513D" w:rsidP="000C2EF6">
            <w:pPr>
              <w:rPr>
                <w:rFonts w:ascii="Times New Roman" w:hAnsi="Times New Roman" w:cs="Times New Roman"/>
              </w:rPr>
            </w:pPr>
            <w:r w:rsidRPr="000F3351">
              <w:rPr>
                <w:rFonts w:ascii="Times New Roman" w:hAnsi="Times New Roman" w:cs="Times New Roman"/>
              </w:rPr>
              <w:t>mac_rlc_serialize_tb</w:t>
            </w:r>
            <w:r>
              <w:rPr>
                <w:rFonts w:ascii="Times New Roman" w:hAnsi="Times New Roman" w:cs="Times New Roman"/>
              </w:rPr>
              <w:t>()</w:t>
            </w:r>
          </w:p>
        </w:tc>
        <w:tc>
          <w:tcPr>
            <w:tcW w:w="1559" w:type="dxa"/>
          </w:tcPr>
          <w:p w14:paraId="1F62CBB8" w14:textId="77777777" w:rsidR="001E513D" w:rsidRDefault="001E513D" w:rsidP="000C2EF6">
            <w:pPr>
              <w:rPr>
                <w:rFonts w:ascii="Times New Roman" w:hAnsi="Times New Roman" w:cs="Times New Roman"/>
                <w:szCs w:val="24"/>
              </w:rPr>
            </w:pPr>
            <w:r>
              <w:rPr>
                <w:rFonts w:ascii="Times New Roman" w:hAnsi="Times New Roman" w:cs="Times New Roman" w:hint="eastAsia"/>
                <w:szCs w:val="24"/>
              </w:rPr>
              <w:t>RLC</w:t>
            </w:r>
            <w:r w:rsidRPr="0046026B">
              <w:rPr>
                <w:rFonts w:ascii="Times New Roman" w:hAnsi="Times New Roman" w:cs="Times New Roman"/>
                <w:szCs w:val="24"/>
              </w:rPr>
              <w:t>→</w:t>
            </w:r>
            <w:r>
              <w:rPr>
                <w:rFonts w:ascii="Times New Roman" w:hAnsi="Times New Roman" w:cs="Times New Roman"/>
                <w:szCs w:val="24"/>
              </w:rPr>
              <w:t>MAC</w:t>
            </w:r>
          </w:p>
        </w:tc>
        <w:tc>
          <w:tcPr>
            <w:tcW w:w="2268" w:type="dxa"/>
          </w:tcPr>
          <w:p w14:paraId="2C2E0BEA" w14:textId="77777777" w:rsidR="001E513D" w:rsidRPr="001978EE" w:rsidRDefault="001E513D" w:rsidP="000C2EF6">
            <w:pPr>
              <w:rPr>
                <w:rFonts w:ascii="Times New Roman" w:hAnsi="Times New Roman" w:cs="Times New Roman"/>
              </w:rPr>
            </w:pPr>
            <w:r w:rsidRPr="000F3351">
              <w:rPr>
                <w:rFonts w:ascii="Times New Roman" w:hAnsi="Times New Roman" w:cs="Times New Roman"/>
              </w:rPr>
              <w:t>buffer_pP</w:t>
            </w:r>
            <w:r>
              <w:rPr>
                <w:rFonts w:ascii="Times New Roman" w:hAnsi="Times New Roman" w:cs="Times New Roman"/>
              </w:rPr>
              <w:t xml:space="preserve">, </w:t>
            </w:r>
            <w:r w:rsidRPr="000F3351">
              <w:rPr>
                <w:rFonts w:ascii="Times New Roman" w:hAnsi="Times New Roman" w:cs="Times New Roman"/>
              </w:rPr>
              <w:t>transport_blocksP</w:t>
            </w:r>
          </w:p>
        </w:tc>
        <w:tc>
          <w:tcPr>
            <w:tcW w:w="2977" w:type="dxa"/>
          </w:tcPr>
          <w:p w14:paraId="7D8BE114" w14:textId="77777777" w:rsidR="001E513D" w:rsidRDefault="001E513D" w:rsidP="000C2EF6">
            <w:pPr>
              <w:rPr>
                <w:rFonts w:ascii="Times New Roman" w:hAnsi="Times New Roman" w:cs="Times New Roman"/>
              </w:rPr>
            </w:pPr>
            <w:r w:rsidRPr="001B600F">
              <w:rPr>
                <w:rFonts w:ascii="Times New Roman" w:hAnsi="Times New Roman" w:cs="Times New Roman"/>
              </w:rPr>
              <w:t>ret_tb_size</w:t>
            </w:r>
          </w:p>
          <w:p w14:paraId="7A46AAA2" w14:textId="77777777" w:rsidR="001E513D" w:rsidRDefault="001E513D" w:rsidP="000C2EF6">
            <w:pPr>
              <w:rPr>
                <w:rFonts w:ascii="Times New Roman" w:hAnsi="Times New Roman" w:cs="Times New Roman"/>
              </w:rPr>
            </w:pPr>
            <w:r>
              <w:rPr>
                <w:rFonts w:ascii="Times New Roman" w:hAnsi="Times New Roman" w:cs="Times New Roman"/>
              </w:rPr>
              <w:t xml:space="preserve">Put RLC data to MAC </w:t>
            </w:r>
            <w:r w:rsidRPr="001B600F">
              <w:rPr>
                <w:rFonts w:ascii="Times New Roman" w:hAnsi="Times New Roman" w:cs="Times New Roman"/>
              </w:rPr>
              <w:t>dlsch_buffer</w:t>
            </w:r>
          </w:p>
          <w:p w14:paraId="040CF820" w14:textId="77777777" w:rsidR="001E513D" w:rsidRPr="00786E40" w:rsidRDefault="001E513D" w:rsidP="000C2EF6">
            <w:pPr>
              <w:rPr>
                <w:rFonts w:ascii="Times New Roman" w:hAnsi="Times New Roman" w:cs="Times New Roman"/>
              </w:rPr>
            </w:pPr>
            <w:r>
              <w:rPr>
                <w:rFonts w:ascii="Times New Roman" w:hAnsi="Times New Roman" w:cs="Times New Roman"/>
              </w:rPr>
              <w:t xml:space="preserve">//Used by </w:t>
            </w:r>
            <w:r w:rsidRPr="00B9482F">
              <w:rPr>
                <w:rFonts w:ascii="Times New Roman" w:hAnsi="Times New Roman" w:cs="Times New Roman"/>
              </w:rPr>
              <w:t>mac_rlc_data_req()</w:t>
            </w:r>
          </w:p>
        </w:tc>
      </w:tr>
      <w:tr w:rsidR="001E513D" w14:paraId="2DCE51DF" w14:textId="77777777" w:rsidTr="000C2EF6">
        <w:trPr>
          <w:trHeight w:val="3104"/>
          <w:jc w:val="center"/>
        </w:trPr>
        <w:tc>
          <w:tcPr>
            <w:tcW w:w="1980" w:type="dxa"/>
            <w:vMerge/>
          </w:tcPr>
          <w:p w14:paraId="510B6372" w14:textId="77777777" w:rsidR="001E513D" w:rsidRDefault="001E513D" w:rsidP="000C2EF6">
            <w:pPr>
              <w:rPr>
                <w:rFonts w:ascii="Times New Roman" w:hAnsi="Times New Roman" w:cs="Times New Roman"/>
              </w:rPr>
            </w:pPr>
          </w:p>
        </w:tc>
        <w:tc>
          <w:tcPr>
            <w:tcW w:w="2126" w:type="dxa"/>
          </w:tcPr>
          <w:p w14:paraId="3CF2F4F1" w14:textId="77777777" w:rsidR="001E513D" w:rsidRPr="000F3351" w:rsidRDefault="001E513D" w:rsidP="000C2EF6">
            <w:pPr>
              <w:rPr>
                <w:rFonts w:ascii="Times New Roman" w:hAnsi="Times New Roman" w:cs="Times New Roman"/>
              </w:rPr>
            </w:pPr>
            <w:r w:rsidRPr="004C1C38">
              <w:rPr>
                <w:rFonts w:ascii="Times New Roman" w:hAnsi="Times New Roman" w:cs="Times New Roman"/>
              </w:rPr>
              <w:t>mac_rlc_status_ind</w:t>
            </w:r>
          </w:p>
        </w:tc>
        <w:tc>
          <w:tcPr>
            <w:tcW w:w="1559" w:type="dxa"/>
          </w:tcPr>
          <w:p w14:paraId="4FAB8F67" w14:textId="77777777" w:rsidR="001E513D" w:rsidRDefault="001E513D" w:rsidP="000C2EF6">
            <w:pPr>
              <w:rPr>
                <w:rFonts w:ascii="Times New Roman" w:hAnsi="Times New Roman" w:cs="Times New Roman"/>
                <w:szCs w:val="24"/>
              </w:rPr>
            </w:pPr>
            <w:r>
              <w:rPr>
                <w:rFonts w:ascii="Times New Roman" w:hAnsi="Times New Roman" w:cs="Times New Roman" w:hint="eastAsia"/>
                <w:szCs w:val="24"/>
              </w:rPr>
              <w:t>MA</w:t>
            </w:r>
            <w:r>
              <w:rPr>
                <w:rFonts w:ascii="Times New Roman" w:hAnsi="Times New Roman" w:cs="Times New Roman"/>
                <w:szCs w:val="24"/>
              </w:rPr>
              <w:t>C</w:t>
            </w:r>
            <w:r w:rsidRPr="0046026B">
              <w:rPr>
                <w:rFonts w:ascii="Times New Roman" w:hAnsi="Times New Roman" w:cs="Times New Roman"/>
                <w:szCs w:val="24"/>
              </w:rPr>
              <w:t>→</w:t>
            </w:r>
            <w:r>
              <w:rPr>
                <w:rFonts w:ascii="Times New Roman" w:hAnsi="Times New Roman" w:cs="Times New Roman"/>
                <w:szCs w:val="24"/>
              </w:rPr>
              <w:t>RLC</w:t>
            </w:r>
          </w:p>
        </w:tc>
        <w:tc>
          <w:tcPr>
            <w:tcW w:w="2268" w:type="dxa"/>
          </w:tcPr>
          <w:p w14:paraId="03A931B2" w14:textId="77777777" w:rsidR="001E513D" w:rsidRPr="004C1C38" w:rsidRDefault="001E513D" w:rsidP="000C2EF6">
            <w:pPr>
              <w:rPr>
                <w:rFonts w:ascii="Times New Roman" w:hAnsi="Times New Roman" w:cs="Times New Roman"/>
              </w:rPr>
            </w:pPr>
            <w:r w:rsidRPr="004C1C38">
              <w:rPr>
                <w:rFonts w:ascii="Times New Roman" w:hAnsi="Times New Roman" w:cs="Times New Roman"/>
              </w:rPr>
              <w:t>module_idP,</w:t>
            </w:r>
          </w:p>
          <w:p w14:paraId="0CE433E3" w14:textId="77777777" w:rsidR="001E513D" w:rsidRPr="004C1C38" w:rsidRDefault="001E513D" w:rsidP="000C2EF6">
            <w:pPr>
              <w:rPr>
                <w:rFonts w:ascii="Times New Roman" w:hAnsi="Times New Roman" w:cs="Times New Roman"/>
              </w:rPr>
            </w:pPr>
            <w:r w:rsidRPr="004C1C38">
              <w:rPr>
                <w:rFonts w:ascii="Times New Roman" w:hAnsi="Times New Roman" w:cs="Times New Roman"/>
              </w:rPr>
              <w:t>rntiP,</w:t>
            </w:r>
          </w:p>
          <w:p w14:paraId="29A7441D" w14:textId="77777777" w:rsidR="001E513D" w:rsidRPr="004C1C38" w:rsidRDefault="001E513D" w:rsidP="000C2EF6">
            <w:pPr>
              <w:rPr>
                <w:rFonts w:ascii="Times New Roman" w:hAnsi="Times New Roman" w:cs="Times New Roman"/>
              </w:rPr>
            </w:pPr>
            <w:r w:rsidRPr="004C1C38">
              <w:rPr>
                <w:rFonts w:ascii="Times New Roman" w:hAnsi="Times New Roman" w:cs="Times New Roman"/>
              </w:rPr>
              <w:t>eNB_index,</w:t>
            </w:r>
          </w:p>
          <w:p w14:paraId="10ECCC4D" w14:textId="77777777" w:rsidR="001E513D" w:rsidRPr="004C1C38" w:rsidRDefault="001E513D" w:rsidP="000C2EF6">
            <w:pPr>
              <w:rPr>
                <w:rFonts w:ascii="Times New Roman" w:hAnsi="Times New Roman" w:cs="Times New Roman"/>
              </w:rPr>
            </w:pPr>
            <w:r w:rsidRPr="004C1C38">
              <w:rPr>
                <w:rFonts w:ascii="Times New Roman" w:hAnsi="Times New Roman" w:cs="Times New Roman"/>
              </w:rPr>
              <w:t>frameP,</w:t>
            </w:r>
          </w:p>
          <w:p w14:paraId="67666F8D" w14:textId="77777777" w:rsidR="001E513D" w:rsidRPr="004C1C38" w:rsidRDefault="001E513D" w:rsidP="000C2EF6">
            <w:pPr>
              <w:rPr>
                <w:rFonts w:ascii="Times New Roman" w:hAnsi="Times New Roman" w:cs="Times New Roman"/>
              </w:rPr>
            </w:pPr>
            <w:r w:rsidRPr="004C1C38">
              <w:rPr>
                <w:rFonts w:ascii="Times New Roman" w:hAnsi="Times New Roman" w:cs="Times New Roman"/>
              </w:rPr>
              <w:t>enb_flagP,</w:t>
            </w:r>
          </w:p>
          <w:p w14:paraId="5FD25C4C" w14:textId="77777777" w:rsidR="001E513D" w:rsidRPr="004C1C38" w:rsidRDefault="001E513D" w:rsidP="000C2EF6">
            <w:pPr>
              <w:rPr>
                <w:rFonts w:ascii="Times New Roman" w:hAnsi="Times New Roman" w:cs="Times New Roman"/>
              </w:rPr>
            </w:pPr>
            <w:r w:rsidRPr="004C1C38">
              <w:rPr>
                <w:rFonts w:ascii="Times New Roman" w:hAnsi="Times New Roman" w:cs="Times New Roman"/>
              </w:rPr>
              <w:t>channel_idP,</w:t>
            </w:r>
          </w:p>
          <w:p w14:paraId="242BB4EA" w14:textId="77777777" w:rsidR="001E513D" w:rsidRPr="000F3351" w:rsidRDefault="001E513D" w:rsidP="000C2EF6">
            <w:pPr>
              <w:rPr>
                <w:rFonts w:ascii="Times New Roman" w:hAnsi="Times New Roman" w:cs="Times New Roman"/>
              </w:rPr>
            </w:pPr>
            <w:r w:rsidRPr="004C1C38">
              <w:rPr>
                <w:rFonts w:ascii="Times New Roman" w:hAnsi="Times New Roman" w:cs="Times New Roman"/>
              </w:rPr>
              <w:t>tb_sizeP</w:t>
            </w:r>
          </w:p>
        </w:tc>
        <w:tc>
          <w:tcPr>
            <w:tcW w:w="2977" w:type="dxa"/>
          </w:tcPr>
          <w:p w14:paraId="3BC83EAA" w14:textId="77777777" w:rsidR="001E513D" w:rsidRDefault="001E513D" w:rsidP="000C2EF6">
            <w:pPr>
              <w:rPr>
                <w:rFonts w:ascii="Times New Roman" w:hAnsi="Times New Roman" w:cs="Times New Roman"/>
              </w:rPr>
            </w:pPr>
            <w:r w:rsidRPr="004C1C38">
              <w:rPr>
                <w:rFonts w:ascii="Times New Roman" w:hAnsi="Times New Roman" w:cs="Times New Roman"/>
              </w:rPr>
              <w:t>mac_rlc_status_resp</w:t>
            </w:r>
          </w:p>
          <w:p w14:paraId="0C18C871" w14:textId="77777777" w:rsidR="001E513D" w:rsidRDefault="001E513D" w:rsidP="000C2EF6">
            <w:pPr>
              <w:rPr>
                <w:rFonts w:ascii="Times New Roman" w:hAnsi="Times New Roman" w:cs="Times New Roman"/>
              </w:rPr>
            </w:pPr>
            <w:r>
              <w:rPr>
                <w:rFonts w:ascii="Times New Roman" w:hAnsi="Times New Roman" w:cs="Times New Roman" w:hint="eastAsia"/>
              </w:rPr>
              <w:t xml:space="preserve">a </w:t>
            </w:r>
            <w:r>
              <w:rPr>
                <w:rFonts w:ascii="Times New Roman" w:hAnsi="Times New Roman" w:cs="Times New Roman"/>
              </w:rPr>
              <w:t>structure have data information which for scheduled</w:t>
            </w:r>
          </w:p>
        </w:tc>
      </w:tr>
    </w:tbl>
    <w:p w14:paraId="33EF4C3A" w14:textId="3DB1CCC9" w:rsidR="002A41AE" w:rsidRDefault="002A41AE" w:rsidP="002A41AE">
      <w:pPr>
        <w:jc w:val="center"/>
      </w:pPr>
      <w:r>
        <w:rPr>
          <w:rFonts w:ascii="Times New Roman" w:hAnsi="Times New Roman" w:cs="Times New Roman" w:hint="eastAsia"/>
        </w:rPr>
        <w:t>Table</w:t>
      </w:r>
      <w:r>
        <w:rPr>
          <w:rFonts w:ascii="Times New Roman" w:hAnsi="Times New Roman" w:cs="Times New Roman"/>
        </w:rPr>
        <w:t xml:space="preserve">x . Parameters of </w:t>
      </w:r>
      <w:r>
        <w:rPr>
          <w:rFonts w:ascii="Times New Roman" w:hAnsi="Times New Roman" w:cs="Times New Roman" w:hint="eastAsia"/>
        </w:rPr>
        <w:t>C</w:t>
      </w:r>
      <w:r>
        <w:rPr>
          <w:rFonts w:ascii="Times New Roman" w:hAnsi="Times New Roman" w:cs="Times New Roman"/>
        </w:rPr>
        <w:t>ross Layer</w:t>
      </w:r>
      <w:r w:rsidRPr="00F50B3E">
        <w:rPr>
          <w:rFonts w:ascii="Times New Roman" w:hAnsi="Times New Roman" w:cs="Times New Roman"/>
        </w:rPr>
        <w:t xml:space="preserve"> </w:t>
      </w:r>
      <w:r>
        <w:rPr>
          <w:rFonts w:ascii="Times New Roman" w:hAnsi="Times New Roman" w:cs="Times New Roman"/>
        </w:rPr>
        <w:t>Channel.</w:t>
      </w:r>
    </w:p>
    <w:p w14:paraId="17AABC04" w14:textId="782BF84C" w:rsidR="002A41AE" w:rsidRDefault="002A41AE" w:rsidP="002A41AE">
      <w:pPr>
        <w:rPr>
          <w:rFonts w:ascii="Times New Roman" w:hAnsi="Times New Roman" w:cs="Times New Roman"/>
        </w:rPr>
      </w:pPr>
    </w:p>
    <w:p w14:paraId="57A9A5D6" w14:textId="77777777" w:rsidR="002A41AE" w:rsidRDefault="002A41AE" w:rsidP="002A41AE">
      <w:pPr>
        <w:pStyle w:val="3"/>
      </w:pPr>
      <w:bookmarkStart w:id="22" w:name="_Toc468707355"/>
      <w:r>
        <w:t>3.2.</w:t>
      </w:r>
      <w:r>
        <w:rPr>
          <w:rFonts w:hint="eastAsia"/>
        </w:rPr>
        <w:t>4</w:t>
      </w:r>
      <w:r>
        <w:t xml:space="preserve"> </w:t>
      </w:r>
      <w:r>
        <w:rPr>
          <w:rFonts w:ascii="Times New Roman" w:hAnsi="Times New Roman" w:cs="Times New Roman" w:hint="eastAsia"/>
          <w:szCs w:val="40"/>
        </w:rPr>
        <w:t>DL_DTCH</w:t>
      </w:r>
      <w:bookmarkEnd w:id="22"/>
    </w:p>
    <w:tbl>
      <w:tblPr>
        <w:tblStyle w:val="a3"/>
        <w:tblW w:w="10910" w:type="dxa"/>
        <w:jc w:val="center"/>
        <w:tblLayout w:type="fixed"/>
        <w:tblLook w:val="04A0" w:firstRow="1" w:lastRow="0" w:firstColumn="1" w:lastColumn="0" w:noHBand="0" w:noVBand="1"/>
      </w:tblPr>
      <w:tblGrid>
        <w:gridCol w:w="1980"/>
        <w:gridCol w:w="2126"/>
        <w:gridCol w:w="1559"/>
        <w:gridCol w:w="2268"/>
        <w:gridCol w:w="2977"/>
      </w:tblGrid>
      <w:tr w:rsidR="001E513D" w14:paraId="6EFDE13A" w14:textId="77777777" w:rsidTr="000C2EF6">
        <w:trPr>
          <w:trHeight w:val="405"/>
          <w:jc w:val="center"/>
        </w:trPr>
        <w:tc>
          <w:tcPr>
            <w:tcW w:w="1980" w:type="dxa"/>
            <w:shd w:val="clear" w:color="auto" w:fill="D9D9D9" w:themeFill="background1" w:themeFillShade="D9"/>
          </w:tcPr>
          <w:p w14:paraId="327A640F" w14:textId="77777777" w:rsidR="001E513D" w:rsidRPr="007C068A" w:rsidRDefault="001E513D" w:rsidP="000C2EF6">
            <w:pPr>
              <w:rPr>
                <w:rFonts w:ascii="Times New Roman" w:hAnsi="Times New Roman" w:cs="Times New Roman"/>
                <w:b/>
              </w:rPr>
            </w:pPr>
            <w:r>
              <w:rPr>
                <w:rFonts w:ascii="Times New Roman" w:hAnsi="Times New Roman" w:cs="Times New Roman" w:hint="eastAsia"/>
                <w:b/>
              </w:rPr>
              <w:t>Block</w:t>
            </w:r>
            <w:r>
              <w:rPr>
                <w:rFonts w:ascii="Times New Roman" w:hAnsi="Times New Roman" w:cs="Times New Roman"/>
                <w:b/>
              </w:rPr>
              <w:t xml:space="preserve"> </w:t>
            </w:r>
          </w:p>
        </w:tc>
        <w:tc>
          <w:tcPr>
            <w:tcW w:w="2126" w:type="dxa"/>
            <w:shd w:val="clear" w:color="auto" w:fill="D9D9D9" w:themeFill="background1" w:themeFillShade="D9"/>
          </w:tcPr>
          <w:p w14:paraId="1C5D53E4" w14:textId="77777777" w:rsidR="001E513D" w:rsidRDefault="001E513D" w:rsidP="000C2EF6">
            <w:pPr>
              <w:rPr>
                <w:rFonts w:ascii="Times New Roman" w:hAnsi="Times New Roman" w:cs="Times New Roman"/>
                <w:b/>
              </w:rPr>
            </w:pPr>
            <w:r>
              <w:rPr>
                <w:rFonts w:ascii="Times New Roman" w:hAnsi="Times New Roman" w:cs="Times New Roman"/>
                <w:b/>
              </w:rPr>
              <w:t>Primitives</w:t>
            </w:r>
            <w:r>
              <w:rPr>
                <w:rFonts w:ascii="Times New Roman" w:hAnsi="Times New Roman" w:cs="Times New Roman" w:hint="eastAsia"/>
                <w:b/>
                <w:szCs w:val="40"/>
              </w:rPr>
              <w:t xml:space="preserve"> </w:t>
            </w:r>
          </w:p>
        </w:tc>
        <w:tc>
          <w:tcPr>
            <w:tcW w:w="1559" w:type="dxa"/>
            <w:shd w:val="clear" w:color="auto" w:fill="D9D9D9" w:themeFill="background1" w:themeFillShade="D9"/>
          </w:tcPr>
          <w:p w14:paraId="43680D65" w14:textId="77777777" w:rsidR="001E513D" w:rsidRPr="00633FFA" w:rsidRDefault="001E513D" w:rsidP="000C2EF6">
            <w:pPr>
              <w:rPr>
                <w:rFonts w:ascii="Times New Roman" w:hAnsi="Times New Roman" w:cs="Times New Roman"/>
                <w:b/>
              </w:rPr>
            </w:pPr>
            <w:r>
              <w:rPr>
                <w:rFonts w:ascii="Times New Roman" w:hAnsi="Times New Roman" w:cs="Times New Roman" w:hint="eastAsia"/>
                <w:b/>
                <w:szCs w:val="40"/>
              </w:rPr>
              <w:t>Direction</w:t>
            </w:r>
          </w:p>
        </w:tc>
        <w:tc>
          <w:tcPr>
            <w:tcW w:w="2268" w:type="dxa"/>
            <w:shd w:val="clear" w:color="auto" w:fill="D9D9D9" w:themeFill="background1" w:themeFillShade="D9"/>
          </w:tcPr>
          <w:p w14:paraId="09D6C50B" w14:textId="77777777" w:rsidR="001E513D" w:rsidRPr="00BA7D30" w:rsidRDefault="001E513D" w:rsidP="000C2EF6">
            <w:pPr>
              <w:rPr>
                <w:rFonts w:ascii="Times New Roman" w:hAnsi="Times New Roman" w:cs="Times New Roman"/>
                <w:b/>
              </w:rPr>
            </w:pPr>
            <w:commentRangeStart w:id="23"/>
            <w:r>
              <w:rPr>
                <w:rFonts w:ascii="Times New Roman" w:hAnsi="Times New Roman" w:cs="Times New Roman"/>
                <w:b/>
              </w:rPr>
              <w:t>Input Parameters</w:t>
            </w:r>
            <w:commentRangeEnd w:id="23"/>
            <w:r>
              <w:rPr>
                <w:rStyle w:val="ad"/>
              </w:rPr>
              <w:commentReference w:id="23"/>
            </w:r>
          </w:p>
        </w:tc>
        <w:tc>
          <w:tcPr>
            <w:tcW w:w="2977" w:type="dxa"/>
            <w:shd w:val="clear" w:color="auto" w:fill="D9D9D9" w:themeFill="background1" w:themeFillShade="D9"/>
          </w:tcPr>
          <w:p w14:paraId="0F51F950" w14:textId="77777777" w:rsidR="001E513D" w:rsidRDefault="001E513D" w:rsidP="000C2EF6">
            <w:pPr>
              <w:rPr>
                <w:rFonts w:ascii="Times New Roman" w:hAnsi="Times New Roman" w:cs="Times New Roman"/>
                <w:b/>
                <w:szCs w:val="40"/>
              </w:rPr>
            </w:pPr>
            <w:commentRangeStart w:id="24"/>
            <w:r>
              <w:rPr>
                <w:rFonts w:ascii="Times New Roman" w:hAnsi="Times New Roman" w:cs="Times New Roman"/>
                <w:b/>
                <w:szCs w:val="40"/>
              </w:rPr>
              <w:t xml:space="preserve">Output </w:t>
            </w:r>
            <w:r>
              <w:rPr>
                <w:rFonts w:ascii="Times New Roman" w:hAnsi="Times New Roman" w:cs="Times New Roman" w:hint="eastAsia"/>
                <w:b/>
                <w:szCs w:val="40"/>
              </w:rPr>
              <w:t>Parameters</w:t>
            </w:r>
            <w:commentRangeEnd w:id="24"/>
            <w:r>
              <w:rPr>
                <w:rStyle w:val="ad"/>
              </w:rPr>
              <w:commentReference w:id="24"/>
            </w:r>
          </w:p>
          <w:p w14:paraId="56D61C05" w14:textId="77777777" w:rsidR="001E513D" w:rsidRPr="005F0996" w:rsidRDefault="001E513D" w:rsidP="000C2EF6">
            <w:pPr>
              <w:widowControl/>
              <w:rPr>
                <w:rFonts w:ascii="Times New Roman" w:hAnsi="Times New Roman" w:cs="Times New Roman"/>
              </w:rPr>
            </w:pPr>
            <w:commentRangeStart w:id="25"/>
            <w:r>
              <w:rPr>
                <w:rFonts w:ascii="Times New Roman" w:hAnsi="Times New Roman" w:cs="Times New Roman" w:hint="eastAsia"/>
              </w:rPr>
              <w:t>(DL_DT_Para)</w:t>
            </w:r>
            <w:commentRangeEnd w:id="25"/>
            <w:r>
              <w:rPr>
                <w:rStyle w:val="ad"/>
              </w:rPr>
              <w:commentReference w:id="25"/>
            </w:r>
          </w:p>
        </w:tc>
      </w:tr>
      <w:tr w:rsidR="001E513D" w14:paraId="781555B3" w14:textId="77777777" w:rsidTr="000C2EF6">
        <w:trPr>
          <w:trHeight w:val="2259"/>
          <w:jc w:val="center"/>
        </w:trPr>
        <w:tc>
          <w:tcPr>
            <w:tcW w:w="1980" w:type="dxa"/>
            <w:vMerge w:val="restart"/>
          </w:tcPr>
          <w:p w14:paraId="1CB6601D" w14:textId="77777777" w:rsidR="001E513D" w:rsidRDefault="001E513D" w:rsidP="000C2EF6">
            <w:pPr>
              <w:rPr>
                <w:rFonts w:ascii="Times New Roman" w:hAnsi="Times New Roman" w:cs="Times New Roman"/>
              </w:rPr>
            </w:pPr>
            <w:r>
              <w:rPr>
                <w:rFonts w:ascii="Times New Roman" w:hAnsi="Times New Roman" w:cs="Times New Roman" w:hint="eastAsia"/>
              </w:rPr>
              <w:t>DLS</w:t>
            </w:r>
            <w:r>
              <w:rPr>
                <w:rFonts w:ascii="Times New Roman" w:hAnsi="Times New Roman" w:cs="Times New Roman"/>
              </w:rPr>
              <w:t>C</w:t>
            </w:r>
            <w:r>
              <w:rPr>
                <w:rFonts w:ascii="Times New Roman" w:hAnsi="Times New Roman" w:cs="Times New Roman" w:hint="eastAsia"/>
              </w:rPr>
              <w:t>H_Process</w:t>
            </w:r>
          </w:p>
        </w:tc>
        <w:tc>
          <w:tcPr>
            <w:tcW w:w="2126" w:type="dxa"/>
          </w:tcPr>
          <w:p w14:paraId="1B91FDB2" w14:textId="77777777" w:rsidR="001E513D" w:rsidRPr="00EE6E33" w:rsidRDefault="001E513D" w:rsidP="000C2EF6">
            <w:pPr>
              <w:rPr>
                <w:rFonts w:ascii="Times New Roman" w:hAnsi="Times New Roman" w:cs="Times New Roman"/>
                <w:sz w:val="22"/>
              </w:rPr>
            </w:pPr>
            <w:r>
              <w:rPr>
                <w:rFonts w:ascii="Times New Roman" w:hAnsi="Times New Roman" w:cs="Times New Roman"/>
              </w:rPr>
              <w:t>mac_rlc</w:t>
            </w:r>
            <w:r w:rsidRPr="003F7087">
              <w:rPr>
                <w:rFonts w:ascii="Times New Roman" w:hAnsi="Times New Roman" w:cs="Times New Roman"/>
              </w:rPr>
              <w:t>_data_req</w:t>
            </w:r>
            <w:r>
              <w:rPr>
                <w:rFonts w:ascii="Times New Roman" w:hAnsi="Times New Roman" w:cs="Times New Roman"/>
              </w:rPr>
              <w:t>()</w:t>
            </w:r>
          </w:p>
        </w:tc>
        <w:tc>
          <w:tcPr>
            <w:tcW w:w="1559" w:type="dxa"/>
          </w:tcPr>
          <w:p w14:paraId="4ABE623E" w14:textId="77777777" w:rsidR="001E513D" w:rsidRDefault="001E513D" w:rsidP="000C2EF6">
            <w:pPr>
              <w:rPr>
                <w:rFonts w:ascii="Times New Roman" w:hAnsi="Times New Roman" w:cs="Times New Roman"/>
              </w:rPr>
            </w:pPr>
            <w:r>
              <w:rPr>
                <w:rFonts w:ascii="Times New Roman" w:hAnsi="Times New Roman" w:cs="Times New Roman"/>
                <w:szCs w:val="24"/>
              </w:rPr>
              <w:t>MAC</w:t>
            </w:r>
            <w:r w:rsidRPr="0046026B">
              <w:rPr>
                <w:rFonts w:ascii="Times New Roman" w:hAnsi="Times New Roman" w:cs="Times New Roman"/>
                <w:szCs w:val="24"/>
              </w:rPr>
              <w:t>→</w:t>
            </w:r>
            <w:r>
              <w:rPr>
                <w:rFonts w:ascii="Times New Roman" w:hAnsi="Times New Roman" w:cs="Times New Roman"/>
                <w:szCs w:val="24"/>
              </w:rPr>
              <w:t>RLC</w:t>
            </w:r>
          </w:p>
        </w:tc>
        <w:tc>
          <w:tcPr>
            <w:tcW w:w="2268" w:type="dxa"/>
          </w:tcPr>
          <w:p w14:paraId="04CBB06E" w14:textId="77777777" w:rsidR="001E513D" w:rsidRPr="00740A52" w:rsidRDefault="001E513D" w:rsidP="000C2EF6">
            <w:pPr>
              <w:rPr>
                <w:rFonts w:ascii="Times New Roman" w:hAnsi="Times New Roman" w:cs="Times New Roman"/>
                <w:b/>
              </w:rPr>
            </w:pPr>
            <w:r w:rsidRPr="001978EE">
              <w:rPr>
                <w:rFonts w:ascii="Times New Roman" w:hAnsi="Times New Roman" w:cs="Times New Roman"/>
              </w:rPr>
              <w:t>module_idP</w:t>
            </w:r>
            <w:r>
              <w:rPr>
                <w:rFonts w:ascii="Times New Roman" w:hAnsi="Times New Roman" w:cs="Times New Roman" w:hint="eastAsia"/>
              </w:rPr>
              <w:t>,</w:t>
            </w:r>
            <w:r>
              <w:rPr>
                <w:rFonts w:ascii="Times New Roman" w:hAnsi="Times New Roman" w:cs="Times New Roman"/>
              </w:rPr>
              <w:t xml:space="preserve"> </w:t>
            </w:r>
            <w:r w:rsidRPr="00CB1C09">
              <w:rPr>
                <w:rFonts w:ascii="Times New Roman" w:hAnsi="Times New Roman" w:cs="Times New Roman"/>
              </w:rPr>
              <w:t xml:space="preserve">rntiP, </w:t>
            </w:r>
            <w:r w:rsidRPr="001978EE">
              <w:rPr>
                <w:rFonts w:ascii="Times New Roman" w:hAnsi="Times New Roman" w:cs="Times New Roman"/>
              </w:rPr>
              <w:t>eNB_index</w:t>
            </w:r>
            <w:r>
              <w:rPr>
                <w:rFonts w:ascii="Times New Roman" w:hAnsi="Times New Roman" w:cs="Times New Roman"/>
              </w:rPr>
              <w:t xml:space="preserve">, </w:t>
            </w:r>
            <w:r w:rsidRPr="00CB1C09">
              <w:rPr>
                <w:rFonts w:ascii="Times New Roman" w:hAnsi="Times New Roman" w:cs="Times New Roman"/>
              </w:rPr>
              <w:t>frameP, enb_flagP,</w:t>
            </w:r>
            <w:r>
              <w:rPr>
                <w:rFonts w:ascii="Times New Roman" w:hAnsi="Times New Roman" w:cs="Times New Roman"/>
              </w:rPr>
              <w:t xml:space="preserve"> </w:t>
            </w:r>
            <w:r w:rsidRPr="00CB1C09">
              <w:rPr>
                <w:rFonts w:ascii="Times New Roman" w:hAnsi="Times New Roman" w:cs="Times New Roman"/>
              </w:rPr>
              <w:t xml:space="preserve"> channel_idP, buffer_pP</w:t>
            </w:r>
          </w:p>
        </w:tc>
        <w:tc>
          <w:tcPr>
            <w:tcW w:w="2977" w:type="dxa"/>
          </w:tcPr>
          <w:p w14:paraId="153C1F84" w14:textId="77777777" w:rsidR="001E513D" w:rsidRDefault="001E513D" w:rsidP="000C2EF6">
            <w:pPr>
              <w:rPr>
                <w:rFonts w:ascii="Times New Roman" w:hAnsi="Times New Roman" w:cs="Times New Roman"/>
              </w:rPr>
            </w:pPr>
            <w:r w:rsidRPr="00786E40">
              <w:rPr>
                <w:rFonts w:ascii="Times New Roman" w:hAnsi="Times New Roman" w:cs="Times New Roman"/>
              </w:rPr>
              <w:t>ret_tb_size</w:t>
            </w:r>
          </w:p>
          <w:p w14:paraId="3E91BD3B" w14:textId="77777777" w:rsidR="001E513D" w:rsidRDefault="001E513D" w:rsidP="000C2EF6">
            <w:pPr>
              <w:rPr>
                <w:rFonts w:ascii="Times New Roman" w:hAnsi="Times New Roman" w:cs="Times New Roman"/>
              </w:rPr>
            </w:pPr>
            <w:r>
              <w:rPr>
                <w:rFonts w:ascii="Times New Roman" w:hAnsi="Times New Roman" w:cs="Times New Roman"/>
              </w:rPr>
              <w:t xml:space="preserve">Put RLC data from different mode to MAC </w:t>
            </w:r>
            <w:r w:rsidRPr="001B600F">
              <w:rPr>
                <w:rFonts w:ascii="Times New Roman" w:hAnsi="Times New Roman" w:cs="Times New Roman"/>
              </w:rPr>
              <w:t>dlsch_buffer</w:t>
            </w:r>
          </w:p>
        </w:tc>
      </w:tr>
      <w:tr w:rsidR="001E513D" w14:paraId="00EB98F0" w14:textId="77777777" w:rsidTr="000C2EF6">
        <w:trPr>
          <w:trHeight w:val="1836"/>
          <w:jc w:val="center"/>
        </w:trPr>
        <w:tc>
          <w:tcPr>
            <w:tcW w:w="1980" w:type="dxa"/>
            <w:vMerge/>
          </w:tcPr>
          <w:p w14:paraId="6585A8FD" w14:textId="77777777" w:rsidR="001E513D" w:rsidRDefault="001E513D" w:rsidP="000C2EF6">
            <w:pPr>
              <w:rPr>
                <w:rFonts w:ascii="Times New Roman" w:hAnsi="Times New Roman" w:cs="Times New Roman"/>
              </w:rPr>
            </w:pPr>
          </w:p>
        </w:tc>
        <w:tc>
          <w:tcPr>
            <w:tcW w:w="2126" w:type="dxa"/>
          </w:tcPr>
          <w:p w14:paraId="53B0E094" w14:textId="77777777" w:rsidR="001E513D" w:rsidRDefault="001E513D" w:rsidP="000C2EF6">
            <w:pPr>
              <w:rPr>
                <w:rFonts w:ascii="Times New Roman" w:hAnsi="Times New Roman" w:cs="Times New Roman"/>
              </w:rPr>
            </w:pPr>
            <w:r w:rsidRPr="000F3351">
              <w:rPr>
                <w:rFonts w:ascii="Times New Roman" w:hAnsi="Times New Roman" w:cs="Times New Roman"/>
              </w:rPr>
              <w:t>mac_rlc_serialize_tb</w:t>
            </w:r>
            <w:r>
              <w:rPr>
                <w:rFonts w:ascii="Times New Roman" w:hAnsi="Times New Roman" w:cs="Times New Roman"/>
              </w:rPr>
              <w:t>()</w:t>
            </w:r>
          </w:p>
        </w:tc>
        <w:tc>
          <w:tcPr>
            <w:tcW w:w="1559" w:type="dxa"/>
          </w:tcPr>
          <w:p w14:paraId="43A47278" w14:textId="77777777" w:rsidR="001E513D" w:rsidRDefault="001E513D" w:rsidP="000C2EF6">
            <w:pPr>
              <w:rPr>
                <w:rFonts w:ascii="Times New Roman" w:hAnsi="Times New Roman" w:cs="Times New Roman"/>
                <w:szCs w:val="24"/>
              </w:rPr>
            </w:pPr>
            <w:r>
              <w:rPr>
                <w:rFonts w:ascii="Times New Roman" w:hAnsi="Times New Roman" w:cs="Times New Roman" w:hint="eastAsia"/>
                <w:szCs w:val="24"/>
              </w:rPr>
              <w:t>RLC</w:t>
            </w:r>
            <w:r w:rsidRPr="0046026B">
              <w:rPr>
                <w:rFonts w:ascii="Times New Roman" w:hAnsi="Times New Roman" w:cs="Times New Roman"/>
                <w:szCs w:val="24"/>
              </w:rPr>
              <w:t>→</w:t>
            </w:r>
            <w:r>
              <w:rPr>
                <w:rFonts w:ascii="Times New Roman" w:hAnsi="Times New Roman" w:cs="Times New Roman"/>
                <w:szCs w:val="24"/>
              </w:rPr>
              <w:t>MAC</w:t>
            </w:r>
          </w:p>
        </w:tc>
        <w:tc>
          <w:tcPr>
            <w:tcW w:w="2268" w:type="dxa"/>
          </w:tcPr>
          <w:p w14:paraId="16C8443B" w14:textId="77777777" w:rsidR="001E513D" w:rsidRPr="001978EE" w:rsidRDefault="001E513D" w:rsidP="000C2EF6">
            <w:pPr>
              <w:rPr>
                <w:rFonts w:ascii="Times New Roman" w:hAnsi="Times New Roman" w:cs="Times New Roman"/>
              </w:rPr>
            </w:pPr>
            <w:r w:rsidRPr="000F3351">
              <w:rPr>
                <w:rFonts w:ascii="Times New Roman" w:hAnsi="Times New Roman" w:cs="Times New Roman"/>
              </w:rPr>
              <w:t>buffer_pP</w:t>
            </w:r>
            <w:r>
              <w:rPr>
                <w:rFonts w:ascii="Times New Roman" w:hAnsi="Times New Roman" w:cs="Times New Roman"/>
              </w:rPr>
              <w:t xml:space="preserve">, </w:t>
            </w:r>
            <w:r w:rsidRPr="000F3351">
              <w:rPr>
                <w:rFonts w:ascii="Times New Roman" w:hAnsi="Times New Roman" w:cs="Times New Roman"/>
              </w:rPr>
              <w:t>transport_blocksP</w:t>
            </w:r>
          </w:p>
        </w:tc>
        <w:tc>
          <w:tcPr>
            <w:tcW w:w="2977" w:type="dxa"/>
          </w:tcPr>
          <w:p w14:paraId="1BEE4EB9" w14:textId="77777777" w:rsidR="001E513D" w:rsidRDefault="001E513D" w:rsidP="000C2EF6">
            <w:pPr>
              <w:rPr>
                <w:rFonts w:ascii="Times New Roman" w:hAnsi="Times New Roman" w:cs="Times New Roman"/>
              </w:rPr>
            </w:pPr>
            <w:r w:rsidRPr="001B600F">
              <w:rPr>
                <w:rFonts w:ascii="Times New Roman" w:hAnsi="Times New Roman" w:cs="Times New Roman"/>
              </w:rPr>
              <w:t>ret_tb_size</w:t>
            </w:r>
          </w:p>
          <w:p w14:paraId="204EC708" w14:textId="77777777" w:rsidR="001E513D" w:rsidRDefault="001E513D" w:rsidP="000C2EF6">
            <w:pPr>
              <w:rPr>
                <w:rFonts w:ascii="Times New Roman" w:hAnsi="Times New Roman" w:cs="Times New Roman"/>
              </w:rPr>
            </w:pPr>
            <w:r>
              <w:rPr>
                <w:rFonts w:ascii="Times New Roman" w:hAnsi="Times New Roman" w:cs="Times New Roman"/>
              </w:rPr>
              <w:t xml:space="preserve">Put RLC data to MAC </w:t>
            </w:r>
            <w:r w:rsidRPr="001B600F">
              <w:rPr>
                <w:rFonts w:ascii="Times New Roman" w:hAnsi="Times New Roman" w:cs="Times New Roman"/>
              </w:rPr>
              <w:t>dlsch_buffer</w:t>
            </w:r>
          </w:p>
          <w:p w14:paraId="09363DC0" w14:textId="77777777" w:rsidR="001E513D" w:rsidRPr="00786E40" w:rsidRDefault="001E513D" w:rsidP="000C2EF6">
            <w:pPr>
              <w:rPr>
                <w:rFonts w:ascii="Times New Roman" w:hAnsi="Times New Roman" w:cs="Times New Roman"/>
              </w:rPr>
            </w:pPr>
            <w:r>
              <w:rPr>
                <w:rFonts w:ascii="Times New Roman" w:hAnsi="Times New Roman" w:cs="Times New Roman"/>
              </w:rPr>
              <w:t xml:space="preserve">//Used by </w:t>
            </w:r>
            <w:r w:rsidRPr="00B9482F">
              <w:rPr>
                <w:rFonts w:ascii="Times New Roman" w:hAnsi="Times New Roman" w:cs="Times New Roman"/>
              </w:rPr>
              <w:t>mac_rlc_data_req()</w:t>
            </w:r>
          </w:p>
        </w:tc>
      </w:tr>
      <w:tr w:rsidR="001E513D" w14:paraId="3F742855" w14:textId="77777777" w:rsidTr="000C2EF6">
        <w:trPr>
          <w:trHeight w:val="4022"/>
          <w:jc w:val="center"/>
        </w:trPr>
        <w:tc>
          <w:tcPr>
            <w:tcW w:w="1980" w:type="dxa"/>
            <w:vMerge/>
          </w:tcPr>
          <w:p w14:paraId="6956ECC7" w14:textId="77777777" w:rsidR="001E513D" w:rsidRDefault="001E513D" w:rsidP="000C2EF6">
            <w:pPr>
              <w:rPr>
                <w:rFonts w:ascii="Times New Roman" w:hAnsi="Times New Roman" w:cs="Times New Roman"/>
              </w:rPr>
            </w:pPr>
          </w:p>
        </w:tc>
        <w:tc>
          <w:tcPr>
            <w:tcW w:w="2126" w:type="dxa"/>
          </w:tcPr>
          <w:p w14:paraId="46C673F9" w14:textId="77777777" w:rsidR="001E513D" w:rsidRPr="000F3351" w:rsidRDefault="001E513D" w:rsidP="000C2EF6">
            <w:pPr>
              <w:rPr>
                <w:rFonts w:ascii="Times New Roman" w:hAnsi="Times New Roman" w:cs="Times New Roman"/>
              </w:rPr>
            </w:pPr>
            <w:r w:rsidRPr="004C1C38">
              <w:rPr>
                <w:rFonts w:ascii="Times New Roman" w:hAnsi="Times New Roman" w:cs="Times New Roman"/>
              </w:rPr>
              <w:t>mac_rlc_status_ind</w:t>
            </w:r>
          </w:p>
        </w:tc>
        <w:tc>
          <w:tcPr>
            <w:tcW w:w="1559" w:type="dxa"/>
          </w:tcPr>
          <w:p w14:paraId="465BE90E" w14:textId="77777777" w:rsidR="001E513D" w:rsidRDefault="001E513D" w:rsidP="000C2EF6">
            <w:pPr>
              <w:rPr>
                <w:rFonts w:ascii="Times New Roman" w:hAnsi="Times New Roman" w:cs="Times New Roman"/>
                <w:szCs w:val="24"/>
              </w:rPr>
            </w:pPr>
            <w:r>
              <w:rPr>
                <w:rFonts w:ascii="Times New Roman" w:hAnsi="Times New Roman" w:cs="Times New Roman" w:hint="eastAsia"/>
                <w:szCs w:val="24"/>
              </w:rPr>
              <w:t>MA</w:t>
            </w:r>
            <w:r>
              <w:rPr>
                <w:rFonts w:ascii="Times New Roman" w:hAnsi="Times New Roman" w:cs="Times New Roman"/>
                <w:szCs w:val="24"/>
              </w:rPr>
              <w:t>C</w:t>
            </w:r>
            <w:r w:rsidRPr="0046026B">
              <w:rPr>
                <w:rFonts w:ascii="Times New Roman" w:hAnsi="Times New Roman" w:cs="Times New Roman"/>
                <w:szCs w:val="24"/>
              </w:rPr>
              <w:t>→</w:t>
            </w:r>
            <w:r>
              <w:rPr>
                <w:rFonts w:ascii="Times New Roman" w:hAnsi="Times New Roman" w:cs="Times New Roman"/>
                <w:szCs w:val="24"/>
              </w:rPr>
              <w:t>RLC</w:t>
            </w:r>
          </w:p>
        </w:tc>
        <w:tc>
          <w:tcPr>
            <w:tcW w:w="2268" w:type="dxa"/>
          </w:tcPr>
          <w:p w14:paraId="4F089082" w14:textId="77777777" w:rsidR="001E513D" w:rsidRPr="004C1C38" w:rsidRDefault="001E513D" w:rsidP="000C2EF6">
            <w:pPr>
              <w:rPr>
                <w:rFonts w:ascii="Times New Roman" w:hAnsi="Times New Roman" w:cs="Times New Roman"/>
              </w:rPr>
            </w:pPr>
            <w:r w:rsidRPr="004C1C38">
              <w:rPr>
                <w:rFonts w:ascii="Times New Roman" w:hAnsi="Times New Roman" w:cs="Times New Roman"/>
              </w:rPr>
              <w:t>module_idP,</w:t>
            </w:r>
          </w:p>
          <w:p w14:paraId="169C9D93" w14:textId="77777777" w:rsidR="001E513D" w:rsidRPr="004C1C38" w:rsidRDefault="001E513D" w:rsidP="000C2EF6">
            <w:pPr>
              <w:rPr>
                <w:rFonts w:ascii="Times New Roman" w:hAnsi="Times New Roman" w:cs="Times New Roman"/>
              </w:rPr>
            </w:pPr>
            <w:r w:rsidRPr="004C1C38">
              <w:rPr>
                <w:rFonts w:ascii="Times New Roman" w:hAnsi="Times New Roman" w:cs="Times New Roman"/>
              </w:rPr>
              <w:t>rntiP,</w:t>
            </w:r>
          </w:p>
          <w:p w14:paraId="1155DBC9" w14:textId="77777777" w:rsidR="001E513D" w:rsidRPr="004C1C38" w:rsidRDefault="001E513D" w:rsidP="000C2EF6">
            <w:pPr>
              <w:rPr>
                <w:rFonts w:ascii="Times New Roman" w:hAnsi="Times New Roman" w:cs="Times New Roman"/>
              </w:rPr>
            </w:pPr>
            <w:r w:rsidRPr="004C1C38">
              <w:rPr>
                <w:rFonts w:ascii="Times New Roman" w:hAnsi="Times New Roman" w:cs="Times New Roman"/>
              </w:rPr>
              <w:t>eNB_index,</w:t>
            </w:r>
          </w:p>
          <w:p w14:paraId="25DD5728" w14:textId="77777777" w:rsidR="001E513D" w:rsidRPr="004C1C38" w:rsidRDefault="001E513D" w:rsidP="000C2EF6">
            <w:pPr>
              <w:rPr>
                <w:rFonts w:ascii="Times New Roman" w:hAnsi="Times New Roman" w:cs="Times New Roman"/>
              </w:rPr>
            </w:pPr>
            <w:r w:rsidRPr="004C1C38">
              <w:rPr>
                <w:rFonts w:ascii="Times New Roman" w:hAnsi="Times New Roman" w:cs="Times New Roman"/>
              </w:rPr>
              <w:t>frameP,</w:t>
            </w:r>
          </w:p>
          <w:p w14:paraId="376568A8" w14:textId="77777777" w:rsidR="001E513D" w:rsidRPr="004C1C38" w:rsidRDefault="001E513D" w:rsidP="000C2EF6">
            <w:pPr>
              <w:rPr>
                <w:rFonts w:ascii="Times New Roman" w:hAnsi="Times New Roman" w:cs="Times New Roman"/>
              </w:rPr>
            </w:pPr>
            <w:r w:rsidRPr="004C1C38">
              <w:rPr>
                <w:rFonts w:ascii="Times New Roman" w:hAnsi="Times New Roman" w:cs="Times New Roman"/>
              </w:rPr>
              <w:t>enb_flagP,</w:t>
            </w:r>
          </w:p>
          <w:p w14:paraId="486CC7AD" w14:textId="77777777" w:rsidR="001E513D" w:rsidRPr="004C1C38" w:rsidRDefault="001E513D" w:rsidP="000C2EF6">
            <w:pPr>
              <w:rPr>
                <w:rFonts w:ascii="Times New Roman" w:hAnsi="Times New Roman" w:cs="Times New Roman"/>
              </w:rPr>
            </w:pPr>
            <w:r w:rsidRPr="004C1C38">
              <w:rPr>
                <w:rFonts w:ascii="Times New Roman" w:hAnsi="Times New Roman" w:cs="Times New Roman"/>
              </w:rPr>
              <w:t>channel_idP,</w:t>
            </w:r>
          </w:p>
          <w:p w14:paraId="10351F1A" w14:textId="77777777" w:rsidR="001E513D" w:rsidRPr="000F3351" w:rsidRDefault="001E513D" w:rsidP="000C2EF6">
            <w:pPr>
              <w:rPr>
                <w:rFonts w:ascii="Times New Roman" w:hAnsi="Times New Roman" w:cs="Times New Roman"/>
              </w:rPr>
            </w:pPr>
            <w:r w:rsidRPr="004C1C38">
              <w:rPr>
                <w:rFonts w:ascii="Times New Roman" w:hAnsi="Times New Roman" w:cs="Times New Roman"/>
              </w:rPr>
              <w:t>tb_sizeP</w:t>
            </w:r>
          </w:p>
        </w:tc>
        <w:tc>
          <w:tcPr>
            <w:tcW w:w="2977" w:type="dxa"/>
          </w:tcPr>
          <w:p w14:paraId="60F6E775" w14:textId="77777777" w:rsidR="001E513D" w:rsidRDefault="001E513D" w:rsidP="000C2EF6">
            <w:pPr>
              <w:rPr>
                <w:rFonts w:ascii="Times New Roman" w:hAnsi="Times New Roman" w:cs="Times New Roman"/>
              </w:rPr>
            </w:pPr>
            <w:r w:rsidRPr="004C1C38">
              <w:rPr>
                <w:rFonts w:ascii="Times New Roman" w:hAnsi="Times New Roman" w:cs="Times New Roman"/>
              </w:rPr>
              <w:t>mac_rlc_status_resp</w:t>
            </w:r>
          </w:p>
          <w:p w14:paraId="7B1A6A7D" w14:textId="77777777" w:rsidR="001E513D" w:rsidRDefault="001E513D" w:rsidP="000C2EF6">
            <w:pPr>
              <w:rPr>
                <w:rFonts w:ascii="Times New Roman" w:hAnsi="Times New Roman" w:cs="Times New Roman"/>
              </w:rPr>
            </w:pPr>
            <w:r>
              <w:rPr>
                <w:rFonts w:ascii="Times New Roman" w:hAnsi="Times New Roman" w:cs="Times New Roman" w:hint="eastAsia"/>
              </w:rPr>
              <w:t xml:space="preserve">a </w:t>
            </w:r>
            <w:r>
              <w:rPr>
                <w:rFonts w:ascii="Times New Roman" w:hAnsi="Times New Roman" w:cs="Times New Roman"/>
              </w:rPr>
              <w:t>structure have data information which for scheduled</w:t>
            </w:r>
          </w:p>
        </w:tc>
      </w:tr>
    </w:tbl>
    <w:p w14:paraId="3106C3AC" w14:textId="77777777" w:rsidR="002A41AE" w:rsidRPr="00F50B3E" w:rsidRDefault="002A41AE" w:rsidP="002A41AE">
      <w:pPr>
        <w:jc w:val="center"/>
      </w:pPr>
      <w:r>
        <w:rPr>
          <w:rFonts w:ascii="Times New Roman" w:hAnsi="Times New Roman" w:cs="Times New Roman" w:hint="eastAsia"/>
        </w:rPr>
        <w:t>Table</w:t>
      </w:r>
      <w:r>
        <w:rPr>
          <w:rFonts w:ascii="Times New Roman" w:hAnsi="Times New Roman" w:cs="Times New Roman"/>
        </w:rPr>
        <w:t xml:space="preserve">x . Parameters of </w:t>
      </w:r>
      <w:r>
        <w:rPr>
          <w:rFonts w:ascii="Times New Roman" w:hAnsi="Times New Roman" w:cs="Times New Roman" w:hint="eastAsia"/>
        </w:rPr>
        <w:t>C</w:t>
      </w:r>
      <w:r>
        <w:rPr>
          <w:rFonts w:ascii="Times New Roman" w:hAnsi="Times New Roman" w:cs="Times New Roman"/>
        </w:rPr>
        <w:t>ross Layer</w:t>
      </w:r>
      <w:r w:rsidRPr="00F50B3E">
        <w:rPr>
          <w:rFonts w:ascii="Times New Roman" w:hAnsi="Times New Roman" w:cs="Times New Roman"/>
        </w:rPr>
        <w:t xml:space="preserve"> </w:t>
      </w:r>
      <w:r>
        <w:rPr>
          <w:rFonts w:ascii="Times New Roman" w:hAnsi="Times New Roman" w:cs="Times New Roman"/>
        </w:rPr>
        <w:t>Channel.</w:t>
      </w:r>
    </w:p>
    <w:p w14:paraId="49E16303" w14:textId="77777777" w:rsidR="002A41AE" w:rsidRPr="002A41AE" w:rsidRDefault="002A41AE" w:rsidP="002A41AE">
      <w:pPr>
        <w:rPr>
          <w:rFonts w:ascii="Times New Roman" w:hAnsi="Times New Roman" w:cs="Times New Roman"/>
        </w:rPr>
      </w:pPr>
    </w:p>
    <w:p w14:paraId="5080393A" w14:textId="77777777" w:rsidR="002A41AE" w:rsidRPr="00C124E7" w:rsidRDefault="002A41AE" w:rsidP="000D2CF9">
      <w:pPr>
        <w:jc w:val="center"/>
      </w:pPr>
    </w:p>
    <w:p w14:paraId="367C1CE3" w14:textId="76048CEB" w:rsidR="00426B8B" w:rsidRPr="00426B8B" w:rsidRDefault="009E012C" w:rsidP="00426B8B">
      <w:pPr>
        <w:pStyle w:val="2"/>
      </w:pPr>
      <w:bookmarkStart w:id="26" w:name="_Toc468707356"/>
      <w:r>
        <w:t>3.3 MAC-PHY</w:t>
      </w:r>
      <w:bookmarkEnd w:id="26"/>
    </w:p>
    <w:p w14:paraId="61A93F4F" w14:textId="28D9F5AA" w:rsidR="00426B8B" w:rsidRDefault="00426B8B" w:rsidP="00426B8B">
      <w:pPr>
        <w:pStyle w:val="3"/>
      </w:pPr>
      <w:bookmarkStart w:id="27" w:name="_Toc468707357"/>
      <w:r>
        <w:t>3.</w:t>
      </w:r>
      <w:r>
        <w:rPr>
          <w:rFonts w:hint="eastAsia"/>
        </w:rPr>
        <w:t>3</w:t>
      </w:r>
      <w:r>
        <w:t>.</w:t>
      </w:r>
      <w:r>
        <w:rPr>
          <w:rFonts w:hint="eastAsia"/>
        </w:rPr>
        <w:t>1</w:t>
      </w:r>
      <w:r>
        <w:t xml:space="preserve"> </w:t>
      </w:r>
      <w:r>
        <w:rPr>
          <w:rFonts w:ascii="Times New Roman" w:hAnsi="Times New Roman" w:cs="Times New Roman"/>
          <w:szCs w:val="40"/>
        </w:rPr>
        <w:t>TX_DLSCH</w:t>
      </w:r>
      <w:bookmarkEnd w:id="27"/>
    </w:p>
    <w:tbl>
      <w:tblPr>
        <w:tblStyle w:val="a3"/>
        <w:tblW w:w="11194" w:type="dxa"/>
        <w:jc w:val="center"/>
        <w:tblLayout w:type="fixed"/>
        <w:tblLook w:val="04A0" w:firstRow="1" w:lastRow="0" w:firstColumn="1" w:lastColumn="0" w:noHBand="0" w:noVBand="1"/>
      </w:tblPr>
      <w:tblGrid>
        <w:gridCol w:w="2405"/>
        <w:gridCol w:w="2126"/>
        <w:gridCol w:w="1560"/>
        <w:gridCol w:w="2268"/>
        <w:gridCol w:w="2835"/>
      </w:tblGrid>
      <w:tr w:rsidR="00426B8B" w14:paraId="0C5965D2" w14:textId="77777777" w:rsidTr="00426B8B">
        <w:trPr>
          <w:trHeight w:val="405"/>
          <w:jc w:val="center"/>
        </w:trPr>
        <w:tc>
          <w:tcPr>
            <w:tcW w:w="2405" w:type="dxa"/>
            <w:shd w:val="clear" w:color="auto" w:fill="D9D9D9" w:themeFill="background1" w:themeFillShade="D9"/>
          </w:tcPr>
          <w:p w14:paraId="3E4CA464" w14:textId="77777777" w:rsidR="00426B8B" w:rsidRPr="007C068A" w:rsidRDefault="00426B8B" w:rsidP="00923A14">
            <w:pPr>
              <w:rPr>
                <w:rFonts w:ascii="Times New Roman" w:hAnsi="Times New Roman" w:cs="Times New Roman"/>
                <w:b/>
              </w:rPr>
            </w:pPr>
            <w:r>
              <w:rPr>
                <w:rFonts w:ascii="Times New Roman" w:hAnsi="Times New Roman" w:cs="Times New Roman" w:hint="eastAsia"/>
                <w:b/>
              </w:rPr>
              <w:t>Block</w:t>
            </w:r>
            <w:r>
              <w:rPr>
                <w:rFonts w:ascii="Times New Roman" w:hAnsi="Times New Roman" w:cs="Times New Roman"/>
                <w:b/>
              </w:rPr>
              <w:t xml:space="preserve"> </w:t>
            </w:r>
          </w:p>
        </w:tc>
        <w:tc>
          <w:tcPr>
            <w:tcW w:w="2126" w:type="dxa"/>
            <w:shd w:val="clear" w:color="auto" w:fill="D9D9D9" w:themeFill="background1" w:themeFillShade="D9"/>
          </w:tcPr>
          <w:p w14:paraId="1D4B6C6B" w14:textId="77777777" w:rsidR="00426B8B" w:rsidRDefault="00426B8B" w:rsidP="00923A14">
            <w:pPr>
              <w:rPr>
                <w:rFonts w:ascii="Times New Roman" w:hAnsi="Times New Roman" w:cs="Times New Roman"/>
                <w:b/>
              </w:rPr>
            </w:pPr>
            <w:r>
              <w:rPr>
                <w:rFonts w:ascii="Times New Roman" w:hAnsi="Times New Roman" w:cs="Times New Roman"/>
                <w:b/>
              </w:rPr>
              <w:t>Primitives</w:t>
            </w:r>
            <w:r>
              <w:rPr>
                <w:rFonts w:ascii="Times New Roman" w:hAnsi="Times New Roman" w:cs="Times New Roman" w:hint="eastAsia"/>
                <w:b/>
                <w:szCs w:val="40"/>
              </w:rPr>
              <w:t xml:space="preserve"> </w:t>
            </w:r>
          </w:p>
        </w:tc>
        <w:tc>
          <w:tcPr>
            <w:tcW w:w="1560" w:type="dxa"/>
            <w:shd w:val="clear" w:color="auto" w:fill="D9D9D9" w:themeFill="background1" w:themeFillShade="D9"/>
          </w:tcPr>
          <w:p w14:paraId="718B0169" w14:textId="77777777" w:rsidR="00426B8B" w:rsidRPr="00633FFA" w:rsidRDefault="00426B8B" w:rsidP="00923A14">
            <w:pPr>
              <w:rPr>
                <w:rFonts w:ascii="Times New Roman" w:hAnsi="Times New Roman" w:cs="Times New Roman"/>
                <w:b/>
              </w:rPr>
            </w:pPr>
            <w:r>
              <w:rPr>
                <w:rFonts w:ascii="Times New Roman" w:hAnsi="Times New Roman" w:cs="Times New Roman" w:hint="eastAsia"/>
                <w:b/>
                <w:szCs w:val="40"/>
              </w:rPr>
              <w:t>Direction</w:t>
            </w:r>
          </w:p>
        </w:tc>
        <w:tc>
          <w:tcPr>
            <w:tcW w:w="2268" w:type="dxa"/>
            <w:shd w:val="clear" w:color="auto" w:fill="D9D9D9" w:themeFill="background1" w:themeFillShade="D9"/>
          </w:tcPr>
          <w:p w14:paraId="7CC2105A" w14:textId="77777777" w:rsidR="00426B8B" w:rsidRPr="00BA7D30" w:rsidRDefault="00426B8B" w:rsidP="00923A14">
            <w:pPr>
              <w:rPr>
                <w:rFonts w:ascii="Times New Roman" w:hAnsi="Times New Roman" w:cs="Times New Roman"/>
                <w:b/>
              </w:rPr>
            </w:pPr>
            <w:r>
              <w:rPr>
                <w:rFonts w:ascii="Times New Roman" w:hAnsi="Times New Roman" w:cs="Times New Roman"/>
                <w:b/>
              </w:rPr>
              <w:t>Input Parameters</w:t>
            </w:r>
          </w:p>
        </w:tc>
        <w:tc>
          <w:tcPr>
            <w:tcW w:w="2835" w:type="dxa"/>
            <w:shd w:val="clear" w:color="auto" w:fill="D9D9D9" w:themeFill="background1" w:themeFillShade="D9"/>
          </w:tcPr>
          <w:p w14:paraId="23677CFF" w14:textId="77777777" w:rsidR="00894FAB" w:rsidRDefault="00894FAB" w:rsidP="00894FAB">
            <w:pPr>
              <w:rPr>
                <w:rFonts w:ascii="Times New Roman" w:hAnsi="Times New Roman" w:cs="Times New Roman"/>
                <w:b/>
                <w:szCs w:val="40"/>
              </w:rPr>
            </w:pPr>
            <w:r>
              <w:rPr>
                <w:rFonts w:ascii="Times New Roman" w:hAnsi="Times New Roman" w:cs="Times New Roman"/>
                <w:b/>
                <w:szCs w:val="40"/>
              </w:rPr>
              <w:t xml:space="preserve">Output </w:t>
            </w:r>
            <w:r>
              <w:rPr>
                <w:rFonts w:ascii="Times New Roman" w:hAnsi="Times New Roman" w:cs="Times New Roman" w:hint="eastAsia"/>
                <w:b/>
                <w:szCs w:val="40"/>
              </w:rPr>
              <w:t>Parameters</w:t>
            </w:r>
          </w:p>
          <w:p w14:paraId="3BFA4C99" w14:textId="218BE436" w:rsidR="00426B8B" w:rsidRPr="00894FAB" w:rsidRDefault="00894FAB" w:rsidP="00894FAB">
            <w:pPr>
              <w:widowControl/>
              <w:rPr>
                <w:rFonts w:ascii="Times New Roman" w:hAnsi="Times New Roman" w:cs="Times New Roman"/>
              </w:rPr>
            </w:pPr>
            <w:r>
              <w:rPr>
                <w:rFonts w:ascii="Times New Roman" w:hAnsi="Times New Roman" w:cs="Times New Roman" w:hint="eastAsia"/>
              </w:rPr>
              <w:t>(</w:t>
            </w:r>
            <w:r>
              <w:rPr>
                <w:rFonts w:ascii="Times New Roman" w:hAnsi="Times New Roman" w:cs="Times New Roman"/>
              </w:rPr>
              <w:t>TX</w:t>
            </w:r>
            <w:r>
              <w:rPr>
                <w:rFonts w:ascii="Times New Roman" w:hAnsi="Times New Roman" w:cs="Times New Roman" w:hint="eastAsia"/>
              </w:rPr>
              <w:t>_DL_Para)</w:t>
            </w:r>
          </w:p>
        </w:tc>
      </w:tr>
      <w:tr w:rsidR="00B942AB" w14:paraId="1B0982BD" w14:textId="77777777" w:rsidTr="00F50B3E">
        <w:trPr>
          <w:trHeight w:val="3901"/>
          <w:jc w:val="center"/>
        </w:trPr>
        <w:tc>
          <w:tcPr>
            <w:tcW w:w="2405" w:type="dxa"/>
            <w:vMerge w:val="restart"/>
          </w:tcPr>
          <w:p w14:paraId="36A38172" w14:textId="77777777" w:rsidR="00B942AB" w:rsidRDefault="00B942AB" w:rsidP="00923A14">
            <w:pPr>
              <w:rPr>
                <w:rFonts w:ascii="Times New Roman" w:hAnsi="Times New Roman" w:cs="Times New Roman"/>
              </w:rPr>
            </w:pPr>
            <w:r>
              <w:rPr>
                <w:rFonts w:ascii="Times New Roman" w:hAnsi="Times New Roman" w:cs="Times New Roman" w:hint="eastAsia"/>
              </w:rPr>
              <w:t>PHY_MAC_I</w:t>
            </w:r>
            <w:r>
              <w:rPr>
                <w:rFonts w:ascii="Times New Roman" w:hAnsi="Times New Roman" w:cs="Times New Roman"/>
              </w:rPr>
              <w:t>nterface</w:t>
            </w:r>
          </w:p>
          <w:p w14:paraId="5CA3F3C4" w14:textId="172E4696" w:rsidR="00B942AB" w:rsidRDefault="00B942AB" w:rsidP="00CC1B8E">
            <w:pPr>
              <w:rPr>
                <w:rFonts w:ascii="Times New Roman" w:hAnsi="Times New Roman" w:cs="Times New Roman"/>
              </w:rPr>
            </w:pPr>
          </w:p>
        </w:tc>
        <w:commentRangeStart w:id="28"/>
        <w:tc>
          <w:tcPr>
            <w:tcW w:w="2126" w:type="dxa"/>
          </w:tcPr>
          <w:p w14:paraId="18CB952D" w14:textId="23E382DD" w:rsidR="00B942AB" w:rsidRPr="00EE6E33" w:rsidRDefault="00B942AB" w:rsidP="00923A14">
            <w:pPr>
              <w:rPr>
                <w:rFonts w:ascii="Times New Roman" w:hAnsi="Times New Roman" w:cs="Times New Roman"/>
                <w:sz w:val="22"/>
              </w:rPr>
            </w:pPr>
            <w:r w:rsidRPr="0034047E">
              <w:rPr>
                <w:rFonts w:ascii="Times New Roman" w:hAnsi="Times New Roman" w:cs="Times New Roman"/>
                <w:sz w:val="28"/>
                <w:szCs w:val="29"/>
              </w:rPr>
              <w:fldChar w:fldCharType="begin"/>
            </w:r>
            <w:r w:rsidRPr="0034047E">
              <w:rPr>
                <w:rFonts w:ascii="Times New Roman" w:hAnsi="Times New Roman" w:cs="Times New Roman"/>
                <w:sz w:val="28"/>
                <w:szCs w:val="29"/>
              </w:rPr>
              <w:instrText xml:space="preserve"> REF _Ref436768620 \h  \* MERGEFORMAT </w:instrText>
            </w:r>
            <w:r w:rsidRPr="0034047E">
              <w:rPr>
                <w:rFonts w:ascii="Times New Roman" w:hAnsi="Times New Roman" w:cs="Times New Roman"/>
                <w:sz w:val="28"/>
                <w:szCs w:val="29"/>
              </w:rPr>
            </w:r>
            <w:r w:rsidRPr="0034047E">
              <w:rPr>
                <w:rFonts w:ascii="Times New Roman" w:hAnsi="Times New Roman" w:cs="Times New Roman"/>
                <w:sz w:val="28"/>
                <w:szCs w:val="29"/>
              </w:rPr>
              <w:fldChar w:fldCharType="separate"/>
            </w:r>
            <w:r w:rsidRPr="0034047E">
              <w:rPr>
                <w:rFonts w:ascii="Times New Roman" w:hAnsi="Times New Roman" w:cs="Times New Roman"/>
                <w:sz w:val="28"/>
                <w:szCs w:val="29"/>
              </w:rPr>
              <w:t>get_dlsch_sdu()</w:t>
            </w:r>
            <w:r w:rsidRPr="0034047E">
              <w:rPr>
                <w:rFonts w:ascii="Times New Roman" w:hAnsi="Times New Roman" w:cs="Times New Roman"/>
                <w:sz w:val="28"/>
                <w:szCs w:val="29"/>
              </w:rPr>
              <w:fldChar w:fldCharType="end"/>
            </w:r>
            <w:commentRangeEnd w:id="28"/>
            <w:r w:rsidR="007365FA">
              <w:rPr>
                <w:rStyle w:val="ad"/>
              </w:rPr>
              <w:commentReference w:id="28"/>
            </w:r>
          </w:p>
        </w:tc>
        <w:tc>
          <w:tcPr>
            <w:tcW w:w="1560" w:type="dxa"/>
          </w:tcPr>
          <w:p w14:paraId="55269332" w14:textId="3E3C9599" w:rsidR="00B942AB" w:rsidRDefault="00B942AB" w:rsidP="00923A14">
            <w:pPr>
              <w:rPr>
                <w:rFonts w:ascii="Times New Roman" w:hAnsi="Times New Roman" w:cs="Times New Roman"/>
              </w:rPr>
            </w:pPr>
            <w:r>
              <w:rPr>
                <w:rFonts w:ascii="Times New Roman" w:hAnsi="Times New Roman" w:cs="Times New Roman"/>
                <w:szCs w:val="24"/>
              </w:rPr>
              <w:t>PHY</w:t>
            </w:r>
            <w:r w:rsidRPr="0046026B">
              <w:rPr>
                <w:rFonts w:ascii="Times New Roman" w:hAnsi="Times New Roman" w:cs="Times New Roman"/>
                <w:szCs w:val="24"/>
              </w:rPr>
              <w:t>→</w:t>
            </w:r>
            <w:r>
              <w:rPr>
                <w:rFonts w:ascii="Times New Roman" w:hAnsi="Times New Roman" w:cs="Times New Roman"/>
                <w:szCs w:val="24"/>
              </w:rPr>
              <w:t>MAC</w:t>
            </w:r>
          </w:p>
        </w:tc>
        <w:tc>
          <w:tcPr>
            <w:tcW w:w="2268" w:type="dxa"/>
          </w:tcPr>
          <w:p w14:paraId="0F711769" w14:textId="77777777" w:rsidR="00B942AB" w:rsidRPr="00B17DA4" w:rsidRDefault="00B942AB" w:rsidP="00B17DA4">
            <w:pPr>
              <w:rPr>
                <w:rFonts w:ascii="Times New Roman" w:hAnsi="Times New Roman" w:cs="Times New Roman"/>
              </w:rPr>
            </w:pPr>
            <w:r w:rsidRPr="00B17DA4">
              <w:rPr>
                <w:rFonts w:ascii="Times New Roman" w:hAnsi="Times New Roman" w:cs="Times New Roman"/>
              </w:rPr>
              <w:t>phy_vars_eNB-&gt;Mod_id,</w:t>
            </w:r>
          </w:p>
          <w:p w14:paraId="009BC920" w14:textId="77777777" w:rsidR="00B942AB" w:rsidRPr="00B17DA4" w:rsidRDefault="00B942AB" w:rsidP="00B17DA4">
            <w:pPr>
              <w:rPr>
                <w:rFonts w:ascii="Times New Roman" w:hAnsi="Times New Roman" w:cs="Times New Roman"/>
              </w:rPr>
            </w:pPr>
            <w:r w:rsidRPr="00B17DA4">
              <w:rPr>
                <w:rFonts w:ascii="Times New Roman" w:hAnsi="Times New Roman" w:cs="Times New Roman"/>
              </w:rPr>
              <w:t>phy_vars_eNB-&gt;CC_id,</w:t>
            </w:r>
          </w:p>
          <w:p w14:paraId="737F8A04" w14:textId="77777777" w:rsidR="00B942AB" w:rsidRPr="00B17DA4" w:rsidRDefault="00B942AB" w:rsidP="00B17DA4">
            <w:pPr>
              <w:rPr>
                <w:rFonts w:ascii="Times New Roman" w:hAnsi="Times New Roman" w:cs="Times New Roman"/>
              </w:rPr>
            </w:pPr>
            <w:r w:rsidRPr="00B17DA4">
              <w:rPr>
                <w:rFonts w:ascii="Times New Roman" w:hAnsi="Times New Roman" w:cs="Times New Roman"/>
              </w:rPr>
              <w:t>phy_vars_eNB-&gt;proc[sched_subframe].frame_tx,</w:t>
            </w:r>
          </w:p>
          <w:p w14:paraId="7EDEC0E6" w14:textId="77777777" w:rsidR="00B942AB" w:rsidRPr="00B17DA4" w:rsidRDefault="00B942AB" w:rsidP="00B17DA4">
            <w:pPr>
              <w:rPr>
                <w:rFonts w:ascii="Times New Roman" w:hAnsi="Times New Roman" w:cs="Times New Roman"/>
              </w:rPr>
            </w:pPr>
            <w:r w:rsidRPr="00B17DA4">
              <w:rPr>
                <w:rFonts w:ascii="Times New Roman" w:hAnsi="Times New Roman" w:cs="Times New Roman"/>
              </w:rPr>
              <w:t>phy_vars_eNB-&gt;dlsch_eNB[(uint8_t)UE_id][0]-&gt;rnti,</w:t>
            </w:r>
          </w:p>
          <w:p w14:paraId="43E9D9AD" w14:textId="429B3044" w:rsidR="00B942AB" w:rsidRPr="00BA1692" w:rsidRDefault="00B942AB" w:rsidP="00B17DA4">
            <w:pPr>
              <w:rPr>
                <w:rFonts w:ascii="Times New Roman" w:hAnsi="Times New Roman" w:cs="Times New Roman"/>
              </w:rPr>
            </w:pPr>
            <w:r w:rsidRPr="00B17DA4">
              <w:rPr>
                <w:rFonts w:ascii="Times New Roman" w:hAnsi="Times New Roman" w:cs="Times New Roman"/>
              </w:rPr>
              <w:t>0</w:t>
            </w:r>
          </w:p>
        </w:tc>
        <w:tc>
          <w:tcPr>
            <w:tcW w:w="2835" w:type="dxa"/>
          </w:tcPr>
          <w:p w14:paraId="7D50ACFE" w14:textId="68E42E3E" w:rsidR="00B942AB" w:rsidRDefault="00B942AB" w:rsidP="00923A14">
            <w:pPr>
              <w:rPr>
                <w:rFonts w:ascii="Times New Roman" w:hAnsi="Times New Roman" w:cs="Times New Roman"/>
              </w:rPr>
            </w:pPr>
            <w:r w:rsidRPr="00C70741">
              <w:rPr>
                <w:rFonts w:ascii="Times New Roman" w:hAnsi="Times New Roman" w:cs="Times New Roman"/>
              </w:rPr>
              <w:t>(unsigned char *)&amp;eNB-&gt;UE_list.DLSCH_pdu[CC_id][TBindex][UE_id].payload[0]</w:t>
            </w:r>
          </w:p>
        </w:tc>
      </w:tr>
      <w:tr w:rsidR="00B942AB" w14:paraId="6D05CC37" w14:textId="77777777" w:rsidTr="00C70741">
        <w:trPr>
          <w:trHeight w:val="3348"/>
          <w:jc w:val="center"/>
        </w:trPr>
        <w:tc>
          <w:tcPr>
            <w:tcW w:w="2405" w:type="dxa"/>
            <w:vMerge/>
          </w:tcPr>
          <w:p w14:paraId="44764FE6" w14:textId="7D6C1661" w:rsidR="00B942AB" w:rsidRDefault="00B942AB" w:rsidP="00CC1B8E">
            <w:pPr>
              <w:rPr>
                <w:rFonts w:ascii="Times New Roman" w:hAnsi="Times New Roman" w:cs="Times New Roman"/>
              </w:rPr>
            </w:pPr>
          </w:p>
        </w:tc>
        <w:commentRangeStart w:id="29"/>
        <w:tc>
          <w:tcPr>
            <w:tcW w:w="2126" w:type="dxa"/>
          </w:tcPr>
          <w:p w14:paraId="09E3F0EA" w14:textId="18C3EADD" w:rsidR="00B942AB" w:rsidRPr="0034047E" w:rsidRDefault="00B942AB" w:rsidP="00CC1B8E">
            <w:pPr>
              <w:rPr>
                <w:rFonts w:ascii="Times New Roman" w:hAnsi="Times New Roman" w:cs="Times New Roman"/>
                <w:sz w:val="28"/>
                <w:szCs w:val="29"/>
              </w:rPr>
            </w:pPr>
            <w:r w:rsidRPr="0034047E">
              <w:rPr>
                <w:rFonts w:ascii="Times New Roman" w:hAnsi="Times New Roman" w:cs="Times New Roman"/>
                <w:sz w:val="28"/>
                <w:szCs w:val="29"/>
              </w:rPr>
              <w:fldChar w:fldCharType="begin"/>
            </w:r>
            <w:r w:rsidRPr="0034047E">
              <w:rPr>
                <w:rFonts w:ascii="Times New Roman" w:hAnsi="Times New Roman" w:cs="Times New Roman"/>
                <w:sz w:val="28"/>
                <w:szCs w:val="29"/>
              </w:rPr>
              <w:instrText xml:space="preserve"> REF _Ref436768620 \h  \* MERGEFORMAT </w:instrText>
            </w:r>
            <w:r w:rsidRPr="0034047E">
              <w:rPr>
                <w:rFonts w:ascii="Times New Roman" w:hAnsi="Times New Roman" w:cs="Times New Roman"/>
                <w:sz w:val="28"/>
                <w:szCs w:val="29"/>
              </w:rPr>
            </w:r>
            <w:r w:rsidRPr="0034047E">
              <w:rPr>
                <w:rFonts w:ascii="Times New Roman" w:hAnsi="Times New Roman" w:cs="Times New Roman"/>
                <w:sz w:val="28"/>
                <w:szCs w:val="29"/>
              </w:rPr>
              <w:fldChar w:fldCharType="separate"/>
            </w:r>
            <w:r w:rsidRPr="0034047E">
              <w:rPr>
                <w:rFonts w:ascii="Times New Roman" w:hAnsi="Times New Roman" w:cs="Times New Roman"/>
                <w:sz w:val="28"/>
                <w:szCs w:val="29"/>
              </w:rPr>
              <w:t>get_dlsch_sdu()</w:t>
            </w:r>
            <w:r w:rsidRPr="0034047E">
              <w:rPr>
                <w:rFonts w:ascii="Times New Roman" w:hAnsi="Times New Roman" w:cs="Times New Roman"/>
                <w:sz w:val="28"/>
                <w:szCs w:val="29"/>
              </w:rPr>
              <w:fldChar w:fldCharType="end"/>
            </w:r>
            <w:commentRangeEnd w:id="29"/>
            <w:r w:rsidR="007365FA">
              <w:rPr>
                <w:rStyle w:val="ad"/>
              </w:rPr>
              <w:commentReference w:id="29"/>
            </w:r>
          </w:p>
        </w:tc>
        <w:tc>
          <w:tcPr>
            <w:tcW w:w="1560" w:type="dxa"/>
          </w:tcPr>
          <w:p w14:paraId="089E09FE" w14:textId="2F15DD81" w:rsidR="00B942AB" w:rsidRDefault="00B942AB" w:rsidP="00CC1B8E">
            <w:pPr>
              <w:rPr>
                <w:rFonts w:ascii="Times New Roman" w:hAnsi="Times New Roman" w:cs="Times New Roman"/>
                <w:szCs w:val="24"/>
              </w:rPr>
            </w:pPr>
            <w:r>
              <w:rPr>
                <w:rFonts w:ascii="Times New Roman" w:hAnsi="Times New Roman" w:cs="Times New Roman"/>
                <w:szCs w:val="24"/>
              </w:rPr>
              <w:t>PHY</w:t>
            </w:r>
            <w:r w:rsidRPr="0046026B">
              <w:rPr>
                <w:rFonts w:ascii="Times New Roman" w:hAnsi="Times New Roman" w:cs="Times New Roman"/>
                <w:szCs w:val="24"/>
              </w:rPr>
              <w:t>→</w:t>
            </w:r>
            <w:r>
              <w:rPr>
                <w:rFonts w:ascii="Times New Roman" w:hAnsi="Times New Roman" w:cs="Times New Roman"/>
                <w:szCs w:val="24"/>
              </w:rPr>
              <w:t>MAC</w:t>
            </w:r>
          </w:p>
        </w:tc>
        <w:tc>
          <w:tcPr>
            <w:tcW w:w="2268" w:type="dxa"/>
          </w:tcPr>
          <w:p w14:paraId="31F2059A" w14:textId="0C793848" w:rsidR="00B942AB" w:rsidRPr="00B17DA4" w:rsidRDefault="00B942AB" w:rsidP="00CC1B8E">
            <w:pPr>
              <w:rPr>
                <w:rFonts w:ascii="Times New Roman" w:hAnsi="Times New Roman" w:cs="Times New Roman"/>
              </w:rPr>
            </w:pPr>
            <w:r w:rsidRPr="00C70741">
              <w:rPr>
                <w:rFonts w:ascii="Times New Roman" w:hAnsi="Times New Roman" w:cs="Times New Roman"/>
              </w:rPr>
              <w:t>phy_vars_eNB-&gt;Mod_id,                                         phy_vars_eNB-&gt;CC_id,                                         phy_vars_eNB-&gt;proc[sched_subframe].frame_tx,                                         SI_RNTI,                                         0</w:t>
            </w:r>
          </w:p>
        </w:tc>
        <w:tc>
          <w:tcPr>
            <w:tcW w:w="2835" w:type="dxa"/>
          </w:tcPr>
          <w:p w14:paraId="2CCDC4DB" w14:textId="25779952" w:rsidR="00B942AB" w:rsidRDefault="00B942AB" w:rsidP="00CC1B8E">
            <w:pPr>
              <w:rPr>
                <w:rFonts w:ascii="Times New Roman" w:hAnsi="Times New Roman" w:cs="Times New Roman"/>
              </w:rPr>
            </w:pPr>
            <w:r w:rsidRPr="00C70741">
              <w:rPr>
                <w:rFonts w:ascii="Times New Roman" w:hAnsi="Times New Roman" w:cs="Times New Roman"/>
              </w:rPr>
              <w:t>(unsigned char *)&amp;eNB-&gt;common_channels[CC_id].BCCH_pdu.payload[0]</w:t>
            </w:r>
          </w:p>
        </w:tc>
      </w:tr>
    </w:tbl>
    <w:p w14:paraId="7D5AA485" w14:textId="24345CF2" w:rsidR="00F50B3E" w:rsidRDefault="00F50B3E" w:rsidP="00F50B3E">
      <w:pPr>
        <w:jc w:val="center"/>
        <w:rPr>
          <w:rFonts w:ascii="Times New Roman" w:hAnsi="Times New Roman" w:cs="Times New Roman"/>
        </w:rPr>
      </w:pPr>
      <w:r>
        <w:rPr>
          <w:rFonts w:ascii="Times New Roman" w:hAnsi="Times New Roman" w:cs="Times New Roman" w:hint="eastAsia"/>
        </w:rPr>
        <w:lastRenderedPageBreak/>
        <w:t>Table</w:t>
      </w:r>
      <w:r>
        <w:rPr>
          <w:rFonts w:ascii="Times New Roman" w:hAnsi="Times New Roman" w:cs="Times New Roman"/>
        </w:rPr>
        <w:t xml:space="preserve">x . Parameters of </w:t>
      </w:r>
      <w:r>
        <w:rPr>
          <w:rFonts w:ascii="Times New Roman" w:hAnsi="Times New Roman" w:cs="Times New Roman" w:hint="eastAsia"/>
        </w:rPr>
        <w:t>C</w:t>
      </w:r>
      <w:r>
        <w:rPr>
          <w:rFonts w:ascii="Times New Roman" w:hAnsi="Times New Roman" w:cs="Times New Roman"/>
        </w:rPr>
        <w:t>ross Layer</w:t>
      </w:r>
      <w:r w:rsidRPr="00F50B3E">
        <w:rPr>
          <w:rFonts w:ascii="Times New Roman" w:hAnsi="Times New Roman" w:cs="Times New Roman"/>
        </w:rPr>
        <w:t xml:space="preserve"> </w:t>
      </w:r>
      <w:r>
        <w:rPr>
          <w:rFonts w:ascii="Times New Roman" w:hAnsi="Times New Roman" w:cs="Times New Roman"/>
        </w:rPr>
        <w:t>Channel.</w:t>
      </w:r>
    </w:p>
    <w:p w14:paraId="07DE82CA" w14:textId="1E377EBB" w:rsidR="00CC1B8E" w:rsidRDefault="00CC1B8E" w:rsidP="00F50B3E">
      <w:pPr>
        <w:jc w:val="center"/>
        <w:rPr>
          <w:rFonts w:ascii="Times New Roman" w:hAnsi="Times New Roman" w:cs="Times New Roman"/>
        </w:rPr>
      </w:pPr>
    </w:p>
    <w:p w14:paraId="52059E94" w14:textId="45AE0808" w:rsidR="00CC1B8E" w:rsidRDefault="00CC1B8E" w:rsidP="00F50B3E">
      <w:pPr>
        <w:jc w:val="center"/>
        <w:rPr>
          <w:rFonts w:ascii="Times New Roman" w:hAnsi="Times New Roman" w:cs="Times New Roman"/>
        </w:rPr>
      </w:pPr>
    </w:p>
    <w:p w14:paraId="4076E95B" w14:textId="3E6A85C3" w:rsidR="00CC1B8E" w:rsidRDefault="00CC1B8E" w:rsidP="00F50B3E">
      <w:pPr>
        <w:jc w:val="center"/>
        <w:rPr>
          <w:rFonts w:ascii="Times New Roman" w:hAnsi="Times New Roman" w:cs="Times New Roman"/>
        </w:rPr>
      </w:pPr>
    </w:p>
    <w:p w14:paraId="179A6747" w14:textId="364D78FD" w:rsidR="00CC1B8E" w:rsidRDefault="00CC1B8E" w:rsidP="00F50B3E">
      <w:pPr>
        <w:jc w:val="center"/>
        <w:rPr>
          <w:rFonts w:ascii="Times New Roman" w:hAnsi="Times New Roman" w:cs="Times New Roman"/>
        </w:rPr>
      </w:pPr>
    </w:p>
    <w:p w14:paraId="55275B26" w14:textId="65C48BB0" w:rsidR="00CC1B8E" w:rsidRDefault="00CC1B8E" w:rsidP="00F50B3E">
      <w:pPr>
        <w:jc w:val="center"/>
        <w:rPr>
          <w:rFonts w:ascii="Times New Roman" w:hAnsi="Times New Roman" w:cs="Times New Roman"/>
        </w:rPr>
      </w:pPr>
    </w:p>
    <w:p w14:paraId="402FD673" w14:textId="77777777" w:rsidR="00CC1B8E" w:rsidRPr="00F50B3E" w:rsidRDefault="00CC1B8E" w:rsidP="00F50B3E">
      <w:pPr>
        <w:jc w:val="center"/>
      </w:pPr>
    </w:p>
    <w:p w14:paraId="62D22A39" w14:textId="78B61BEF" w:rsidR="00426B8B" w:rsidRDefault="00426B8B" w:rsidP="00426B8B">
      <w:pPr>
        <w:pStyle w:val="3"/>
      </w:pPr>
      <w:bookmarkStart w:id="30" w:name="_Toc468707358"/>
      <w:r>
        <w:t>3.</w:t>
      </w:r>
      <w:r>
        <w:rPr>
          <w:rFonts w:hint="eastAsia"/>
        </w:rPr>
        <w:t>3</w:t>
      </w:r>
      <w:r>
        <w:t>.</w:t>
      </w:r>
      <w:r>
        <w:rPr>
          <w:rFonts w:hint="eastAsia"/>
        </w:rPr>
        <w:t>2</w:t>
      </w:r>
      <w:r>
        <w:t xml:space="preserve"> </w:t>
      </w:r>
      <w:r>
        <w:rPr>
          <w:rFonts w:ascii="Times New Roman" w:hAnsi="Times New Roman" w:cs="Times New Roman"/>
          <w:szCs w:val="40"/>
        </w:rPr>
        <w:t>RX_ULSCH</w:t>
      </w:r>
      <w:bookmarkEnd w:id="30"/>
    </w:p>
    <w:tbl>
      <w:tblPr>
        <w:tblStyle w:val="a3"/>
        <w:tblW w:w="11194" w:type="dxa"/>
        <w:jc w:val="center"/>
        <w:tblLayout w:type="fixed"/>
        <w:tblLook w:val="04A0" w:firstRow="1" w:lastRow="0" w:firstColumn="1" w:lastColumn="0" w:noHBand="0" w:noVBand="1"/>
      </w:tblPr>
      <w:tblGrid>
        <w:gridCol w:w="2405"/>
        <w:gridCol w:w="1701"/>
        <w:gridCol w:w="1559"/>
        <w:gridCol w:w="2694"/>
        <w:gridCol w:w="2835"/>
      </w:tblGrid>
      <w:tr w:rsidR="00D41170" w14:paraId="56A97C33" w14:textId="77777777" w:rsidTr="004736DE">
        <w:trPr>
          <w:trHeight w:val="405"/>
          <w:jc w:val="center"/>
        </w:trPr>
        <w:tc>
          <w:tcPr>
            <w:tcW w:w="2405" w:type="dxa"/>
            <w:shd w:val="clear" w:color="auto" w:fill="D9D9D9" w:themeFill="background1" w:themeFillShade="D9"/>
          </w:tcPr>
          <w:p w14:paraId="3FDA115F" w14:textId="77777777" w:rsidR="00D41170" w:rsidRPr="007C068A" w:rsidRDefault="00D41170" w:rsidP="00923A14">
            <w:pPr>
              <w:rPr>
                <w:rFonts w:ascii="Times New Roman" w:hAnsi="Times New Roman" w:cs="Times New Roman"/>
                <w:b/>
              </w:rPr>
            </w:pPr>
            <w:r>
              <w:rPr>
                <w:rFonts w:ascii="Times New Roman" w:hAnsi="Times New Roman" w:cs="Times New Roman" w:hint="eastAsia"/>
                <w:b/>
              </w:rPr>
              <w:t>Block</w:t>
            </w:r>
            <w:r>
              <w:rPr>
                <w:rFonts w:ascii="Times New Roman" w:hAnsi="Times New Roman" w:cs="Times New Roman"/>
                <w:b/>
              </w:rPr>
              <w:t xml:space="preserve"> </w:t>
            </w:r>
          </w:p>
        </w:tc>
        <w:tc>
          <w:tcPr>
            <w:tcW w:w="1701" w:type="dxa"/>
            <w:shd w:val="clear" w:color="auto" w:fill="D9D9D9" w:themeFill="background1" w:themeFillShade="D9"/>
          </w:tcPr>
          <w:p w14:paraId="2BD931E5" w14:textId="77777777" w:rsidR="00D41170" w:rsidRDefault="00D41170" w:rsidP="00923A14">
            <w:pPr>
              <w:rPr>
                <w:rFonts w:ascii="Times New Roman" w:hAnsi="Times New Roman" w:cs="Times New Roman"/>
                <w:b/>
              </w:rPr>
            </w:pPr>
            <w:r>
              <w:rPr>
                <w:rFonts w:ascii="Times New Roman" w:hAnsi="Times New Roman" w:cs="Times New Roman"/>
                <w:b/>
              </w:rPr>
              <w:t>Primitives</w:t>
            </w:r>
            <w:r>
              <w:rPr>
                <w:rFonts w:ascii="Times New Roman" w:hAnsi="Times New Roman" w:cs="Times New Roman" w:hint="eastAsia"/>
                <w:b/>
                <w:szCs w:val="40"/>
              </w:rPr>
              <w:t xml:space="preserve"> </w:t>
            </w:r>
          </w:p>
        </w:tc>
        <w:tc>
          <w:tcPr>
            <w:tcW w:w="1559" w:type="dxa"/>
            <w:shd w:val="clear" w:color="auto" w:fill="D9D9D9" w:themeFill="background1" w:themeFillShade="D9"/>
          </w:tcPr>
          <w:p w14:paraId="465BE380" w14:textId="77777777" w:rsidR="00D41170" w:rsidRPr="00633FFA" w:rsidRDefault="00D41170" w:rsidP="00923A14">
            <w:pPr>
              <w:rPr>
                <w:rFonts w:ascii="Times New Roman" w:hAnsi="Times New Roman" w:cs="Times New Roman"/>
                <w:b/>
              </w:rPr>
            </w:pPr>
            <w:r>
              <w:rPr>
                <w:rFonts w:ascii="Times New Roman" w:hAnsi="Times New Roman" w:cs="Times New Roman" w:hint="eastAsia"/>
                <w:b/>
                <w:szCs w:val="40"/>
              </w:rPr>
              <w:t>Direction</w:t>
            </w:r>
          </w:p>
        </w:tc>
        <w:tc>
          <w:tcPr>
            <w:tcW w:w="2694" w:type="dxa"/>
            <w:shd w:val="clear" w:color="auto" w:fill="D9D9D9" w:themeFill="background1" w:themeFillShade="D9"/>
          </w:tcPr>
          <w:p w14:paraId="32833C6C" w14:textId="77777777" w:rsidR="00D41170" w:rsidRDefault="00D41170" w:rsidP="00923A14">
            <w:pPr>
              <w:rPr>
                <w:rFonts w:ascii="Times New Roman" w:hAnsi="Times New Roman" w:cs="Times New Roman"/>
                <w:b/>
              </w:rPr>
            </w:pPr>
            <w:r>
              <w:rPr>
                <w:rFonts w:ascii="Times New Roman" w:hAnsi="Times New Roman" w:cs="Times New Roman"/>
                <w:b/>
              </w:rPr>
              <w:t>Input Parameters</w:t>
            </w:r>
          </w:p>
          <w:p w14:paraId="4E338003" w14:textId="58B16FA2" w:rsidR="00CC1B8E" w:rsidRPr="00BA7D30" w:rsidRDefault="00CC1B8E" w:rsidP="00923A14">
            <w:pPr>
              <w:rPr>
                <w:rFonts w:ascii="Times New Roman" w:hAnsi="Times New Roman" w:cs="Times New Roman"/>
                <w:b/>
              </w:rPr>
            </w:pPr>
            <w:r>
              <w:rPr>
                <w:rFonts w:ascii="Times New Roman" w:hAnsi="Times New Roman" w:cs="Times New Roman" w:hint="eastAsia"/>
              </w:rPr>
              <w:t>(</w:t>
            </w:r>
            <w:r>
              <w:rPr>
                <w:rFonts w:ascii="Times New Roman" w:hAnsi="Times New Roman" w:cs="Times New Roman"/>
              </w:rPr>
              <w:t>RX</w:t>
            </w:r>
            <w:r>
              <w:rPr>
                <w:rFonts w:ascii="Times New Roman" w:hAnsi="Times New Roman" w:cs="Times New Roman" w:hint="eastAsia"/>
              </w:rPr>
              <w:t>_UL_Para)</w:t>
            </w:r>
          </w:p>
        </w:tc>
        <w:tc>
          <w:tcPr>
            <w:tcW w:w="2835" w:type="dxa"/>
            <w:shd w:val="clear" w:color="auto" w:fill="D9D9D9" w:themeFill="background1" w:themeFillShade="D9"/>
          </w:tcPr>
          <w:p w14:paraId="38FB1B2B" w14:textId="77777777" w:rsidR="00352849" w:rsidRDefault="00352849" w:rsidP="00352849">
            <w:pPr>
              <w:rPr>
                <w:rFonts w:ascii="Times New Roman" w:hAnsi="Times New Roman" w:cs="Times New Roman"/>
                <w:b/>
                <w:szCs w:val="40"/>
              </w:rPr>
            </w:pPr>
            <w:r>
              <w:rPr>
                <w:rFonts w:ascii="Times New Roman" w:hAnsi="Times New Roman" w:cs="Times New Roman"/>
                <w:b/>
                <w:szCs w:val="40"/>
              </w:rPr>
              <w:t xml:space="preserve">Output </w:t>
            </w:r>
            <w:r>
              <w:rPr>
                <w:rFonts w:ascii="Times New Roman" w:hAnsi="Times New Roman" w:cs="Times New Roman" w:hint="eastAsia"/>
                <w:b/>
                <w:szCs w:val="40"/>
              </w:rPr>
              <w:t>Parameters</w:t>
            </w:r>
          </w:p>
          <w:p w14:paraId="28C2DD1D" w14:textId="49F8B5F4" w:rsidR="00D41170" w:rsidRPr="00352849" w:rsidRDefault="005D1A2D" w:rsidP="00352849">
            <w:pPr>
              <w:widowControl/>
              <w:rPr>
                <w:rFonts w:ascii="Times New Roman" w:hAnsi="Times New Roman" w:cs="Times New Roman"/>
              </w:rPr>
            </w:pPr>
            <w:r>
              <w:rPr>
                <w:rFonts w:ascii="Times New Roman" w:hAnsi="Times New Roman" w:cs="Times New Roman" w:hint="eastAsia"/>
              </w:rPr>
              <w:t>(</w:t>
            </w:r>
            <w:r>
              <w:rPr>
                <w:rFonts w:ascii="Times New Roman" w:hAnsi="Times New Roman" w:cs="Times New Roman"/>
              </w:rPr>
              <w:t>PHY_RX</w:t>
            </w:r>
            <w:r>
              <w:rPr>
                <w:rFonts w:ascii="Times New Roman" w:hAnsi="Times New Roman" w:cs="Times New Roman" w:hint="eastAsia"/>
              </w:rPr>
              <w:t>)</w:t>
            </w:r>
          </w:p>
        </w:tc>
      </w:tr>
      <w:tr w:rsidR="00CE1C62" w14:paraId="39625665" w14:textId="77777777" w:rsidTr="004736DE">
        <w:trPr>
          <w:trHeight w:val="3761"/>
          <w:jc w:val="center"/>
        </w:trPr>
        <w:tc>
          <w:tcPr>
            <w:tcW w:w="2405" w:type="dxa"/>
            <w:vMerge w:val="restart"/>
          </w:tcPr>
          <w:p w14:paraId="3F0E8220" w14:textId="655B922A" w:rsidR="00CE1C62" w:rsidRDefault="00CE1C62" w:rsidP="005D1A2D">
            <w:pPr>
              <w:rPr>
                <w:rFonts w:ascii="Times New Roman" w:hAnsi="Times New Roman" w:cs="Times New Roman"/>
              </w:rPr>
            </w:pPr>
            <w:r>
              <w:rPr>
                <w:rFonts w:ascii="Times New Roman" w:hAnsi="Times New Roman" w:cs="Times New Roman" w:hint="eastAsia"/>
              </w:rPr>
              <w:t>PHY_MAC_I</w:t>
            </w:r>
            <w:r>
              <w:rPr>
                <w:rFonts w:ascii="Times New Roman" w:hAnsi="Times New Roman" w:cs="Times New Roman"/>
              </w:rPr>
              <w:t>nterface</w:t>
            </w:r>
          </w:p>
        </w:tc>
        <w:commentRangeStart w:id="31"/>
        <w:tc>
          <w:tcPr>
            <w:tcW w:w="1701" w:type="dxa"/>
          </w:tcPr>
          <w:p w14:paraId="2AA2D80C" w14:textId="7F4C2C40" w:rsidR="00CE1C62" w:rsidRPr="00EE6E33" w:rsidRDefault="00CE1C62" w:rsidP="005D1A2D">
            <w:pPr>
              <w:rPr>
                <w:rFonts w:ascii="Times New Roman" w:hAnsi="Times New Roman" w:cs="Times New Roman"/>
                <w:sz w:val="22"/>
              </w:rPr>
            </w:pPr>
            <w:r w:rsidRPr="0034047E">
              <w:rPr>
                <w:rFonts w:ascii="Times New Roman" w:hAnsi="Times New Roman" w:cs="Times New Roman"/>
                <w:sz w:val="28"/>
                <w:szCs w:val="29"/>
              </w:rPr>
              <w:fldChar w:fldCharType="begin"/>
            </w:r>
            <w:r w:rsidRPr="0034047E">
              <w:rPr>
                <w:rFonts w:ascii="Times New Roman" w:hAnsi="Times New Roman" w:cs="Times New Roman"/>
                <w:sz w:val="28"/>
                <w:szCs w:val="29"/>
              </w:rPr>
              <w:instrText xml:space="preserve"> REF _Ref436768620 \h  \* MERGEFORMAT </w:instrText>
            </w:r>
            <w:r w:rsidRPr="0034047E">
              <w:rPr>
                <w:rFonts w:ascii="Times New Roman" w:hAnsi="Times New Roman" w:cs="Times New Roman"/>
                <w:sz w:val="28"/>
                <w:szCs w:val="29"/>
              </w:rPr>
            </w:r>
            <w:r w:rsidRPr="0034047E">
              <w:rPr>
                <w:rFonts w:ascii="Times New Roman" w:hAnsi="Times New Roman" w:cs="Times New Roman"/>
                <w:sz w:val="28"/>
                <w:szCs w:val="29"/>
              </w:rPr>
              <w:fldChar w:fldCharType="separate"/>
            </w:r>
            <w:r>
              <w:rPr>
                <w:rFonts w:ascii="Times New Roman" w:hAnsi="Times New Roman" w:cs="Times New Roman"/>
                <w:szCs w:val="40"/>
              </w:rPr>
              <w:t>r</w:t>
            </w:r>
            <w:r>
              <w:rPr>
                <w:rFonts w:ascii="Times New Roman" w:hAnsi="Times New Roman" w:cs="Times New Roman" w:hint="eastAsia"/>
                <w:szCs w:val="40"/>
              </w:rPr>
              <w:t>x_</w:t>
            </w:r>
            <w:r>
              <w:rPr>
                <w:rFonts w:ascii="Times New Roman" w:hAnsi="Times New Roman" w:cs="Times New Roman"/>
                <w:szCs w:val="40"/>
              </w:rPr>
              <w:t>sdu()</w:t>
            </w:r>
            <w:r w:rsidRPr="0034047E">
              <w:rPr>
                <w:rFonts w:ascii="Times New Roman" w:hAnsi="Times New Roman" w:cs="Times New Roman"/>
                <w:sz w:val="28"/>
                <w:szCs w:val="29"/>
              </w:rPr>
              <w:fldChar w:fldCharType="end"/>
            </w:r>
            <w:commentRangeEnd w:id="31"/>
            <w:r w:rsidR="00064008">
              <w:rPr>
                <w:rStyle w:val="ad"/>
              </w:rPr>
              <w:commentReference w:id="31"/>
            </w:r>
          </w:p>
        </w:tc>
        <w:tc>
          <w:tcPr>
            <w:tcW w:w="1559" w:type="dxa"/>
          </w:tcPr>
          <w:p w14:paraId="444716B5" w14:textId="77777777" w:rsidR="00CE1C62" w:rsidRDefault="00CE1C62" w:rsidP="005D1A2D">
            <w:pPr>
              <w:rPr>
                <w:rFonts w:ascii="Times New Roman" w:hAnsi="Times New Roman" w:cs="Times New Roman"/>
              </w:rPr>
            </w:pPr>
            <w:r>
              <w:rPr>
                <w:rFonts w:ascii="Times New Roman" w:hAnsi="Times New Roman" w:cs="Times New Roman"/>
                <w:szCs w:val="24"/>
              </w:rPr>
              <w:t>PHY</w:t>
            </w:r>
            <w:r w:rsidRPr="0046026B">
              <w:rPr>
                <w:rFonts w:ascii="Times New Roman" w:hAnsi="Times New Roman" w:cs="Times New Roman"/>
                <w:szCs w:val="24"/>
              </w:rPr>
              <w:t>→</w:t>
            </w:r>
            <w:r>
              <w:rPr>
                <w:rFonts w:ascii="Times New Roman" w:hAnsi="Times New Roman" w:cs="Times New Roman"/>
                <w:szCs w:val="24"/>
              </w:rPr>
              <w:t>MAC</w:t>
            </w:r>
          </w:p>
        </w:tc>
        <w:tc>
          <w:tcPr>
            <w:tcW w:w="2694" w:type="dxa"/>
          </w:tcPr>
          <w:p w14:paraId="2D56A1C5" w14:textId="77777777" w:rsidR="007365FA" w:rsidRDefault="007365FA" w:rsidP="007365FA">
            <w:pPr>
              <w:rPr>
                <w:rFonts w:ascii="Times New Roman" w:hAnsi="Times New Roman" w:cs="Times New Roman"/>
              </w:rPr>
            </w:pPr>
            <w:r w:rsidRPr="007365FA">
              <w:rPr>
                <w:rFonts w:ascii="Times New Roman" w:hAnsi="Times New Roman" w:cs="Times New Roman"/>
              </w:rPr>
              <w:t>phy_vars_eNB-&gt;Mod_id,     phy_vars_eNB-&gt;CC_id,      frame,</w:t>
            </w:r>
          </w:p>
          <w:p w14:paraId="763EE921" w14:textId="238A09BC" w:rsidR="00CE1C62" w:rsidRPr="00D22391" w:rsidRDefault="007365FA" w:rsidP="007365FA">
            <w:pPr>
              <w:rPr>
                <w:rFonts w:ascii="Times New Roman" w:hAnsi="Times New Roman" w:cs="Times New Roman"/>
              </w:rPr>
            </w:pPr>
            <w:r w:rsidRPr="007365FA">
              <w:rPr>
                <w:rFonts w:ascii="Times New Roman" w:hAnsi="Times New Roman" w:cs="Times New Roman"/>
              </w:rPr>
              <w:t>subframe,</w:t>
            </w:r>
            <w:r w:rsidRPr="007365FA">
              <w:rPr>
                <w:rFonts w:ascii="Times New Roman" w:hAnsi="Times New Roman" w:cs="Times New Roman"/>
              </w:rPr>
              <w:tab/>
            </w:r>
            <w:r w:rsidRPr="007365FA">
              <w:rPr>
                <w:rFonts w:ascii="Times New Roman" w:hAnsi="Times New Roman" w:cs="Times New Roman"/>
              </w:rPr>
              <w:tab/>
            </w:r>
            <w:r w:rsidRPr="007365FA">
              <w:rPr>
                <w:rFonts w:ascii="Times New Roman" w:hAnsi="Times New Roman" w:cs="Times New Roman"/>
              </w:rPr>
              <w:tab/>
              <w:t xml:space="preserve">      phy_vars_eNB-&gt;ulsch_eNB[i]-&gt;rnti,      NULL,</w:t>
            </w:r>
            <w:r w:rsidRPr="007365FA">
              <w:rPr>
                <w:rFonts w:ascii="Times New Roman" w:hAnsi="Times New Roman" w:cs="Times New Roman"/>
              </w:rPr>
              <w:tab/>
            </w:r>
            <w:r w:rsidRPr="007365FA">
              <w:rPr>
                <w:rFonts w:ascii="Times New Roman" w:hAnsi="Times New Roman" w:cs="Times New Roman"/>
              </w:rPr>
              <w:tab/>
            </w:r>
            <w:r w:rsidRPr="007365FA">
              <w:rPr>
                <w:rFonts w:ascii="Times New Roman" w:hAnsi="Times New Roman" w:cs="Times New Roman"/>
              </w:rPr>
              <w:tab/>
              <w:t xml:space="preserve">      0,</w:t>
            </w:r>
            <w:r w:rsidRPr="007365FA">
              <w:rPr>
                <w:rFonts w:ascii="Times New Roman" w:hAnsi="Times New Roman" w:cs="Times New Roman"/>
              </w:rPr>
              <w:tab/>
            </w:r>
            <w:r w:rsidRPr="007365FA">
              <w:rPr>
                <w:rFonts w:ascii="Times New Roman" w:hAnsi="Times New Roman" w:cs="Times New Roman"/>
              </w:rPr>
              <w:tab/>
            </w:r>
            <w:r w:rsidRPr="007365FA">
              <w:rPr>
                <w:rFonts w:ascii="Times New Roman" w:hAnsi="Times New Roman" w:cs="Times New Roman"/>
              </w:rPr>
              <w:tab/>
              <w:t xml:space="preserve">      harq_pid,</w:t>
            </w:r>
            <w:r w:rsidRPr="007365FA">
              <w:rPr>
                <w:rFonts w:ascii="Times New Roman" w:hAnsi="Times New Roman" w:cs="Times New Roman"/>
              </w:rPr>
              <w:tab/>
            </w:r>
            <w:r w:rsidRPr="007365FA">
              <w:rPr>
                <w:rFonts w:ascii="Times New Roman" w:hAnsi="Times New Roman" w:cs="Times New Roman"/>
              </w:rPr>
              <w:tab/>
            </w:r>
            <w:r w:rsidRPr="007365FA">
              <w:rPr>
                <w:rFonts w:ascii="Times New Roman" w:hAnsi="Times New Roman" w:cs="Times New Roman"/>
              </w:rPr>
              <w:tab/>
              <w:t xml:space="preserve">      &amp;phy_vars_eNB-&gt;ulsch_eNB[i]-&gt;Msg3_flag</w:t>
            </w:r>
          </w:p>
        </w:tc>
        <w:tc>
          <w:tcPr>
            <w:tcW w:w="2835" w:type="dxa"/>
          </w:tcPr>
          <w:p w14:paraId="3002044E" w14:textId="77777777" w:rsidR="007365FA" w:rsidRDefault="007365FA" w:rsidP="007365FA">
            <w:pPr>
              <w:rPr>
                <w:rFonts w:ascii="Times New Roman" w:hAnsi="Times New Roman" w:cs="Times New Roman"/>
              </w:rPr>
            </w:pPr>
            <w:r w:rsidRPr="007365FA">
              <w:rPr>
                <w:rFonts w:ascii="Times New Roman" w:hAnsi="Times New Roman" w:cs="Times New Roman"/>
              </w:rPr>
              <w:t>phy_vars_eNB-&gt;Mod_id,     phy_vars_eNB-&gt;CC_id,      frame,</w:t>
            </w:r>
          </w:p>
          <w:p w14:paraId="66828CD9" w14:textId="586C0392" w:rsidR="00CE1C62" w:rsidRDefault="007365FA" w:rsidP="007365FA">
            <w:pPr>
              <w:rPr>
                <w:rFonts w:ascii="Times New Roman" w:hAnsi="Times New Roman" w:cs="Times New Roman"/>
              </w:rPr>
            </w:pPr>
            <w:r w:rsidRPr="007365FA">
              <w:rPr>
                <w:rFonts w:ascii="Times New Roman" w:hAnsi="Times New Roman" w:cs="Times New Roman"/>
              </w:rPr>
              <w:t>subframe,</w:t>
            </w:r>
            <w:r w:rsidRPr="007365FA">
              <w:rPr>
                <w:rFonts w:ascii="Times New Roman" w:hAnsi="Times New Roman" w:cs="Times New Roman"/>
              </w:rPr>
              <w:tab/>
            </w:r>
            <w:r w:rsidRPr="007365FA">
              <w:rPr>
                <w:rFonts w:ascii="Times New Roman" w:hAnsi="Times New Roman" w:cs="Times New Roman"/>
              </w:rPr>
              <w:tab/>
            </w:r>
            <w:r w:rsidRPr="007365FA">
              <w:rPr>
                <w:rFonts w:ascii="Times New Roman" w:hAnsi="Times New Roman" w:cs="Times New Roman"/>
              </w:rPr>
              <w:tab/>
              <w:t xml:space="preserve">      phy_vars_eNB-&gt;ulsch_eNB[i]-&gt;rnti,      NULL,</w:t>
            </w:r>
            <w:r w:rsidRPr="007365FA">
              <w:rPr>
                <w:rFonts w:ascii="Times New Roman" w:hAnsi="Times New Roman" w:cs="Times New Roman"/>
              </w:rPr>
              <w:tab/>
            </w:r>
            <w:r w:rsidRPr="007365FA">
              <w:rPr>
                <w:rFonts w:ascii="Times New Roman" w:hAnsi="Times New Roman" w:cs="Times New Roman"/>
              </w:rPr>
              <w:tab/>
            </w:r>
            <w:r w:rsidRPr="007365FA">
              <w:rPr>
                <w:rFonts w:ascii="Times New Roman" w:hAnsi="Times New Roman" w:cs="Times New Roman"/>
              </w:rPr>
              <w:tab/>
              <w:t xml:space="preserve">      0,</w:t>
            </w:r>
            <w:r w:rsidRPr="007365FA">
              <w:rPr>
                <w:rFonts w:ascii="Times New Roman" w:hAnsi="Times New Roman" w:cs="Times New Roman"/>
              </w:rPr>
              <w:tab/>
            </w:r>
            <w:r w:rsidRPr="007365FA">
              <w:rPr>
                <w:rFonts w:ascii="Times New Roman" w:hAnsi="Times New Roman" w:cs="Times New Roman"/>
              </w:rPr>
              <w:tab/>
            </w:r>
            <w:r w:rsidRPr="007365FA">
              <w:rPr>
                <w:rFonts w:ascii="Times New Roman" w:hAnsi="Times New Roman" w:cs="Times New Roman"/>
              </w:rPr>
              <w:tab/>
              <w:t xml:space="preserve">      harq_pid,</w:t>
            </w:r>
            <w:r w:rsidRPr="007365FA">
              <w:rPr>
                <w:rFonts w:ascii="Times New Roman" w:hAnsi="Times New Roman" w:cs="Times New Roman"/>
              </w:rPr>
              <w:tab/>
            </w:r>
            <w:r w:rsidRPr="007365FA">
              <w:rPr>
                <w:rFonts w:ascii="Times New Roman" w:hAnsi="Times New Roman" w:cs="Times New Roman"/>
              </w:rPr>
              <w:tab/>
            </w:r>
            <w:r w:rsidRPr="007365FA">
              <w:rPr>
                <w:rFonts w:ascii="Times New Roman" w:hAnsi="Times New Roman" w:cs="Times New Roman"/>
              </w:rPr>
              <w:tab/>
              <w:t xml:space="preserve">      &amp;phy_vars_eNB-&gt;ulsch_eNB[i]-&gt;Msg3_flag</w:t>
            </w:r>
          </w:p>
        </w:tc>
      </w:tr>
      <w:tr w:rsidR="00CE1C62" w14:paraId="1AF093BC" w14:textId="77777777" w:rsidTr="00CE1C62">
        <w:trPr>
          <w:trHeight w:val="416"/>
          <w:jc w:val="center"/>
        </w:trPr>
        <w:tc>
          <w:tcPr>
            <w:tcW w:w="2405" w:type="dxa"/>
            <w:vMerge/>
          </w:tcPr>
          <w:p w14:paraId="33DCA664" w14:textId="725AA5BF" w:rsidR="00CE1C62" w:rsidRDefault="00CE1C62" w:rsidP="005D1A2D">
            <w:pPr>
              <w:rPr>
                <w:rFonts w:ascii="Times New Roman" w:hAnsi="Times New Roman" w:cs="Times New Roman"/>
              </w:rPr>
            </w:pPr>
          </w:p>
        </w:tc>
        <w:commentRangeStart w:id="32"/>
        <w:tc>
          <w:tcPr>
            <w:tcW w:w="1701" w:type="dxa"/>
          </w:tcPr>
          <w:p w14:paraId="32E813E9" w14:textId="053881C4" w:rsidR="00CE1C62" w:rsidRPr="0034047E" w:rsidRDefault="00CE1C62" w:rsidP="005D1A2D">
            <w:pPr>
              <w:rPr>
                <w:rFonts w:ascii="Times New Roman" w:hAnsi="Times New Roman" w:cs="Times New Roman"/>
                <w:sz w:val="28"/>
                <w:szCs w:val="29"/>
              </w:rPr>
            </w:pPr>
            <w:r w:rsidRPr="0034047E">
              <w:rPr>
                <w:rFonts w:ascii="Times New Roman" w:hAnsi="Times New Roman" w:cs="Times New Roman"/>
                <w:sz w:val="28"/>
                <w:szCs w:val="29"/>
              </w:rPr>
              <w:fldChar w:fldCharType="begin"/>
            </w:r>
            <w:r w:rsidRPr="0034047E">
              <w:rPr>
                <w:rFonts w:ascii="Times New Roman" w:hAnsi="Times New Roman" w:cs="Times New Roman"/>
                <w:sz w:val="28"/>
                <w:szCs w:val="29"/>
              </w:rPr>
              <w:instrText xml:space="preserve"> REF _Ref436768620 \h  \* MERGEFORMAT </w:instrText>
            </w:r>
            <w:r w:rsidRPr="0034047E">
              <w:rPr>
                <w:rFonts w:ascii="Times New Roman" w:hAnsi="Times New Roman" w:cs="Times New Roman"/>
                <w:sz w:val="28"/>
                <w:szCs w:val="29"/>
              </w:rPr>
            </w:r>
            <w:r w:rsidRPr="0034047E">
              <w:rPr>
                <w:rFonts w:ascii="Times New Roman" w:hAnsi="Times New Roman" w:cs="Times New Roman"/>
                <w:sz w:val="28"/>
                <w:szCs w:val="29"/>
              </w:rPr>
              <w:fldChar w:fldCharType="separate"/>
            </w:r>
            <w:r>
              <w:rPr>
                <w:rFonts w:ascii="Times New Roman" w:hAnsi="Times New Roman" w:cs="Times New Roman"/>
                <w:szCs w:val="40"/>
              </w:rPr>
              <w:t>r</w:t>
            </w:r>
            <w:r>
              <w:rPr>
                <w:rFonts w:ascii="Times New Roman" w:hAnsi="Times New Roman" w:cs="Times New Roman" w:hint="eastAsia"/>
                <w:szCs w:val="40"/>
              </w:rPr>
              <w:t>x_</w:t>
            </w:r>
            <w:r>
              <w:rPr>
                <w:rFonts w:ascii="Times New Roman" w:hAnsi="Times New Roman" w:cs="Times New Roman"/>
                <w:szCs w:val="40"/>
              </w:rPr>
              <w:t>sdu()</w:t>
            </w:r>
            <w:r w:rsidRPr="0034047E">
              <w:rPr>
                <w:rFonts w:ascii="Times New Roman" w:hAnsi="Times New Roman" w:cs="Times New Roman"/>
                <w:sz w:val="28"/>
                <w:szCs w:val="29"/>
              </w:rPr>
              <w:fldChar w:fldCharType="end"/>
            </w:r>
            <w:commentRangeEnd w:id="32"/>
            <w:r w:rsidR="007365FA">
              <w:rPr>
                <w:rStyle w:val="ad"/>
              </w:rPr>
              <w:commentReference w:id="32"/>
            </w:r>
          </w:p>
        </w:tc>
        <w:tc>
          <w:tcPr>
            <w:tcW w:w="1559" w:type="dxa"/>
          </w:tcPr>
          <w:p w14:paraId="0C50935C" w14:textId="63D6E723" w:rsidR="00CE1C62" w:rsidRDefault="00CE1C62" w:rsidP="005D1A2D">
            <w:pPr>
              <w:rPr>
                <w:rFonts w:ascii="Times New Roman" w:hAnsi="Times New Roman" w:cs="Times New Roman"/>
                <w:szCs w:val="24"/>
              </w:rPr>
            </w:pPr>
            <w:r>
              <w:rPr>
                <w:rFonts w:ascii="Times New Roman" w:hAnsi="Times New Roman" w:cs="Times New Roman"/>
                <w:szCs w:val="24"/>
              </w:rPr>
              <w:t>PHY</w:t>
            </w:r>
            <w:r w:rsidRPr="0046026B">
              <w:rPr>
                <w:rFonts w:ascii="Times New Roman" w:hAnsi="Times New Roman" w:cs="Times New Roman"/>
                <w:szCs w:val="24"/>
              </w:rPr>
              <w:t>→</w:t>
            </w:r>
            <w:r>
              <w:rPr>
                <w:rFonts w:ascii="Times New Roman" w:hAnsi="Times New Roman" w:cs="Times New Roman"/>
                <w:szCs w:val="24"/>
              </w:rPr>
              <w:t>MAC</w:t>
            </w:r>
          </w:p>
        </w:tc>
        <w:tc>
          <w:tcPr>
            <w:tcW w:w="2694" w:type="dxa"/>
          </w:tcPr>
          <w:p w14:paraId="31C385FC" w14:textId="77777777" w:rsidR="007365FA" w:rsidRDefault="007365FA" w:rsidP="007365FA">
            <w:pPr>
              <w:rPr>
                <w:rFonts w:ascii="Times New Roman" w:hAnsi="Times New Roman" w:cs="Times New Roman"/>
              </w:rPr>
            </w:pPr>
            <w:r w:rsidRPr="007365FA">
              <w:rPr>
                <w:rFonts w:ascii="Times New Roman" w:hAnsi="Times New Roman" w:cs="Times New Roman"/>
              </w:rPr>
              <w:t>phy_vars_eNB-&gt;Mod_id,      phy_vars_eNB-&gt;CC_id,</w:t>
            </w:r>
            <w:r w:rsidRPr="007365FA">
              <w:rPr>
                <w:rFonts w:ascii="Times New Roman" w:hAnsi="Times New Roman" w:cs="Times New Roman"/>
              </w:rPr>
              <w:tab/>
              <w:t xml:space="preserve">      frame,</w:t>
            </w:r>
          </w:p>
          <w:p w14:paraId="18846BB8" w14:textId="25673415" w:rsidR="007365FA" w:rsidRDefault="007365FA" w:rsidP="007365FA">
            <w:pPr>
              <w:rPr>
                <w:rFonts w:ascii="Times New Roman" w:hAnsi="Times New Roman" w:cs="Times New Roman"/>
              </w:rPr>
            </w:pPr>
            <w:r w:rsidRPr="007365FA">
              <w:rPr>
                <w:rFonts w:ascii="Times New Roman" w:hAnsi="Times New Roman" w:cs="Times New Roman"/>
              </w:rPr>
              <w:t>subframe,</w:t>
            </w:r>
          </w:p>
          <w:p w14:paraId="0A31EF5E" w14:textId="12A7514E" w:rsidR="00CE1C62" w:rsidRPr="00D22391" w:rsidRDefault="007365FA" w:rsidP="007365FA">
            <w:pPr>
              <w:rPr>
                <w:rFonts w:ascii="Times New Roman" w:hAnsi="Times New Roman" w:cs="Times New Roman"/>
              </w:rPr>
            </w:pPr>
            <w:r w:rsidRPr="007365FA">
              <w:rPr>
                <w:rFonts w:ascii="Times New Roman" w:hAnsi="Times New Roman" w:cs="Times New Roman"/>
              </w:rPr>
              <w:t>phy_vars_eNB-</w:t>
            </w:r>
            <w:r w:rsidRPr="007365FA">
              <w:rPr>
                <w:rFonts w:ascii="Times New Roman" w:hAnsi="Times New Roman" w:cs="Times New Roman"/>
              </w:rPr>
              <w:lastRenderedPageBreak/>
              <w:t>&gt;ulsch_eNB[i]-&gt;rnti,</w:t>
            </w:r>
            <w:r w:rsidRPr="007365FA">
              <w:rPr>
                <w:rFonts w:ascii="Times New Roman" w:hAnsi="Times New Roman" w:cs="Times New Roman"/>
              </w:rPr>
              <w:tab/>
              <w:t xml:space="preserve">      phy_vars_eNB-&gt;ulsch_eNB[i]-&gt;harq_processes[harq_pid]-&gt;b,</w:t>
            </w:r>
            <w:r w:rsidRPr="007365FA">
              <w:rPr>
                <w:rFonts w:ascii="Times New Roman" w:hAnsi="Times New Roman" w:cs="Times New Roman"/>
              </w:rPr>
              <w:tab/>
            </w:r>
            <w:r w:rsidRPr="007365FA">
              <w:rPr>
                <w:rFonts w:ascii="Times New Roman" w:hAnsi="Times New Roman" w:cs="Times New Roman"/>
              </w:rPr>
              <w:tab/>
            </w:r>
            <w:r w:rsidRPr="007365FA">
              <w:rPr>
                <w:rFonts w:ascii="Times New Roman" w:hAnsi="Times New Roman" w:cs="Times New Roman"/>
              </w:rPr>
              <w:tab/>
              <w:t xml:space="preserve">      phy_vars_eNB-&gt;ulsch_eNB[i]-&gt;harq_processes[harq_pid]-&gt;TBS&gt;&gt;3,</w:t>
            </w:r>
            <w:r w:rsidRPr="007365FA">
              <w:rPr>
                <w:rFonts w:ascii="Times New Roman" w:hAnsi="Times New Roman" w:cs="Times New Roman"/>
              </w:rPr>
              <w:tab/>
            </w:r>
            <w:r w:rsidRPr="007365FA">
              <w:rPr>
                <w:rFonts w:ascii="Times New Roman" w:hAnsi="Times New Roman" w:cs="Times New Roman"/>
              </w:rPr>
              <w:tab/>
            </w:r>
            <w:r w:rsidRPr="007365FA">
              <w:rPr>
                <w:rFonts w:ascii="Times New Roman" w:hAnsi="Times New Roman" w:cs="Times New Roman"/>
              </w:rPr>
              <w:tab/>
              <w:t xml:space="preserve">      harq_pid,</w:t>
            </w:r>
            <w:r w:rsidRPr="007365FA">
              <w:rPr>
                <w:rFonts w:ascii="Times New Roman" w:hAnsi="Times New Roman" w:cs="Times New Roman"/>
              </w:rPr>
              <w:tab/>
            </w:r>
            <w:r w:rsidRPr="007365FA">
              <w:rPr>
                <w:rFonts w:ascii="Times New Roman" w:hAnsi="Times New Roman" w:cs="Times New Roman"/>
              </w:rPr>
              <w:tab/>
              <w:t xml:space="preserve">      &amp;phy_vars_eNB-&gt;ulsch_eNB[i]-&gt;Msg3_flag</w:t>
            </w:r>
          </w:p>
        </w:tc>
        <w:tc>
          <w:tcPr>
            <w:tcW w:w="2835" w:type="dxa"/>
          </w:tcPr>
          <w:p w14:paraId="572B9643" w14:textId="77777777" w:rsidR="007365FA" w:rsidRDefault="007365FA" w:rsidP="007365FA">
            <w:pPr>
              <w:rPr>
                <w:rFonts w:ascii="Times New Roman" w:hAnsi="Times New Roman" w:cs="Times New Roman"/>
              </w:rPr>
            </w:pPr>
            <w:r w:rsidRPr="007365FA">
              <w:rPr>
                <w:rFonts w:ascii="Times New Roman" w:hAnsi="Times New Roman" w:cs="Times New Roman"/>
              </w:rPr>
              <w:lastRenderedPageBreak/>
              <w:t>phy_vars_eNB-&gt;Mod_id,      phy_vars_eNB-&gt;CC_id,</w:t>
            </w:r>
            <w:r w:rsidRPr="007365FA">
              <w:rPr>
                <w:rFonts w:ascii="Times New Roman" w:hAnsi="Times New Roman" w:cs="Times New Roman"/>
              </w:rPr>
              <w:tab/>
              <w:t xml:space="preserve">      frame,</w:t>
            </w:r>
          </w:p>
          <w:p w14:paraId="3E307390" w14:textId="77777777" w:rsidR="007365FA" w:rsidRDefault="007365FA" w:rsidP="007365FA">
            <w:pPr>
              <w:rPr>
                <w:rFonts w:ascii="Times New Roman" w:hAnsi="Times New Roman" w:cs="Times New Roman"/>
              </w:rPr>
            </w:pPr>
            <w:r w:rsidRPr="007365FA">
              <w:rPr>
                <w:rFonts w:ascii="Times New Roman" w:hAnsi="Times New Roman" w:cs="Times New Roman"/>
              </w:rPr>
              <w:t>subframe,</w:t>
            </w:r>
          </w:p>
          <w:p w14:paraId="38B88C71" w14:textId="63CE3261" w:rsidR="00CE1C62" w:rsidRPr="00D22391" w:rsidRDefault="007365FA" w:rsidP="007365FA">
            <w:pPr>
              <w:rPr>
                <w:rFonts w:ascii="Times New Roman" w:hAnsi="Times New Roman" w:cs="Times New Roman"/>
              </w:rPr>
            </w:pPr>
            <w:r w:rsidRPr="007365FA">
              <w:rPr>
                <w:rFonts w:ascii="Times New Roman" w:hAnsi="Times New Roman" w:cs="Times New Roman"/>
              </w:rPr>
              <w:t>phy_vars_eNB-</w:t>
            </w:r>
            <w:r w:rsidRPr="007365FA">
              <w:rPr>
                <w:rFonts w:ascii="Times New Roman" w:hAnsi="Times New Roman" w:cs="Times New Roman"/>
              </w:rPr>
              <w:lastRenderedPageBreak/>
              <w:t>&gt;ulsch_eNB[i]-&gt;rnti,</w:t>
            </w:r>
            <w:r w:rsidRPr="007365FA">
              <w:rPr>
                <w:rFonts w:ascii="Times New Roman" w:hAnsi="Times New Roman" w:cs="Times New Roman"/>
              </w:rPr>
              <w:tab/>
              <w:t xml:space="preserve">      phy_vars_eNB-&gt;ulsch_eNB[i]-&gt;harq_processes[harq_pid]-&gt;b,</w:t>
            </w:r>
            <w:r w:rsidRPr="007365FA">
              <w:rPr>
                <w:rFonts w:ascii="Times New Roman" w:hAnsi="Times New Roman" w:cs="Times New Roman"/>
              </w:rPr>
              <w:tab/>
            </w:r>
            <w:r w:rsidRPr="007365FA">
              <w:rPr>
                <w:rFonts w:ascii="Times New Roman" w:hAnsi="Times New Roman" w:cs="Times New Roman"/>
              </w:rPr>
              <w:tab/>
            </w:r>
            <w:r w:rsidRPr="007365FA">
              <w:rPr>
                <w:rFonts w:ascii="Times New Roman" w:hAnsi="Times New Roman" w:cs="Times New Roman"/>
              </w:rPr>
              <w:tab/>
              <w:t xml:space="preserve">      phy_vars_eNB-&gt;ulsch_eNB[i]-&gt;harq_processes[harq_pid]-&gt;TBS&gt;&gt;3,</w:t>
            </w:r>
            <w:r w:rsidRPr="007365FA">
              <w:rPr>
                <w:rFonts w:ascii="Times New Roman" w:hAnsi="Times New Roman" w:cs="Times New Roman"/>
              </w:rPr>
              <w:tab/>
            </w:r>
            <w:r w:rsidRPr="007365FA">
              <w:rPr>
                <w:rFonts w:ascii="Times New Roman" w:hAnsi="Times New Roman" w:cs="Times New Roman"/>
              </w:rPr>
              <w:tab/>
            </w:r>
            <w:r w:rsidRPr="007365FA">
              <w:rPr>
                <w:rFonts w:ascii="Times New Roman" w:hAnsi="Times New Roman" w:cs="Times New Roman"/>
              </w:rPr>
              <w:tab/>
              <w:t xml:space="preserve">      harq_pid,</w:t>
            </w:r>
            <w:r w:rsidRPr="007365FA">
              <w:rPr>
                <w:rFonts w:ascii="Times New Roman" w:hAnsi="Times New Roman" w:cs="Times New Roman"/>
              </w:rPr>
              <w:tab/>
            </w:r>
            <w:r w:rsidRPr="007365FA">
              <w:rPr>
                <w:rFonts w:ascii="Times New Roman" w:hAnsi="Times New Roman" w:cs="Times New Roman"/>
              </w:rPr>
              <w:tab/>
              <w:t xml:space="preserve">      &amp;phy_vars_eNB-&gt;ulsch_eNB[i]-&gt;Msg3_flag</w:t>
            </w:r>
          </w:p>
        </w:tc>
      </w:tr>
      <w:tr w:rsidR="00CE1C62" w14:paraId="3740AB1B" w14:textId="77777777" w:rsidTr="009C5C80">
        <w:trPr>
          <w:trHeight w:val="6364"/>
          <w:jc w:val="center"/>
        </w:trPr>
        <w:tc>
          <w:tcPr>
            <w:tcW w:w="2405" w:type="dxa"/>
            <w:vMerge/>
          </w:tcPr>
          <w:p w14:paraId="531425C6" w14:textId="6F5B669D" w:rsidR="00CE1C62" w:rsidRDefault="00CE1C62" w:rsidP="00CE1C62">
            <w:pPr>
              <w:rPr>
                <w:rFonts w:ascii="Times New Roman" w:hAnsi="Times New Roman" w:cs="Times New Roman"/>
              </w:rPr>
            </w:pPr>
          </w:p>
        </w:tc>
        <w:commentRangeStart w:id="33"/>
        <w:tc>
          <w:tcPr>
            <w:tcW w:w="1701" w:type="dxa"/>
          </w:tcPr>
          <w:p w14:paraId="46FA11E5" w14:textId="37B9412C" w:rsidR="00CE1C62" w:rsidRPr="0034047E" w:rsidRDefault="00CE1C62" w:rsidP="00CE1C62">
            <w:pPr>
              <w:rPr>
                <w:rFonts w:ascii="Times New Roman" w:hAnsi="Times New Roman" w:cs="Times New Roman"/>
                <w:sz w:val="28"/>
                <w:szCs w:val="29"/>
              </w:rPr>
            </w:pPr>
            <w:r w:rsidRPr="0034047E">
              <w:rPr>
                <w:rFonts w:ascii="Times New Roman" w:hAnsi="Times New Roman" w:cs="Times New Roman"/>
                <w:sz w:val="28"/>
                <w:szCs w:val="29"/>
              </w:rPr>
              <w:fldChar w:fldCharType="begin"/>
            </w:r>
            <w:r w:rsidRPr="0034047E">
              <w:rPr>
                <w:rFonts w:ascii="Times New Roman" w:hAnsi="Times New Roman" w:cs="Times New Roman"/>
                <w:sz w:val="28"/>
                <w:szCs w:val="29"/>
              </w:rPr>
              <w:instrText xml:space="preserve"> REF _Ref436768620 \h  \* MERGEFORMAT </w:instrText>
            </w:r>
            <w:r w:rsidRPr="0034047E">
              <w:rPr>
                <w:rFonts w:ascii="Times New Roman" w:hAnsi="Times New Roman" w:cs="Times New Roman"/>
                <w:sz w:val="28"/>
                <w:szCs w:val="29"/>
              </w:rPr>
            </w:r>
            <w:r w:rsidRPr="0034047E">
              <w:rPr>
                <w:rFonts w:ascii="Times New Roman" w:hAnsi="Times New Roman" w:cs="Times New Roman"/>
                <w:sz w:val="28"/>
                <w:szCs w:val="29"/>
              </w:rPr>
              <w:fldChar w:fldCharType="separate"/>
            </w:r>
            <w:r>
              <w:rPr>
                <w:rFonts w:ascii="Times New Roman" w:hAnsi="Times New Roman" w:cs="Times New Roman"/>
                <w:szCs w:val="40"/>
              </w:rPr>
              <w:t>r</w:t>
            </w:r>
            <w:r>
              <w:rPr>
                <w:rFonts w:ascii="Times New Roman" w:hAnsi="Times New Roman" w:cs="Times New Roman" w:hint="eastAsia"/>
                <w:szCs w:val="40"/>
              </w:rPr>
              <w:t>x_</w:t>
            </w:r>
            <w:r>
              <w:rPr>
                <w:rFonts w:ascii="Times New Roman" w:hAnsi="Times New Roman" w:cs="Times New Roman"/>
                <w:szCs w:val="40"/>
              </w:rPr>
              <w:t>sdu()</w:t>
            </w:r>
            <w:r w:rsidRPr="0034047E">
              <w:rPr>
                <w:rFonts w:ascii="Times New Roman" w:hAnsi="Times New Roman" w:cs="Times New Roman"/>
                <w:sz w:val="28"/>
                <w:szCs w:val="29"/>
              </w:rPr>
              <w:fldChar w:fldCharType="end"/>
            </w:r>
            <w:commentRangeEnd w:id="33"/>
            <w:r w:rsidR="007365FA">
              <w:rPr>
                <w:rStyle w:val="ad"/>
              </w:rPr>
              <w:commentReference w:id="33"/>
            </w:r>
          </w:p>
        </w:tc>
        <w:tc>
          <w:tcPr>
            <w:tcW w:w="1559" w:type="dxa"/>
          </w:tcPr>
          <w:p w14:paraId="028D466D" w14:textId="590611D2" w:rsidR="00CE1C62" w:rsidRDefault="00CE1C62" w:rsidP="00CE1C62">
            <w:pPr>
              <w:rPr>
                <w:rFonts w:ascii="Times New Roman" w:hAnsi="Times New Roman" w:cs="Times New Roman"/>
                <w:szCs w:val="24"/>
              </w:rPr>
            </w:pPr>
            <w:r>
              <w:rPr>
                <w:rFonts w:ascii="Times New Roman" w:hAnsi="Times New Roman" w:cs="Times New Roman"/>
                <w:szCs w:val="24"/>
              </w:rPr>
              <w:t>PHY</w:t>
            </w:r>
            <w:r w:rsidRPr="0046026B">
              <w:rPr>
                <w:rFonts w:ascii="Times New Roman" w:hAnsi="Times New Roman" w:cs="Times New Roman"/>
                <w:szCs w:val="24"/>
              </w:rPr>
              <w:t>→</w:t>
            </w:r>
            <w:r>
              <w:rPr>
                <w:rFonts w:ascii="Times New Roman" w:hAnsi="Times New Roman" w:cs="Times New Roman"/>
                <w:szCs w:val="24"/>
              </w:rPr>
              <w:t>MAC</w:t>
            </w:r>
          </w:p>
        </w:tc>
        <w:tc>
          <w:tcPr>
            <w:tcW w:w="2694" w:type="dxa"/>
          </w:tcPr>
          <w:p w14:paraId="7B03A239" w14:textId="77777777" w:rsidR="00CE1C62" w:rsidRDefault="00CE1C62" w:rsidP="00CE1C62">
            <w:pPr>
              <w:rPr>
                <w:rFonts w:ascii="Times New Roman" w:hAnsi="Times New Roman" w:cs="Times New Roman"/>
              </w:rPr>
            </w:pPr>
            <w:r w:rsidRPr="00CE1C62">
              <w:rPr>
                <w:rFonts w:ascii="Times New Roman" w:hAnsi="Times New Roman" w:cs="Times New Roman"/>
              </w:rPr>
              <w:t>phy_vars_eNB-&gt;Mod_id,                              phy_vars_eNB-&gt;CC_id,                              frame,</w:t>
            </w:r>
          </w:p>
          <w:p w14:paraId="00D37AF9" w14:textId="69A27242" w:rsidR="00CE1C62" w:rsidRPr="00D22391" w:rsidRDefault="00CE1C62" w:rsidP="00CE1C62">
            <w:pPr>
              <w:rPr>
                <w:rFonts w:ascii="Times New Roman" w:hAnsi="Times New Roman" w:cs="Times New Roman"/>
              </w:rPr>
            </w:pPr>
            <w:r w:rsidRPr="00CE1C62">
              <w:rPr>
                <w:rFonts w:ascii="Times New Roman" w:hAnsi="Times New Roman" w:cs="Times New Roman"/>
              </w:rPr>
              <w:t>subframe,                              phy_vars_eNB-&gt;ulsch_eNB[i]-&gt;rnti,                              phy_vars_eNB-&gt;ulsch_eNB[i]-&gt;harq_processes[harq_pid]-&gt;b,                              phy_vars_eNB-&gt;ulsch_eNB[i]-&gt;harq_processes[harq_pid]-&gt;TBS&gt;&gt;3,                              harq_pid,                              NULL</w:t>
            </w:r>
          </w:p>
        </w:tc>
        <w:tc>
          <w:tcPr>
            <w:tcW w:w="2835" w:type="dxa"/>
          </w:tcPr>
          <w:p w14:paraId="3544F306" w14:textId="77777777" w:rsidR="00CE1C62" w:rsidRDefault="00CE1C62" w:rsidP="00CE1C62">
            <w:pPr>
              <w:rPr>
                <w:rFonts w:ascii="Times New Roman" w:hAnsi="Times New Roman" w:cs="Times New Roman"/>
              </w:rPr>
            </w:pPr>
            <w:r w:rsidRPr="00CE1C62">
              <w:rPr>
                <w:rFonts w:ascii="Times New Roman" w:hAnsi="Times New Roman" w:cs="Times New Roman"/>
              </w:rPr>
              <w:t>phy_vars_eNB-&gt;Mod_id,                              phy_vars_eNB-&gt;CC_id,                              frame,</w:t>
            </w:r>
          </w:p>
          <w:p w14:paraId="4C215EDA" w14:textId="312BFE54" w:rsidR="00CE1C62" w:rsidRPr="00CE1C62" w:rsidRDefault="00CE1C62" w:rsidP="00CE1C62">
            <w:pPr>
              <w:rPr>
                <w:rFonts w:ascii="Times New Roman" w:hAnsi="Times New Roman" w:cs="Times New Roman"/>
              </w:rPr>
            </w:pPr>
            <w:r w:rsidRPr="00CE1C62">
              <w:rPr>
                <w:rFonts w:ascii="Times New Roman" w:hAnsi="Times New Roman" w:cs="Times New Roman"/>
              </w:rPr>
              <w:t>subframe,                              phy_vars_eNB-&gt;ulsch_eNB[i]-&gt;rnti,                              phy_vars_eNB-&gt;ulsch_eNB[i]-&gt;harq_processes[harq_pid]-&gt;b,                              phy_vars_eNB-&gt;ulsch_eNB[i]-&gt;harq_processes[harq_pid]-&gt;TBS&gt;&gt;3,                              harq_pid,                              NULL</w:t>
            </w:r>
          </w:p>
        </w:tc>
      </w:tr>
    </w:tbl>
    <w:p w14:paraId="44B0BDD9" w14:textId="20BAB686" w:rsidR="00426B8B" w:rsidRDefault="00F50B3E" w:rsidP="0029147F">
      <w:pPr>
        <w:jc w:val="center"/>
        <w:rPr>
          <w:rFonts w:ascii="Times New Roman" w:hAnsi="Times New Roman" w:cs="Times New Roman"/>
        </w:rPr>
      </w:pPr>
      <w:r>
        <w:rPr>
          <w:rFonts w:ascii="Times New Roman" w:hAnsi="Times New Roman" w:cs="Times New Roman" w:hint="eastAsia"/>
        </w:rPr>
        <w:t>Table</w:t>
      </w:r>
      <w:r>
        <w:rPr>
          <w:rFonts w:ascii="Times New Roman" w:hAnsi="Times New Roman" w:cs="Times New Roman"/>
        </w:rPr>
        <w:t xml:space="preserve">x . Parameters of </w:t>
      </w:r>
      <w:r>
        <w:rPr>
          <w:rFonts w:ascii="Times New Roman" w:hAnsi="Times New Roman" w:cs="Times New Roman" w:hint="eastAsia"/>
        </w:rPr>
        <w:t>C</w:t>
      </w:r>
      <w:r>
        <w:rPr>
          <w:rFonts w:ascii="Times New Roman" w:hAnsi="Times New Roman" w:cs="Times New Roman"/>
        </w:rPr>
        <w:t>ross Layer</w:t>
      </w:r>
      <w:r w:rsidRPr="00F50B3E">
        <w:rPr>
          <w:rFonts w:ascii="Times New Roman" w:hAnsi="Times New Roman" w:cs="Times New Roman"/>
        </w:rPr>
        <w:t xml:space="preserve"> </w:t>
      </w:r>
      <w:r>
        <w:rPr>
          <w:rFonts w:ascii="Times New Roman" w:hAnsi="Times New Roman" w:cs="Times New Roman"/>
        </w:rPr>
        <w:t>Channel.</w:t>
      </w:r>
    </w:p>
    <w:p w14:paraId="35F8E8BD" w14:textId="04B747FE" w:rsidR="009C5C80" w:rsidRDefault="009C5C80" w:rsidP="0029147F">
      <w:pPr>
        <w:jc w:val="center"/>
        <w:rPr>
          <w:rFonts w:ascii="Times New Roman" w:hAnsi="Times New Roman" w:cs="Times New Roman"/>
        </w:rPr>
      </w:pPr>
    </w:p>
    <w:p w14:paraId="065186D0" w14:textId="03788F4B" w:rsidR="009C5C80" w:rsidRDefault="009C5C80" w:rsidP="0029147F">
      <w:pPr>
        <w:jc w:val="center"/>
        <w:rPr>
          <w:rFonts w:ascii="Times New Roman" w:hAnsi="Times New Roman" w:cs="Times New Roman"/>
        </w:rPr>
      </w:pPr>
    </w:p>
    <w:p w14:paraId="431DD39D" w14:textId="77777777" w:rsidR="009C5C80" w:rsidRDefault="009C5C80" w:rsidP="0029147F">
      <w:pPr>
        <w:jc w:val="center"/>
        <w:rPr>
          <w:rFonts w:ascii="Times New Roman" w:hAnsi="Times New Roman" w:cs="Times New Roman"/>
        </w:rPr>
      </w:pPr>
    </w:p>
    <w:p w14:paraId="66977E57" w14:textId="77777777" w:rsidR="009C5C80" w:rsidRDefault="009C5C80" w:rsidP="0029147F">
      <w:pPr>
        <w:jc w:val="center"/>
      </w:pPr>
    </w:p>
    <w:p w14:paraId="3CE8DA44" w14:textId="201967B4" w:rsidR="00426B8B" w:rsidRDefault="00426B8B" w:rsidP="00426B8B">
      <w:pPr>
        <w:pStyle w:val="3"/>
      </w:pPr>
      <w:bookmarkStart w:id="34" w:name="_Toc468707359"/>
      <w:r>
        <w:lastRenderedPageBreak/>
        <w:t>3.</w:t>
      </w:r>
      <w:r>
        <w:rPr>
          <w:rFonts w:hint="eastAsia"/>
        </w:rPr>
        <w:t>3</w:t>
      </w:r>
      <w:r>
        <w:t>.</w:t>
      </w:r>
      <w:r>
        <w:rPr>
          <w:rFonts w:hint="eastAsia"/>
        </w:rPr>
        <w:t>3</w:t>
      </w:r>
      <w:r>
        <w:t xml:space="preserve"> </w:t>
      </w:r>
      <w:r>
        <w:rPr>
          <w:rFonts w:ascii="Times New Roman" w:hAnsi="Times New Roman" w:cs="Times New Roman" w:hint="eastAsia"/>
          <w:szCs w:val="40"/>
        </w:rPr>
        <w:t>TX_DCI</w:t>
      </w:r>
      <w:bookmarkEnd w:id="34"/>
    </w:p>
    <w:tbl>
      <w:tblPr>
        <w:tblStyle w:val="a3"/>
        <w:tblW w:w="11194" w:type="dxa"/>
        <w:jc w:val="center"/>
        <w:tblLayout w:type="fixed"/>
        <w:tblLook w:val="04A0" w:firstRow="1" w:lastRow="0" w:firstColumn="1" w:lastColumn="0" w:noHBand="0" w:noVBand="1"/>
      </w:tblPr>
      <w:tblGrid>
        <w:gridCol w:w="2405"/>
        <w:gridCol w:w="2126"/>
        <w:gridCol w:w="1560"/>
        <w:gridCol w:w="2268"/>
        <w:gridCol w:w="2835"/>
      </w:tblGrid>
      <w:tr w:rsidR="00D41170" w14:paraId="4C8DCE39" w14:textId="77777777" w:rsidTr="00923A14">
        <w:trPr>
          <w:trHeight w:val="405"/>
          <w:jc w:val="center"/>
        </w:trPr>
        <w:tc>
          <w:tcPr>
            <w:tcW w:w="2405" w:type="dxa"/>
            <w:shd w:val="clear" w:color="auto" w:fill="D9D9D9" w:themeFill="background1" w:themeFillShade="D9"/>
          </w:tcPr>
          <w:p w14:paraId="38FD5F50" w14:textId="77777777" w:rsidR="00D41170" w:rsidRPr="007C068A" w:rsidRDefault="00D41170" w:rsidP="00923A14">
            <w:pPr>
              <w:rPr>
                <w:rFonts w:ascii="Times New Roman" w:hAnsi="Times New Roman" w:cs="Times New Roman"/>
                <w:b/>
              </w:rPr>
            </w:pPr>
            <w:r>
              <w:rPr>
                <w:rFonts w:ascii="Times New Roman" w:hAnsi="Times New Roman" w:cs="Times New Roman" w:hint="eastAsia"/>
                <w:b/>
              </w:rPr>
              <w:t>Block</w:t>
            </w:r>
            <w:r>
              <w:rPr>
                <w:rFonts w:ascii="Times New Roman" w:hAnsi="Times New Roman" w:cs="Times New Roman"/>
                <w:b/>
              </w:rPr>
              <w:t xml:space="preserve"> </w:t>
            </w:r>
          </w:p>
        </w:tc>
        <w:tc>
          <w:tcPr>
            <w:tcW w:w="2126" w:type="dxa"/>
            <w:shd w:val="clear" w:color="auto" w:fill="D9D9D9" w:themeFill="background1" w:themeFillShade="D9"/>
          </w:tcPr>
          <w:p w14:paraId="6B3E539B" w14:textId="77777777" w:rsidR="00D41170" w:rsidRDefault="00D41170" w:rsidP="00923A14">
            <w:pPr>
              <w:rPr>
                <w:rFonts w:ascii="Times New Roman" w:hAnsi="Times New Roman" w:cs="Times New Roman"/>
                <w:b/>
              </w:rPr>
            </w:pPr>
            <w:r>
              <w:rPr>
                <w:rFonts w:ascii="Times New Roman" w:hAnsi="Times New Roman" w:cs="Times New Roman"/>
                <w:b/>
              </w:rPr>
              <w:t>Primitives</w:t>
            </w:r>
            <w:r>
              <w:rPr>
                <w:rFonts w:ascii="Times New Roman" w:hAnsi="Times New Roman" w:cs="Times New Roman" w:hint="eastAsia"/>
                <w:b/>
                <w:szCs w:val="40"/>
              </w:rPr>
              <w:t xml:space="preserve"> </w:t>
            </w:r>
          </w:p>
        </w:tc>
        <w:tc>
          <w:tcPr>
            <w:tcW w:w="1560" w:type="dxa"/>
            <w:shd w:val="clear" w:color="auto" w:fill="D9D9D9" w:themeFill="background1" w:themeFillShade="D9"/>
          </w:tcPr>
          <w:p w14:paraId="511A4F74" w14:textId="77777777" w:rsidR="00D41170" w:rsidRPr="00633FFA" w:rsidRDefault="00D41170" w:rsidP="00923A14">
            <w:pPr>
              <w:rPr>
                <w:rFonts w:ascii="Times New Roman" w:hAnsi="Times New Roman" w:cs="Times New Roman"/>
                <w:b/>
              </w:rPr>
            </w:pPr>
            <w:r>
              <w:rPr>
                <w:rFonts w:ascii="Times New Roman" w:hAnsi="Times New Roman" w:cs="Times New Roman" w:hint="eastAsia"/>
                <w:b/>
                <w:szCs w:val="40"/>
              </w:rPr>
              <w:t>Direction</w:t>
            </w:r>
          </w:p>
        </w:tc>
        <w:tc>
          <w:tcPr>
            <w:tcW w:w="2268" w:type="dxa"/>
            <w:shd w:val="clear" w:color="auto" w:fill="D9D9D9" w:themeFill="background1" w:themeFillShade="D9"/>
          </w:tcPr>
          <w:p w14:paraId="7966EF93" w14:textId="77777777" w:rsidR="00D41170" w:rsidRPr="00BA7D30" w:rsidRDefault="00D41170" w:rsidP="00923A14">
            <w:pPr>
              <w:rPr>
                <w:rFonts w:ascii="Times New Roman" w:hAnsi="Times New Roman" w:cs="Times New Roman"/>
                <w:b/>
              </w:rPr>
            </w:pPr>
            <w:r>
              <w:rPr>
                <w:rFonts w:ascii="Times New Roman" w:hAnsi="Times New Roman" w:cs="Times New Roman"/>
                <w:b/>
              </w:rPr>
              <w:t>Input Parameters</w:t>
            </w:r>
          </w:p>
        </w:tc>
        <w:tc>
          <w:tcPr>
            <w:tcW w:w="2835" w:type="dxa"/>
            <w:shd w:val="clear" w:color="auto" w:fill="D9D9D9" w:themeFill="background1" w:themeFillShade="D9"/>
          </w:tcPr>
          <w:p w14:paraId="5248D91F" w14:textId="77777777" w:rsidR="00352849" w:rsidRDefault="00352849" w:rsidP="00352849">
            <w:pPr>
              <w:rPr>
                <w:rFonts w:ascii="Times New Roman" w:hAnsi="Times New Roman" w:cs="Times New Roman"/>
                <w:b/>
                <w:szCs w:val="40"/>
              </w:rPr>
            </w:pPr>
            <w:r>
              <w:rPr>
                <w:rFonts w:ascii="Times New Roman" w:hAnsi="Times New Roman" w:cs="Times New Roman"/>
                <w:b/>
                <w:szCs w:val="40"/>
              </w:rPr>
              <w:t xml:space="preserve">Output </w:t>
            </w:r>
            <w:r>
              <w:rPr>
                <w:rFonts w:ascii="Times New Roman" w:hAnsi="Times New Roman" w:cs="Times New Roman" w:hint="eastAsia"/>
                <w:b/>
                <w:szCs w:val="40"/>
              </w:rPr>
              <w:t>Parameters</w:t>
            </w:r>
          </w:p>
          <w:p w14:paraId="7D01E3D1" w14:textId="042EB6A1" w:rsidR="00D41170" w:rsidRPr="00352849" w:rsidRDefault="00352849" w:rsidP="00352849">
            <w:pPr>
              <w:widowControl/>
              <w:rPr>
                <w:rFonts w:ascii="Times New Roman" w:hAnsi="Times New Roman" w:cs="Times New Roman"/>
              </w:rPr>
            </w:pPr>
            <w:r>
              <w:rPr>
                <w:rFonts w:ascii="Times New Roman" w:hAnsi="Times New Roman" w:cs="Times New Roman" w:hint="eastAsia"/>
              </w:rPr>
              <w:t>(</w:t>
            </w:r>
            <w:r>
              <w:rPr>
                <w:rFonts w:ascii="Times New Roman" w:hAnsi="Times New Roman" w:cs="Times New Roman"/>
              </w:rPr>
              <w:t>TX</w:t>
            </w:r>
            <w:r>
              <w:rPr>
                <w:rFonts w:ascii="Times New Roman" w:hAnsi="Times New Roman" w:cs="Times New Roman" w:hint="eastAsia"/>
              </w:rPr>
              <w:t>_DCI_Para)</w:t>
            </w:r>
          </w:p>
        </w:tc>
      </w:tr>
      <w:tr w:rsidR="00352849" w14:paraId="23BD6A49" w14:textId="77777777" w:rsidTr="007365FA">
        <w:trPr>
          <w:trHeight w:val="3094"/>
          <w:jc w:val="center"/>
        </w:trPr>
        <w:tc>
          <w:tcPr>
            <w:tcW w:w="2405" w:type="dxa"/>
          </w:tcPr>
          <w:p w14:paraId="772D3FF0" w14:textId="77777777" w:rsidR="00352849" w:rsidRDefault="00352849" w:rsidP="00923A14">
            <w:pPr>
              <w:rPr>
                <w:rFonts w:ascii="Times New Roman" w:hAnsi="Times New Roman" w:cs="Times New Roman"/>
              </w:rPr>
            </w:pPr>
            <w:r>
              <w:rPr>
                <w:rFonts w:ascii="Times New Roman" w:hAnsi="Times New Roman" w:cs="Times New Roman" w:hint="eastAsia"/>
              </w:rPr>
              <w:t>PHY_MAC_I</w:t>
            </w:r>
            <w:r>
              <w:rPr>
                <w:rFonts w:ascii="Times New Roman" w:hAnsi="Times New Roman" w:cs="Times New Roman"/>
              </w:rPr>
              <w:t>nterface</w:t>
            </w:r>
          </w:p>
        </w:tc>
        <w:tc>
          <w:tcPr>
            <w:tcW w:w="2126" w:type="dxa"/>
          </w:tcPr>
          <w:p w14:paraId="1DFAD539" w14:textId="611CF012" w:rsidR="00352849" w:rsidRPr="00EE6E33" w:rsidRDefault="00352849" w:rsidP="00923A14">
            <w:pPr>
              <w:rPr>
                <w:rFonts w:ascii="Times New Roman" w:hAnsi="Times New Roman" w:cs="Times New Roman"/>
                <w:sz w:val="22"/>
              </w:rPr>
            </w:pPr>
            <w:commentRangeStart w:id="35"/>
            <w:r w:rsidRPr="0034047E">
              <w:rPr>
                <w:rFonts w:ascii="Times New Roman" w:hAnsi="Times New Roman" w:cs="Times New Roman"/>
                <w:sz w:val="28"/>
                <w:szCs w:val="29"/>
              </w:rPr>
              <w:t>g</w:t>
            </w:r>
            <w:r w:rsidRPr="0034047E">
              <w:rPr>
                <w:rFonts w:ascii="Times New Roman" w:hAnsi="Times New Roman" w:cs="Times New Roman" w:hint="eastAsia"/>
                <w:sz w:val="28"/>
                <w:szCs w:val="29"/>
              </w:rPr>
              <w:t>et_</w:t>
            </w:r>
            <w:r w:rsidR="00481546">
              <w:rPr>
                <w:rFonts w:ascii="Times New Roman" w:hAnsi="Times New Roman" w:cs="Times New Roman"/>
                <w:sz w:val="28"/>
                <w:szCs w:val="29"/>
              </w:rPr>
              <w:t>dci_sd</w:t>
            </w:r>
            <w:r w:rsidRPr="0034047E">
              <w:rPr>
                <w:rFonts w:ascii="Times New Roman" w:hAnsi="Times New Roman" w:cs="Times New Roman"/>
                <w:sz w:val="28"/>
                <w:szCs w:val="29"/>
              </w:rPr>
              <w:t>u()</w:t>
            </w:r>
            <w:commentRangeEnd w:id="35"/>
            <w:r w:rsidR="007365FA">
              <w:rPr>
                <w:rStyle w:val="ad"/>
              </w:rPr>
              <w:commentReference w:id="35"/>
            </w:r>
          </w:p>
        </w:tc>
        <w:tc>
          <w:tcPr>
            <w:tcW w:w="1560" w:type="dxa"/>
          </w:tcPr>
          <w:p w14:paraId="3AD2A913" w14:textId="77777777" w:rsidR="00352849" w:rsidRDefault="00352849" w:rsidP="00923A14">
            <w:pPr>
              <w:rPr>
                <w:rFonts w:ascii="Times New Roman" w:hAnsi="Times New Roman" w:cs="Times New Roman"/>
              </w:rPr>
            </w:pPr>
            <w:r>
              <w:rPr>
                <w:rFonts w:ascii="Times New Roman" w:hAnsi="Times New Roman" w:cs="Times New Roman"/>
                <w:szCs w:val="24"/>
              </w:rPr>
              <w:t>PHY</w:t>
            </w:r>
            <w:r w:rsidRPr="0046026B">
              <w:rPr>
                <w:rFonts w:ascii="Times New Roman" w:hAnsi="Times New Roman" w:cs="Times New Roman"/>
                <w:szCs w:val="24"/>
              </w:rPr>
              <w:t>→</w:t>
            </w:r>
            <w:r>
              <w:rPr>
                <w:rFonts w:ascii="Times New Roman" w:hAnsi="Times New Roman" w:cs="Times New Roman"/>
                <w:szCs w:val="24"/>
              </w:rPr>
              <w:t>MAC</w:t>
            </w:r>
          </w:p>
        </w:tc>
        <w:tc>
          <w:tcPr>
            <w:tcW w:w="2268" w:type="dxa"/>
          </w:tcPr>
          <w:p w14:paraId="3EAD0EAD" w14:textId="6B71D02B" w:rsidR="00352849" w:rsidRPr="000F648E" w:rsidRDefault="000F648E" w:rsidP="000F648E">
            <w:pPr>
              <w:rPr>
                <w:rFonts w:ascii="Times New Roman" w:hAnsi="Times New Roman" w:cs="Times New Roman"/>
              </w:rPr>
            </w:pPr>
            <w:r w:rsidRPr="000F648E">
              <w:rPr>
                <w:rFonts w:ascii="Times New Roman" w:hAnsi="Times New Roman" w:cs="Times New Roman"/>
              </w:rPr>
              <w:t>phy_vars_eNB-&gt;Mod_id,</w:t>
            </w:r>
            <w:r w:rsidRPr="000F648E">
              <w:rPr>
                <w:rFonts w:ascii="Times New Roman" w:hAnsi="Times New Roman" w:cs="Times New Roman"/>
              </w:rPr>
              <w:tab/>
            </w:r>
            <w:r w:rsidRPr="000F648E">
              <w:rPr>
                <w:rFonts w:ascii="Times New Roman" w:hAnsi="Times New Roman" w:cs="Times New Roman"/>
              </w:rPr>
              <w:tab/>
              <w:t xml:space="preserve">     phy_vars_eNB-&gt;CC_id,</w:t>
            </w:r>
            <w:r w:rsidRPr="000F648E">
              <w:rPr>
                <w:rFonts w:ascii="Times New Roman" w:hAnsi="Times New Roman" w:cs="Times New Roman"/>
              </w:rPr>
              <w:tab/>
            </w:r>
            <w:r w:rsidRPr="000F648E">
              <w:rPr>
                <w:rFonts w:ascii="Times New Roman" w:hAnsi="Times New Roman" w:cs="Times New Roman"/>
              </w:rPr>
              <w:tab/>
              <w:t xml:space="preserve">     phy_vars_eNB-&gt;proc[sched_subframe].frame_tx,</w:t>
            </w:r>
            <w:r w:rsidRPr="000F648E">
              <w:rPr>
                <w:rFonts w:ascii="Times New Roman" w:hAnsi="Times New Roman" w:cs="Times New Roman"/>
              </w:rPr>
              <w:tab/>
            </w:r>
            <w:r w:rsidRPr="000F648E">
              <w:rPr>
                <w:rFonts w:ascii="Times New Roman" w:hAnsi="Times New Roman" w:cs="Times New Roman"/>
              </w:rPr>
              <w:tab/>
              <w:t xml:space="preserve">     subframe</w:t>
            </w:r>
          </w:p>
        </w:tc>
        <w:tc>
          <w:tcPr>
            <w:tcW w:w="2835" w:type="dxa"/>
          </w:tcPr>
          <w:p w14:paraId="1018D559" w14:textId="229A9597" w:rsidR="00352849" w:rsidRDefault="002407FF" w:rsidP="00923A14">
            <w:pPr>
              <w:rPr>
                <w:rFonts w:ascii="Times New Roman" w:hAnsi="Times New Roman" w:cs="Times New Roman"/>
              </w:rPr>
            </w:pPr>
            <w:r w:rsidRPr="002407FF">
              <w:rPr>
                <w:rFonts w:ascii="Times New Roman" w:hAnsi="Times New Roman" w:cs="Times New Roman"/>
              </w:rPr>
              <w:t>&amp;eNB_mac_inst[module_idP].common_channels[CC_id].DCI_pdu</w:t>
            </w:r>
          </w:p>
        </w:tc>
      </w:tr>
    </w:tbl>
    <w:p w14:paraId="7CDB7BB1" w14:textId="3C8DCFEC" w:rsidR="00F50B3E" w:rsidRPr="00F50B3E" w:rsidRDefault="00F50B3E" w:rsidP="00F50B3E">
      <w:pPr>
        <w:jc w:val="center"/>
      </w:pPr>
      <w:r>
        <w:rPr>
          <w:rFonts w:ascii="Times New Roman" w:hAnsi="Times New Roman" w:cs="Times New Roman" w:hint="eastAsia"/>
        </w:rPr>
        <w:t>Table</w:t>
      </w:r>
      <w:r>
        <w:rPr>
          <w:rFonts w:ascii="Times New Roman" w:hAnsi="Times New Roman" w:cs="Times New Roman"/>
        </w:rPr>
        <w:t xml:space="preserve">x . Parameters of </w:t>
      </w:r>
      <w:r>
        <w:rPr>
          <w:rFonts w:ascii="Times New Roman" w:hAnsi="Times New Roman" w:cs="Times New Roman" w:hint="eastAsia"/>
        </w:rPr>
        <w:t>C</w:t>
      </w:r>
      <w:r>
        <w:rPr>
          <w:rFonts w:ascii="Times New Roman" w:hAnsi="Times New Roman" w:cs="Times New Roman"/>
        </w:rPr>
        <w:t>ross Layer</w:t>
      </w:r>
      <w:r w:rsidRPr="00F50B3E">
        <w:rPr>
          <w:rFonts w:ascii="Times New Roman" w:hAnsi="Times New Roman" w:cs="Times New Roman"/>
        </w:rPr>
        <w:t xml:space="preserve"> </w:t>
      </w:r>
      <w:r>
        <w:rPr>
          <w:rFonts w:ascii="Times New Roman" w:hAnsi="Times New Roman" w:cs="Times New Roman"/>
        </w:rPr>
        <w:t>Channel.</w:t>
      </w:r>
    </w:p>
    <w:p w14:paraId="3EF7CC08" w14:textId="77777777" w:rsidR="003A5AA0" w:rsidRDefault="003A5AA0" w:rsidP="003A5AA0"/>
    <w:p w14:paraId="6D95CAE2" w14:textId="77777777" w:rsidR="003A5AA0" w:rsidRDefault="003A5AA0" w:rsidP="003A5AA0"/>
    <w:p w14:paraId="5A786E11" w14:textId="0D034580" w:rsidR="003A5AA0" w:rsidRDefault="003A5AA0" w:rsidP="003A5AA0"/>
    <w:p w14:paraId="518DE809" w14:textId="641CAF72" w:rsidR="003A5AA0" w:rsidRDefault="003A5AA0" w:rsidP="003A5AA0"/>
    <w:p w14:paraId="3B839164" w14:textId="227D6A78" w:rsidR="003A5AA0" w:rsidRDefault="003A5AA0" w:rsidP="003A5AA0"/>
    <w:p w14:paraId="406A4753" w14:textId="77777777" w:rsidR="003A5AA0" w:rsidRDefault="003A5AA0" w:rsidP="003A5AA0"/>
    <w:p w14:paraId="2A9E8E91" w14:textId="43AF2B40" w:rsidR="00426B8B" w:rsidRDefault="00426B8B" w:rsidP="00426B8B">
      <w:pPr>
        <w:pStyle w:val="3"/>
      </w:pPr>
      <w:bookmarkStart w:id="36" w:name="_Toc468707360"/>
      <w:r>
        <w:t>3.</w:t>
      </w:r>
      <w:r>
        <w:rPr>
          <w:rFonts w:hint="eastAsia"/>
        </w:rPr>
        <w:t>3</w:t>
      </w:r>
      <w:r>
        <w:t>.</w:t>
      </w:r>
      <w:r>
        <w:rPr>
          <w:rFonts w:hint="eastAsia"/>
        </w:rPr>
        <w:t>4</w:t>
      </w:r>
      <w:r>
        <w:t xml:space="preserve"> </w:t>
      </w:r>
      <w:r w:rsidR="003A5AA0">
        <w:rPr>
          <w:rFonts w:hint="eastAsia"/>
        </w:rPr>
        <w:t>T</w:t>
      </w:r>
      <w:r w:rsidR="003A5AA0">
        <w:t>o</w:t>
      </w:r>
      <w:r w:rsidR="003A5AA0">
        <w:rPr>
          <w:rFonts w:hint="eastAsia"/>
        </w:rPr>
        <w:t>_MAC</w:t>
      </w:r>
      <w:bookmarkEnd w:id="36"/>
    </w:p>
    <w:tbl>
      <w:tblPr>
        <w:tblStyle w:val="a3"/>
        <w:tblW w:w="11194" w:type="dxa"/>
        <w:jc w:val="center"/>
        <w:tblLayout w:type="fixed"/>
        <w:tblLook w:val="04A0" w:firstRow="1" w:lastRow="0" w:firstColumn="1" w:lastColumn="0" w:noHBand="0" w:noVBand="1"/>
      </w:tblPr>
      <w:tblGrid>
        <w:gridCol w:w="2405"/>
        <w:gridCol w:w="2268"/>
        <w:gridCol w:w="1559"/>
        <w:gridCol w:w="2410"/>
        <w:gridCol w:w="2552"/>
      </w:tblGrid>
      <w:tr w:rsidR="00352849" w14:paraId="74530AD5" w14:textId="77777777" w:rsidTr="00EE36C8">
        <w:trPr>
          <w:trHeight w:val="405"/>
          <w:jc w:val="center"/>
        </w:trPr>
        <w:tc>
          <w:tcPr>
            <w:tcW w:w="2405" w:type="dxa"/>
            <w:shd w:val="clear" w:color="auto" w:fill="D9D9D9" w:themeFill="background1" w:themeFillShade="D9"/>
          </w:tcPr>
          <w:p w14:paraId="12EDC0EE" w14:textId="77777777" w:rsidR="00352849" w:rsidRPr="007C068A" w:rsidRDefault="00352849" w:rsidP="00352849">
            <w:pPr>
              <w:rPr>
                <w:rFonts w:ascii="Times New Roman" w:hAnsi="Times New Roman" w:cs="Times New Roman"/>
                <w:b/>
              </w:rPr>
            </w:pPr>
            <w:r>
              <w:rPr>
                <w:rFonts w:ascii="Times New Roman" w:hAnsi="Times New Roman" w:cs="Times New Roman" w:hint="eastAsia"/>
                <w:b/>
              </w:rPr>
              <w:t>Block</w:t>
            </w:r>
            <w:r>
              <w:rPr>
                <w:rFonts w:ascii="Times New Roman" w:hAnsi="Times New Roman" w:cs="Times New Roman"/>
                <w:b/>
              </w:rPr>
              <w:t xml:space="preserve"> </w:t>
            </w:r>
          </w:p>
        </w:tc>
        <w:tc>
          <w:tcPr>
            <w:tcW w:w="2268" w:type="dxa"/>
            <w:shd w:val="clear" w:color="auto" w:fill="D9D9D9" w:themeFill="background1" w:themeFillShade="D9"/>
          </w:tcPr>
          <w:p w14:paraId="460F2342" w14:textId="6AAB2E2F" w:rsidR="00352849" w:rsidRDefault="00352849" w:rsidP="00352849">
            <w:pPr>
              <w:rPr>
                <w:rFonts w:ascii="Times New Roman" w:hAnsi="Times New Roman" w:cs="Times New Roman"/>
                <w:b/>
              </w:rPr>
            </w:pPr>
            <w:r>
              <w:rPr>
                <w:rFonts w:ascii="Times New Roman" w:hAnsi="Times New Roman" w:cs="Times New Roman"/>
                <w:b/>
              </w:rPr>
              <w:t>Primitives</w:t>
            </w:r>
          </w:p>
        </w:tc>
        <w:tc>
          <w:tcPr>
            <w:tcW w:w="1559" w:type="dxa"/>
            <w:shd w:val="clear" w:color="auto" w:fill="D9D9D9" w:themeFill="background1" w:themeFillShade="D9"/>
          </w:tcPr>
          <w:p w14:paraId="4DC868AD" w14:textId="77777777" w:rsidR="00352849" w:rsidRPr="00633FFA" w:rsidRDefault="00352849" w:rsidP="00352849">
            <w:pPr>
              <w:rPr>
                <w:rFonts w:ascii="Times New Roman" w:hAnsi="Times New Roman" w:cs="Times New Roman"/>
                <w:b/>
              </w:rPr>
            </w:pPr>
            <w:r>
              <w:rPr>
                <w:rFonts w:ascii="Times New Roman" w:hAnsi="Times New Roman" w:cs="Times New Roman" w:hint="eastAsia"/>
                <w:b/>
                <w:szCs w:val="40"/>
              </w:rPr>
              <w:t>Direction</w:t>
            </w:r>
          </w:p>
        </w:tc>
        <w:tc>
          <w:tcPr>
            <w:tcW w:w="2410" w:type="dxa"/>
            <w:shd w:val="clear" w:color="auto" w:fill="D9D9D9" w:themeFill="background1" w:themeFillShade="D9"/>
          </w:tcPr>
          <w:p w14:paraId="641806FF" w14:textId="77777777" w:rsidR="00352849" w:rsidRDefault="00352849" w:rsidP="00352849">
            <w:pPr>
              <w:rPr>
                <w:rFonts w:ascii="Times New Roman" w:hAnsi="Times New Roman" w:cs="Times New Roman"/>
                <w:b/>
              </w:rPr>
            </w:pPr>
            <w:r>
              <w:rPr>
                <w:rFonts w:ascii="Times New Roman" w:hAnsi="Times New Roman" w:cs="Times New Roman"/>
                <w:b/>
              </w:rPr>
              <w:t>Input Parameters</w:t>
            </w:r>
          </w:p>
          <w:p w14:paraId="1C649C8D" w14:textId="7F1099A0" w:rsidR="00352849" w:rsidRPr="00BA7D30" w:rsidRDefault="00352849" w:rsidP="00352849">
            <w:pPr>
              <w:rPr>
                <w:rFonts w:ascii="Times New Roman" w:hAnsi="Times New Roman" w:cs="Times New Roman"/>
                <w:b/>
              </w:rPr>
            </w:pPr>
            <w:r>
              <w:rPr>
                <w:rFonts w:ascii="Times New Roman" w:hAnsi="Times New Roman" w:cs="Times New Roman" w:hint="eastAsia"/>
              </w:rPr>
              <w:t>(</w:t>
            </w:r>
            <w:r>
              <w:rPr>
                <w:rFonts w:ascii="Times New Roman" w:hAnsi="Times New Roman" w:cs="Times New Roman"/>
              </w:rPr>
              <w:t>PHY</w:t>
            </w:r>
            <w:r>
              <w:rPr>
                <w:rFonts w:ascii="Times New Roman" w:hAnsi="Times New Roman" w:cs="Times New Roman" w:hint="eastAsia"/>
              </w:rPr>
              <w:t>_Para)</w:t>
            </w:r>
          </w:p>
        </w:tc>
        <w:tc>
          <w:tcPr>
            <w:tcW w:w="2552" w:type="dxa"/>
            <w:shd w:val="clear" w:color="auto" w:fill="D9D9D9" w:themeFill="background1" w:themeFillShade="D9"/>
          </w:tcPr>
          <w:p w14:paraId="5AD68FAF" w14:textId="3FEC8723" w:rsidR="00352849" w:rsidRDefault="00352849" w:rsidP="00352849">
            <w:pPr>
              <w:rPr>
                <w:rFonts w:ascii="Times New Roman" w:hAnsi="Times New Roman" w:cs="Times New Roman"/>
              </w:rPr>
            </w:pPr>
            <w:r>
              <w:rPr>
                <w:rFonts w:ascii="Times New Roman" w:hAnsi="Times New Roman" w:cs="Times New Roman"/>
                <w:b/>
                <w:szCs w:val="40"/>
              </w:rPr>
              <w:t xml:space="preserve">Output </w:t>
            </w:r>
            <w:r>
              <w:rPr>
                <w:rFonts w:ascii="Times New Roman" w:hAnsi="Times New Roman" w:cs="Times New Roman" w:hint="eastAsia"/>
                <w:b/>
                <w:szCs w:val="40"/>
              </w:rPr>
              <w:t>Parameters</w:t>
            </w:r>
          </w:p>
        </w:tc>
      </w:tr>
      <w:tr w:rsidR="00352849" w14:paraId="2EA2C8F3" w14:textId="77777777" w:rsidTr="00F50B3E">
        <w:trPr>
          <w:trHeight w:val="1574"/>
          <w:jc w:val="center"/>
        </w:trPr>
        <w:tc>
          <w:tcPr>
            <w:tcW w:w="2405" w:type="dxa"/>
            <w:vMerge w:val="restart"/>
          </w:tcPr>
          <w:p w14:paraId="30D37A8D" w14:textId="77777777" w:rsidR="00352849" w:rsidRDefault="00352849" w:rsidP="00352849">
            <w:pPr>
              <w:rPr>
                <w:rFonts w:ascii="Times New Roman" w:hAnsi="Times New Roman" w:cs="Times New Roman"/>
              </w:rPr>
            </w:pPr>
            <w:r>
              <w:rPr>
                <w:rFonts w:ascii="Times New Roman" w:hAnsi="Times New Roman" w:cs="Times New Roman" w:hint="eastAsia"/>
              </w:rPr>
              <w:t>PHY_MAC_I</w:t>
            </w:r>
            <w:r>
              <w:rPr>
                <w:rFonts w:ascii="Times New Roman" w:hAnsi="Times New Roman" w:cs="Times New Roman"/>
              </w:rPr>
              <w:t>nterface</w:t>
            </w:r>
          </w:p>
        </w:tc>
        <w:tc>
          <w:tcPr>
            <w:tcW w:w="2268" w:type="dxa"/>
          </w:tcPr>
          <w:p w14:paraId="3C113FBA" w14:textId="2B8E560D" w:rsidR="00352849" w:rsidRPr="00EE6E33" w:rsidRDefault="00352849" w:rsidP="00352849">
            <w:pPr>
              <w:rPr>
                <w:rFonts w:ascii="Times New Roman" w:hAnsi="Times New Roman" w:cs="Times New Roman"/>
                <w:sz w:val="22"/>
              </w:rPr>
            </w:pPr>
            <w:r w:rsidRPr="006D58C8">
              <w:rPr>
                <w:rFonts w:ascii="Times New Roman" w:hAnsi="Times New Roman" w:cs="Times New Roman"/>
                <w:sz w:val="28"/>
                <w:szCs w:val="29"/>
              </w:rPr>
              <w:t>eNB_dlsch_ulsch_scheduler</w:t>
            </w:r>
            <w:r>
              <w:rPr>
                <w:rFonts w:ascii="Times New Roman" w:hAnsi="Times New Roman" w:cs="Times New Roman"/>
                <w:sz w:val="28"/>
                <w:szCs w:val="29"/>
              </w:rPr>
              <w:t>()</w:t>
            </w:r>
          </w:p>
        </w:tc>
        <w:tc>
          <w:tcPr>
            <w:tcW w:w="1559" w:type="dxa"/>
          </w:tcPr>
          <w:p w14:paraId="7CC68780" w14:textId="77777777" w:rsidR="00352849" w:rsidRDefault="00352849" w:rsidP="00352849">
            <w:pPr>
              <w:rPr>
                <w:rFonts w:ascii="Times New Roman" w:hAnsi="Times New Roman" w:cs="Times New Roman"/>
              </w:rPr>
            </w:pPr>
            <w:r>
              <w:rPr>
                <w:rFonts w:ascii="Times New Roman" w:hAnsi="Times New Roman" w:cs="Times New Roman"/>
                <w:szCs w:val="24"/>
              </w:rPr>
              <w:t>PHY</w:t>
            </w:r>
            <w:r w:rsidRPr="0046026B">
              <w:rPr>
                <w:rFonts w:ascii="Times New Roman" w:hAnsi="Times New Roman" w:cs="Times New Roman"/>
                <w:szCs w:val="24"/>
              </w:rPr>
              <w:t>→</w:t>
            </w:r>
            <w:r>
              <w:rPr>
                <w:rFonts w:ascii="Times New Roman" w:hAnsi="Times New Roman" w:cs="Times New Roman"/>
                <w:szCs w:val="24"/>
              </w:rPr>
              <w:t>MAC</w:t>
            </w:r>
          </w:p>
        </w:tc>
        <w:tc>
          <w:tcPr>
            <w:tcW w:w="2410" w:type="dxa"/>
          </w:tcPr>
          <w:p w14:paraId="4E4ED107" w14:textId="77777777" w:rsidR="003A0897" w:rsidRDefault="003A0897" w:rsidP="00352849">
            <w:pPr>
              <w:rPr>
                <w:rFonts w:ascii="Times New Roman" w:hAnsi="Times New Roman" w:cs="Times New Roman"/>
              </w:rPr>
            </w:pPr>
            <w:r w:rsidRPr="003A0897">
              <w:rPr>
                <w:rFonts w:ascii="Times New Roman" w:hAnsi="Times New Roman" w:cs="Times New Roman"/>
              </w:rPr>
              <w:t>phy_vars_eNB-&gt;Mod_id,</w:t>
            </w:r>
          </w:p>
          <w:p w14:paraId="5800E4F8" w14:textId="77777777" w:rsidR="003A0897" w:rsidRDefault="003A0897" w:rsidP="00352849">
            <w:pPr>
              <w:rPr>
                <w:rFonts w:ascii="Times New Roman" w:hAnsi="Times New Roman" w:cs="Times New Roman"/>
              </w:rPr>
            </w:pPr>
            <w:r w:rsidRPr="003A0897">
              <w:rPr>
                <w:rFonts w:ascii="Times New Roman" w:hAnsi="Times New Roman" w:cs="Times New Roman"/>
              </w:rPr>
              <w:t>0,</w:t>
            </w:r>
          </w:p>
          <w:p w14:paraId="4114B247" w14:textId="77777777" w:rsidR="003A0897" w:rsidRDefault="003A0897" w:rsidP="00352849">
            <w:pPr>
              <w:rPr>
                <w:rFonts w:ascii="Times New Roman" w:hAnsi="Times New Roman" w:cs="Times New Roman"/>
              </w:rPr>
            </w:pPr>
            <w:r w:rsidRPr="003A0897">
              <w:rPr>
                <w:rFonts w:ascii="Times New Roman" w:hAnsi="Times New Roman" w:cs="Times New Roman"/>
              </w:rPr>
              <w:t>phy_vars_eNB-&gt;proc[sched_subframe].frame_tx,</w:t>
            </w:r>
          </w:p>
          <w:p w14:paraId="67493DE5" w14:textId="5FD31D37" w:rsidR="00352849" w:rsidRPr="003A0897" w:rsidRDefault="003A0897" w:rsidP="00352849">
            <w:pPr>
              <w:rPr>
                <w:rFonts w:ascii="Times New Roman" w:hAnsi="Times New Roman" w:cs="Times New Roman"/>
              </w:rPr>
            </w:pPr>
            <w:r w:rsidRPr="003A0897">
              <w:rPr>
                <w:rFonts w:ascii="Times New Roman" w:hAnsi="Times New Roman" w:cs="Times New Roman"/>
              </w:rPr>
              <w:t>subframe</w:t>
            </w:r>
          </w:p>
        </w:tc>
        <w:tc>
          <w:tcPr>
            <w:tcW w:w="2552" w:type="dxa"/>
          </w:tcPr>
          <w:p w14:paraId="7FD878E4" w14:textId="3A374953" w:rsidR="00352849" w:rsidRDefault="00932097" w:rsidP="00352849">
            <w:pPr>
              <w:rPr>
                <w:rFonts w:ascii="Times New Roman" w:hAnsi="Times New Roman" w:cs="Times New Roman"/>
              </w:rPr>
            </w:pPr>
            <w:r>
              <w:rPr>
                <w:rFonts w:ascii="Times New Roman" w:hAnsi="Times New Roman" w:cs="Times New Roman" w:hint="eastAsia"/>
              </w:rPr>
              <w:t>N/A</w:t>
            </w:r>
          </w:p>
        </w:tc>
      </w:tr>
      <w:tr w:rsidR="00352849" w14:paraId="3AFAFC82" w14:textId="77777777" w:rsidTr="00F50B3E">
        <w:tblPrEx>
          <w:jc w:val="left"/>
        </w:tblPrEx>
        <w:trPr>
          <w:trHeight w:val="1413"/>
        </w:trPr>
        <w:tc>
          <w:tcPr>
            <w:tcW w:w="2405" w:type="dxa"/>
            <w:vMerge/>
          </w:tcPr>
          <w:p w14:paraId="7BEFE8DB" w14:textId="078FBF37" w:rsidR="00352849" w:rsidRDefault="00352849" w:rsidP="00352849">
            <w:pPr>
              <w:rPr>
                <w:rFonts w:ascii="Times New Roman" w:hAnsi="Times New Roman" w:cs="Times New Roman"/>
              </w:rPr>
            </w:pPr>
          </w:p>
        </w:tc>
        <w:tc>
          <w:tcPr>
            <w:tcW w:w="2268" w:type="dxa"/>
          </w:tcPr>
          <w:p w14:paraId="1F740A2B" w14:textId="77777777" w:rsidR="00352849" w:rsidRDefault="00352849" w:rsidP="00352849">
            <w:pPr>
              <w:rPr>
                <w:rFonts w:ascii="Times New Roman" w:hAnsi="Times New Roman" w:cs="Times New Roman"/>
                <w:sz w:val="28"/>
                <w:szCs w:val="29"/>
              </w:rPr>
            </w:pPr>
            <w:r w:rsidRPr="003033C0">
              <w:rPr>
                <w:rFonts w:ascii="Times New Roman" w:hAnsi="Times New Roman" w:cs="Times New Roman"/>
                <w:sz w:val="28"/>
                <w:szCs w:val="29"/>
              </w:rPr>
              <w:t>initiate_ra_proc</w:t>
            </w:r>
            <w:r>
              <w:rPr>
                <w:rFonts w:ascii="Times New Roman" w:hAnsi="Times New Roman" w:cs="Times New Roman"/>
                <w:sz w:val="28"/>
                <w:szCs w:val="29"/>
              </w:rPr>
              <w:t>()</w:t>
            </w:r>
          </w:p>
          <w:p w14:paraId="3DC516D7" w14:textId="17635BC0" w:rsidR="00352849" w:rsidRPr="00EE6E33" w:rsidRDefault="00352849" w:rsidP="00352849">
            <w:pPr>
              <w:rPr>
                <w:rFonts w:ascii="Times New Roman" w:hAnsi="Times New Roman" w:cs="Times New Roman"/>
                <w:sz w:val="22"/>
              </w:rPr>
            </w:pPr>
          </w:p>
        </w:tc>
        <w:tc>
          <w:tcPr>
            <w:tcW w:w="1559" w:type="dxa"/>
          </w:tcPr>
          <w:p w14:paraId="4D0A048E" w14:textId="77777777" w:rsidR="00352849" w:rsidRDefault="00352849" w:rsidP="00352849">
            <w:pPr>
              <w:rPr>
                <w:rFonts w:ascii="Times New Roman" w:hAnsi="Times New Roman" w:cs="Times New Roman"/>
              </w:rPr>
            </w:pPr>
            <w:r>
              <w:rPr>
                <w:rFonts w:ascii="Times New Roman" w:hAnsi="Times New Roman" w:cs="Times New Roman"/>
                <w:szCs w:val="24"/>
              </w:rPr>
              <w:t>PHY</w:t>
            </w:r>
            <w:r w:rsidRPr="0046026B">
              <w:rPr>
                <w:rFonts w:ascii="Times New Roman" w:hAnsi="Times New Roman" w:cs="Times New Roman"/>
                <w:szCs w:val="24"/>
              </w:rPr>
              <w:t>→</w:t>
            </w:r>
            <w:r>
              <w:rPr>
                <w:rFonts w:ascii="Times New Roman" w:hAnsi="Times New Roman" w:cs="Times New Roman"/>
                <w:szCs w:val="24"/>
              </w:rPr>
              <w:t>MAC</w:t>
            </w:r>
          </w:p>
        </w:tc>
        <w:tc>
          <w:tcPr>
            <w:tcW w:w="2410" w:type="dxa"/>
            <w:shd w:val="clear" w:color="auto" w:fill="auto"/>
          </w:tcPr>
          <w:p w14:paraId="1F5326C9" w14:textId="77777777" w:rsidR="003A0897" w:rsidRDefault="003A0897" w:rsidP="003A0897">
            <w:pPr>
              <w:rPr>
                <w:rFonts w:ascii="Times New Roman" w:hAnsi="Times New Roman" w:cs="Times New Roman"/>
              </w:rPr>
            </w:pPr>
            <w:r w:rsidRPr="003A0897">
              <w:rPr>
                <w:rFonts w:ascii="Times New Roman" w:hAnsi="Times New Roman" w:cs="Times New Roman"/>
              </w:rPr>
              <w:t xml:space="preserve">phy_vars_eNB-&gt;Mod_id,                                  phy_vars_eNB-&gt;CC_id,                                  frame,                                  </w:t>
            </w:r>
            <w:r w:rsidRPr="003A0897">
              <w:rPr>
                <w:rFonts w:ascii="Times New Roman" w:hAnsi="Times New Roman" w:cs="Times New Roman"/>
              </w:rPr>
              <w:lastRenderedPageBreak/>
              <w:t>preamble_max,                                  preamble_delay_list[preamble_max]*update_TA,</w:t>
            </w:r>
            <w:r w:rsidRPr="003A0897">
              <w:rPr>
                <w:rFonts w:ascii="Times New Roman" w:hAnsi="Times New Roman" w:cs="Times New Roman"/>
              </w:rPr>
              <w:tab/>
            </w:r>
            <w:r w:rsidRPr="003A0897">
              <w:rPr>
                <w:rFonts w:ascii="Times New Roman" w:hAnsi="Times New Roman" w:cs="Times New Roman"/>
              </w:rPr>
              <w:tab/>
            </w:r>
            <w:r w:rsidRPr="003A0897">
              <w:rPr>
                <w:rFonts w:ascii="Times New Roman" w:hAnsi="Times New Roman" w:cs="Times New Roman"/>
              </w:rPr>
              <w:tab/>
              <w:t xml:space="preserve">  0,</w:t>
            </w:r>
          </w:p>
          <w:p w14:paraId="145D9C3F" w14:textId="0B999E1B" w:rsidR="00352849" w:rsidRPr="003A0897" w:rsidRDefault="003A0897" w:rsidP="003A0897">
            <w:pPr>
              <w:rPr>
                <w:rFonts w:ascii="Times New Roman" w:hAnsi="Times New Roman" w:cs="Times New Roman"/>
              </w:rPr>
            </w:pPr>
            <w:r w:rsidRPr="003A0897">
              <w:rPr>
                <w:rFonts w:ascii="Times New Roman" w:hAnsi="Times New Roman" w:cs="Times New Roman"/>
              </w:rPr>
              <w:t>subframe,0</w:t>
            </w:r>
          </w:p>
        </w:tc>
        <w:tc>
          <w:tcPr>
            <w:tcW w:w="2552" w:type="dxa"/>
            <w:shd w:val="clear" w:color="auto" w:fill="auto"/>
          </w:tcPr>
          <w:p w14:paraId="663FDC80" w14:textId="2DC8C313" w:rsidR="00352849" w:rsidRDefault="003A0897" w:rsidP="00352849">
            <w:pPr>
              <w:rPr>
                <w:rFonts w:ascii="Times New Roman" w:hAnsi="Times New Roman" w:cs="Times New Roman"/>
              </w:rPr>
            </w:pPr>
            <w:r w:rsidRPr="003A0897">
              <w:rPr>
                <w:rFonts w:ascii="Times New Roman" w:hAnsi="Times New Roman" w:cs="Times New Roman"/>
              </w:rPr>
              <w:lastRenderedPageBreak/>
              <w:t>(RA_TEMPLATE *)&amp;eNB_mac_inst[module_idP].common_channels[CC_id].RA_template[0]</w:t>
            </w:r>
          </w:p>
        </w:tc>
      </w:tr>
      <w:tr w:rsidR="00932097" w14:paraId="576BFD69" w14:textId="77777777" w:rsidTr="00F50B3E">
        <w:tblPrEx>
          <w:jc w:val="left"/>
        </w:tblPrEx>
        <w:trPr>
          <w:trHeight w:val="1121"/>
        </w:trPr>
        <w:tc>
          <w:tcPr>
            <w:tcW w:w="2405" w:type="dxa"/>
            <w:vMerge/>
          </w:tcPr>
          <w:p w14:paraId="3F37C943" w14:textId="77777777" w:rsidR="00932097" w:rsidRDefault="00932097" w:rsidP="00932097">
            <w:pPr>
              <w:rPr>
                <w:rFonts w:ascii="Times New Roman" w:hAnsi="Times New Roman" w:cs="Times New Roman"/>
              </w:rPr>
            </w:pPr>
          </w:p>
        </w:tc>
        <w:tc>
          <w:tcPr>
            <w:tcW w:w="2268" w:type="dxa"/>
          </w:tcPr>
          <w:p w14:paraId="5A30D47F" w14:textId="64880576" w:rsidR="00932097" w:rsidRPr="0034047E" w:rsidRDefault="00011288" w:rsidP="00932097">
            <w:pPr>
              <w:rPr>
                <w:rFonts w:ascii="Times New Roman" w:hAnsi="Times New Roman" w:cs="Times New Roman"/>
                <w:sz w:val="28"/>
                <w:szCs w:val="29"/>
              </w:rPr>
            </w:pPr>
            <w:commentRangeStart w:id="37"/>
            <w:r w:rsidRPr="00011288">
              <w:rPr>
                <w:rFonts w:ascii="Times New Roman" w:hAnsi="Times New Roman" w:cs="Times New Roman"/>
                <w:sz w:val="28"/>
                <w:szCs w:val="29"/>
              </w:rPr>
              <w:t>cancel_ra_proc</w:t>
            </w:r>
            <w:commentRangeEnd w:id="37"/>
            <w:r w:rsidR="00064008">
              <w:rPr>
                <w:rStyle w:val="ad"/>
              </w:rPr>
              <w:commentReference w:id="37"/>
            </w:r>
          </w:p>
        </w:tc>
        <w:tc>
          <w:tcPr>
            <w:tcW w:w="1559" w:type="dxa"/>
          </w:tcPr>
          <w:p w14:paraId="1E54FF14" w14:textId="1313CEA7" w:rsidR="00932097" w:rsidRDefault="00011288" w:rsidP="00932097">
            <w:pPr>
              <w:rPr>
                <w:rFonts w:ascii="Times New Roman" w:hAnsi="Times New Roman" w:cs="Times New Roman"/>
                <w:szCs w:val="24"/>
              </w:rPr>
            </w:pPr>
            <w:r>
              <w:rPr>
                <w:rFonts w:ascii="Times New Roman" w:hAnsi="Times New Roman" w:cs="Times New Roman"/>
                <w:szCs w:val="24"/>
              </w:rPr>
              <w:t>PHY</w:t>
            </w:r>
            <w:r w:rsidRPr="0046026B">
              <w:rPr>
                <w:rFonts w:ascii="Times New Roman" w:hAnsi="Times New Roman" w:cs="Times New Roman"/>
                <w:szCs w:val="24"/>
              </w:rPr>
              <w:t>→</w:t>
            </w:r>
            <w:r>
              <w:rPr>
                <w:rFonts w:ascii="Times New Roman" w:hAnsi="Times New Roman" w:cs="Times New Roman"/>
                <w:szCs w:val="24"/>
              </w:rPr>
              <w:t>MAC</w:t>
            </w:r>
          </w:p>
        </w:tc>
        <w:tc>
          <w:tcPr>
            <w:tcW w:w="2410" w:type="dxa"/>
          </w:tcPr>
          <w:p w14:paraId="3DCA6E2B" w14:textId="422B1D0C" w:rsidR="00932097" w:rsidRPr="00740A52" w:rsidRDefault="00011288" w:rsidP="00011288">
            <w:pPr>
              <w:rPr>
                <w:rFonts w:ascii="Times New Roman" w:hAnsi="Times New Roman" w:cs="Times New Roman"/>
                <w:b/>
              </w:rPr>
            </w:pPr>
            <w:r w:rsidRPr="00011288">
              <w:rPr>
                <w:rFonts w:ascii="Times New Roman" w:hAnsi="Times New Roman" w:cs="Times New Roman"/>
                <w:sz w:val="28"/>
                <w:szCs w:val="29"/>
              </w:rPr>
              <w:t>phy_vars_eNB-&gt;Mod_id,                                phy_vars_eNB-&gt;CC_id,                                phy_vars_eNB-&gt;proc[sched_subframe].frame_tx,                                crnti</w:t>
            </w:r>
          </w:p>
        </w:tc>
        <w:tc>
          <w:tcPr>
            <w:tcW w:w="2552" w:type="dxa"/>
          </w:tcPr>
          <w:p w14:paraId="19F1418A" w14:textId="24BB8DB4" w:rsidR="00932097" w:rsidRPr="00740A52" w:rsidRDefault="00011288" w:rsidP="00932097">
            <w:pPr>
              <w:rPr>
                <w:rFonts w:ascii="Times New Roman" w:hAnsi="Times New Roman" w:cs="Times New Roman"/>
                <w:b/>
              </w:rPr>
            </w:pPr>
            <w:r w:rsidRPr="00011288">
              <w:rPr>
                <w:rFonts w:ascii="Times New Roman" w:hAnsi="Times New Roman" w:cs="Times New Roman"/>
                <w:sz w:val="28"/>
                <w:szCs w:val="29"/>
              </w:rPr>
              <w:t>(RA_TEMPLATE *)&amp;eNB_mac_inst[module_idP].common_channels[CC_id].RA_template[0]</w:t>
            </w:r>
          </w:p>
        </w:tc>
      </w:tr>
      <w:tr w:rsidR="00011288" w14:paraId="321D1026" w14:textId="77777777" w:rsidTr="00F50B3E">
        <w:tblPrEx>
          <w:jc w:val="left"/>
        </w:tblPrEx>
        <w:trPr>
          <w:trHeight w:val="1121"/>
        </w:trPr>
        <w:tc>
          <w:tcPr>
            <w:tcW w:w="2405" w:type="dxa"/>
          </w:tcPr>
          <w:p w14:paraId="2015FEF8" w14:textId="77777777" w:rsidR="00011288" w:rsidRDefault="00011288" w:rsidP="00011288">
            <w:pPr>
              <w:rPr>
                <w:rFonts w:ascii="Times New Roman" w:hAnsi="Times New Roman" w:cs="Times New Roman"/>
              </w:rPr>
            </w:pPr>
          </w:p>
        </w:tc>
        <w:tc>
          <w:tcPr>
            <w:tcW w:w="2268" w:type="dxa"/>
          </w:tcPr>
          <w:p w14:paraId="06E33E06" w14:textId="252C6E06" w:rsidR="00011288" w:rsidRPr="00011288" w:rsidRDefault="00011288" w:rsidP="00011288">
            <w:pPr>
              <w:rPr>
                <w:rFonts w:ascii="Times New Roman" w:hAnsi="Times New Roman" w:cs="Times New Roman"/>
                <w:sz w:val="28"/>
                <w:szCs w:val="29"/>
              </w:rPr>
            </w:pPr>
            <w:commentRangeStart w:id="38"/>
            <w:r w:rsidRPr="00011288">
              <w:rPr>
                <w:rFonts w:ascii="Times New Roman" w:hAnsi="Times New Roman" w:cs="Times New Roman"/>
                <w:sz w:val="28"/>
                <w:szCs w:val="29"/>
              </w:rPr>
              <w:t>cancel_ra_proc</w:t>
            </w:r>
            <w:commentRangeEnd w:id="38"/>
            <w:r w:rsidR="00064008">
              <w:rPr>
                <w:rStyle w:val="ad"/>
              </w:rPr>
              <w:commentReference w:id="38"/>
            </w:r>
          </w:p>
        </w:tc>
        <w:tc>
          <w:tcPr>
            <w:tcW w:w="1559" w:type="dxa"/>
          </w:tcPr>
          <w:p w14:paraId="56CF1C0F" w14:textId="3485B220" w:rsidR="00011288" w:rsidRDefault="00011288" w:rsidP="00011288">
            <w:pPr>
              <w:rPr>
                <w:rFonts w:ascii="Times New Roman" w:hAnsi="Times New Roman" w:cs="Times New Roman"/>
                <w:szCs w:val="24"/>
              </w:rPr>
            </w:pPr>
            <w:r>
              <w:rPr>
                <w:rFonts w:ascii="Times New Roman" w:hAnsi="Times New Roman" w:cs="Times New Roman"/>
                <w:szCs w:val="24"/>
              </w:rPr>
              <w:t>PHY</w:t>
            </w:r>
            <w:r w:rsidRPr="0046026B">
              <w:rPr>
                <w:rFonts w:ascii="Times New Roman" w:hAnsi="Times New Roman" w:cs="Times New Roman"/>
                <w:szCs w:val="24"/>
              </w:rPr>
              <w:t>→</w:t>
            </w:r>
            <w:r>
              <w:rPr>
                <w:rFonts w:ascii="Times New Roman" w:hAnsi="Times New Roman" w:cs="Times New Roman"/>
                <w:szCs w:val="24"/>
              </w:rPr>
              <w:t>MAC</w:t>
            </w:r>
          </w:p>
        </w:tc>
        <w:tc>
          <w:tcPr>
            <w:tcW w:w="2410" w:type="dxa"/>
          </w:tcPr>
          <w:p w14:paraId="627447E9" w14:textId="601CFEDA" w:rsidR="00011288" w:rsidRPr="00011288" w:rsidRDefault="00011288" w:rsidP="00011288">
            <w:pPr>
              <w:rPr>
                <w:rFonts w:ascii="Times New Roman" w:hAnsi="Times New Roman" w:cs="Times New Roman"/>
                <w:sz w:val="28"/>
                <w:szCs w:val="29"/>
              </w:rPr>
            </w:pPr>
            <w:r w:rsidRPr="00011288">
              <w:rPr>
                <w:rFonts w:ascii="Times New Roman" w:hAnsi="Times New Roman" w:cs="Times New Roman"/>
                <w:sz w:val="28"/>
                <w:szCs w:val="29"/>
              </w:rPr>
              <w:t>phy_vars_eNB-&gt;Mod_id,                                      phy_vars_eNB-&gt;CC_id,                                      frame,                                      phy_vars_eNB-&gt;eNB_UE_stats[i].crnti</w:t>
            </w:r>
          </w:p>
        </w:tc>
        <w:tc>
          <w:tcPr>
            <w:tcW w:w="2552" w:type="dxa"/>
          </w:tcPr>
          <w:p w14:paraId="21F79508" w14:textId="27629B13" w:rsidR="00011288" w:rsidRPr="00011288" w:rsidRDefault="00011288" w:rsidP="00011288">
            <w:pPr>
              <w:rPr>
                <w:rFonts w:ascii="Times New Roman" w:hAnsi="Times New Roman" w:cs="Times New Roman"/>
                <w:sz w:val="28"/>
                <w:szCs w:val="29"/>
              </w:rPr>
            </w:pPr>
            <w:r w:rsidRPr="00011288">
              <w:rPr>
                <w:rFonts w:ascii="Times New Roman" w:hAnsi="Times New Roman" w:cs="Times New Roman"/>
                <w:sz w:val="28"/>
                <w:szCs w:val="29"/>
              </w:rPr>
              <w:t>(RA_TEMPLATE *)&amp;eNB_mac_inst[module_idP].common_channels[CC_id].RA_template[0]</w:t>
            </w:r>
          </w:p>
        </w:tc>
      </w:tr>
      <w:tr w:rsidR="00011288" w14:paraId="0E270458" w14:textId="77777777" w:rsidTr="00F50B3E">
        <w:tblPrEx>
          <w:jc w:val="left"/>
        </w:tblPrEx>
        <w:trPr>
          <w:trHeight w:val="1121"/>
        </w:trPr>
        <w:tc>
          <w:tcPr>
            <w:tcW w:w="2405" w:type="dxa"/>
          </w:tcPr>
          <w:p w14:paraId="29C6944F" w14:textId="77777777" w:rsidR="00011288" w:rsidRDefault="00011288" w:rsidP="00011288">
            <w:pPr>
              <w:rPr>
                <w:rFonts w:ascii="Times New Roman" w:hAnsi="Times New Roman" w:cs="Times New Roman"/>
              </w:rPr>
            </w:pPr>
          </w:p>
        </w:tc>
        <w:tc>
          <w:tcPr>
            <w:tcW w:w="2268" w:type="dxa"/>
          </w:tcPr>
          <w:p w14:paraId="42345D63" w14:textId="053D1DD4" w:rsidR="00011288" w:rsidRPr="00011288" w:rsidRDefault="00011288" w:rsidP="00011288">
            <w:pPr>
              <w:rPr>
                <w:rFonts w:ascii="Times New Roman" w:hAnsi="Times New Roman" w:cs="Times New Roman"/>
                <w:sz w:val="28"/>
                <w:szCs w:val="29"/>
              </w:rPr>
            </w:pPr>
            <w:commentRangeStart w:id="39"/>
            <w:r w:rsidRPr="00011288">
              <w:rPr>
                <w:rFonts w:ascii="Times New Roman" w:hAnsi="Times New Roman" w:cs="Times New Roman"/>
                <w:sz w:val="28"/>
                <w:szCs w:val="29"/>
              </w:rPr>
              <w:t>cancel_ra_proc</w:t>
            </w:r>
            <w:commentRangeEnd w:id="39"/>
            <w:r w:rsidR="00282B1B">
              <w:rPr>
                <w:rStyle w:val="ad"/>
              </w:rPr>
              <w:commentReference w:id="39"/>
            </w:r>
          </w:p>
        </w:tc>
        <w:tc>
          <w:tcPr>
            <w:tcW w:w="1559" w:type="dxa"/>
          </w:tcPr>
          <w:p w14:paraId="6DEF6BC4" w14:textId="14ADF6EE" w:rsidR="00011288" w:rsidRDefault="00011288" w:rsidP="00011288">
            <w:pPr>
              <w:rPr>
                <w:rFonts w:ascii="Times New Roman" w:hAnsi="Times New Roman" w:cs="Times New Roman"/>
                <w:szCs w:val="24"/>
              </w:rPr>
            </w:pPr>
            <w:r>
              <w:rPr>
                <w:rFonts w:ascii="Times New Roman" w:hAnsi="Times New Roman" w:cs="Times New Roman"/>
                <w:szCs w:val="24"/>
              </w:rPr>
              <w:t>PHY</w:t>
            </w:r>
            <w:r w:rsidRPr="0046026B">
              <w:rPr>
                <w:rFonts w:ascii="Times New Roman" w:hAnsi="Times New Roman" w:cs="Times New Roman"/>
                <w:szCs w:val="24"/>
              </w:rPr>
              <w:t>→</w:t>
            </w:r>
            <w:r>
              <w:rPr>
                <w:rFonts w:ascii="Times New Roman" w:hAnsi="Times New Roman" w:cs="Times New Roman"/>
                <w:szCs w:val="24"/>
              </w:rPr>
              <w:t>MAC</w:t>
            </w:r>
          </w:p>
        </w:tc>
        <w:tc>
          <w:tcPr>
            <w:tcW w:w="2410" w:type="dxa"/>
          </w:tcPr>
          <w:p w14:paraId="15061F03" w14:textId="70E6C2AD" w:rsidR="00011288" w:rsidRPr="00011288" w:rsidRDefault="00011288" w:rsidP="00011288">
            <w:pPr>
              <w:rPr>
                <w:rFonts w:ascii="Times New Roman" w:hAnsi="Times New Roman" w:cs="Times New Roman"/>
                <w:sz w:val="28"/>
                <w:szCs w:val="29"/>
              </w:rPr>
            </w:pPr>
            <w:r w:rsidRPr="00011288">
              <w:rPr>
                <w:rFonts w:ascii="Times New Roman" w:hAnsi="Times New Roman" w:cs="Times New Roman"/>
                <w:sz w:val="28"/>
                <w:szCs w:val="29"/>
              </w:rPr>
              <w:t>phy_vars_eNB-&gt;Mod_id,                                      phy_vars_eNB-&gt;CC_id,                                      frame,                                      phy_vars_eNB-&gt;eNB_UE_stats[i].crnti</w:t>
            </w:r>
          </w:p>
        </w:tc>
        <w:tc>
          <w:tcPr>
            <w:tcW w:w="2552" w:type="dxa"/>
          </w:tcPr>
          <w:p w14:paraId="26E083A4" w14:textId="008F867A" w:rsidR="00011288" w:rsidRPr="00011288" w:rsidRDefault="00011288" w:rsidP="00011288">
            <w:pPr>
              <w:rPr>
                <w:rFonts w:ascii="Times New Roman" w:hAnsi="Times New Roman" w:cs="Times New Roman"/>
                <w:sz w:val="28"/>
                <w:szCs w:val="29"/>
              </w:rPr>
            </w:pPr>
            <w:r w:rsidRPr="00011288">
              <w:rPr>
                <w:rFonts w:ascii="Times New Roman" w:hAnsi="Times New Roman" w:cs="Times New Roman"/>
                <w:sz w:val="28"/>
                <w:szCs w:val="29"/>
              </w:rPr>
              <w:t>(RA_TEMPLATE *)&amp;eNB_mac_inst[module_idP].common_channels[CC_id].RA_template[0]</w:t>
            </w:r>
          </w:p>
        </w:tc>
      </w:tr>
      <w:tr w:rsidR="00011288" w14:paraId="30404E50" w14:textId="77777777" w:rsidTr="00F50B3E">
        <w:tblPrEx>
          <w:jc w:val="left"/>
        </w:tblPrEx>
        <w:trPr>
          <w:trHeight w:val="1121"/>
        </w:trPr>
        <w:tc>
          <w:tcPr>
            <w:tcW w:w="2405" w:type="dxa"/>
          </w:tcPr>
          <w:p w14:paraId="7274F605" w14:textId="77777777" w:rsidR="00011288" w:rsidRDefault="00011288" w:rsidP="00011288">
            <w:pPr>
              <w:rPr>
                <w:rFonts w:ascii="Times New Roman" w:hAnsi="Times New Roman" w:cs="Times New Roman"/>
              </w:rPr>
            </w:pPr>
          </w:p>
        </w:tc>
        <w:tc>
          <w:tcPr>
            <w:tcW w:w="2268" w:type="dxa"/>
          </w:tcPr>
          <w:p w14:paraId="0C0F0512" w14:textId="6580A0A2" w:rsidR="00011288" w:rsidRPr="00011288" w:rsidRDefault="00011288" w:rsidP="00011288">
            <w:pPr>
              <w:rPr>
                <w:rFonts w:ascii="Times New Roman" w:hAnsi="Times New Roman" w:cs="Times New Roman"/>
                <w:sz w:val="28"/>
                <w:szCs w:val="29"/>
              </w:rPr>
            </w:pPr>
            <w:r w:rsidRPr="00011288">
              <w:rPr>
                <w:rFonts w:ascii="Times New Roman" w:hAnsi="Times New Roman" w:cs="Times New Roman"/>
                <w:sz w:val="28"/>
                <w:szCs w:val="29"/>
              </w:rPr>
              <w:t>fill_rar</w:t>
            </w:r>
            <w:r>
              <w:rPr>
                <w:rFonts w:ascii="Times New Roman" w:hAnsi="Times New Roman" w:cs="Times New Roman"/>
                <w:sz w:val="28"/>
                <w:szCs w:val="29"/>
              </w:rPr>
              <w:t>()</w:t>
            </w:r>
          </w:p>
        </w:tc>
        <w:tc>
          <w:tcPr>
            <w:tcW w:w="1559" w:type="dxa"/>
          </w:tcPr>
          <w:p w14:paraId="374242B4" w14:textId="4C8FA40F" w:rsidR="00011288" w:rsidRDefault="00011288" w:rsidP="00011288">
            <w:pPr>
              <w:rPr>
                <w:rFonts w:ascii="Times New Roman" w:hAnsi="Times New Roman" w:cs="Times New Roman"/>
                <w:szCs w:val="24"/>
              </w:rPr>
            </w:pPr>
            <w:r>
              <w:rPr>
                <w:rFonts w:ascii="Times New Roman" w:hAnsi="Times New Roman" w:cs="Times New Roman"/>
                <w:szCs w:val="24"/>
              </w:rPr>
              <w:t>PHY</w:t>
            </w:r>
            <w:r w:rsidRPr="0046026B">
              <w:rPr>
                <w:rFonts w:ascii="Times New Roman" w:hAnsi="Times New Roman" w:cs="Times New Roman"/>
                <w:szCs w:val="24"/>
              </w:rPr>
              <w:t>→</w:t>
            </w:r>
            <w:r>
              <w:rPr>
                <w:rFonts w:ascii="Times New Roman" w:hAnsi="Times New Roman" w:cs="Times New Roman"/>
                <w:szCs w:val="24"/>
              </w:rPr>
              <w:t>MAC</w:t>
            </w:r>
          </w:p>
        </w:tc>
        <w:tc>
          <w:tcPr>
            <w:tcW w:w="2410" w:type="dxa"/>
          </w:tcPr>
          <w:p w14:paraId="0405D1F4" w14:textId="359AB982" w:rsidR="00011288" w:rsidRPr="00011288" w:rsidRDefault="00011288" w:rsidP="00011288">
            <w:pPr>
              <w:rPr>
                <w:rFonts w:ascii="Times New Roman" w:hAnsi="Times New Roman" w:cs="Times New Roman"/>
                <w:sz w:val="28"/>
                <w:szCs w:val="29"/>
              </w:rPr>
            </w:pPr>
            <w:r w:rsidRPr="00011288">
              <w:rPr>
                <w:rFonts w:ascii="Times New Roman" w:hAnsi="Times New Roman" w:cs="Times New Roman"/>
                <w:sz w:val="28"/>
                <w:szCs w:val="29"/>
              </w:rPr>
              <w:t xml:space="preserve">phy_vars_eNB-&gt;Mod_id,                                        phy_vars_eNB-&gt;CC_id,                                        phy_vars_eNB-&gt;proc[sched_subframe].frame_tx,                                        dlsch_input_buffer,                                        </w:t>
            </w:r>
            <w:r w:rsidRPr="00011288">
              <w:rPr>
                <w:rFonts w:ascii="Times New Roman" w:hAnsi="Times New Roman" w:cs="Times New Roman"/>
                <w:sz w:val="28"/>
                <w:szCs w:val="29"/>
              </w:rPr>
              <w:lastRenderedPageBreak/>
              <w:t>phy_vars_eNB-&gt;lte_frame_parms.N_RB_UL,                                        input_buffer_length</w:t>
            </w:r>
          </w:p>
        </w:tc>
        <w:tc>
          <w:tcPr>
            <w:tcW w:w="2552" w:type="dxa"/>
          </w:tcPr>
          <w:p w14:paraId="47303000" w14:textId="77777777" w:rsidR="00011288" w:rsidRDefault="00A72314" w:rsidP="00011288">
            <w:pPr>
              <w:rPr>
                <w:rFonts w:ascii="Times New Roman" w:hAnsi="Times New Roman" w:cs="Times New Roman"/>
                <w:sz w:val="28"/>
                <w:szCs w:val="29"/>
              </w:rPr>
            </w:pPr>
            <w:r w:rsidRPr="00A72314">
              <w:rPr>
                <w:rFonts w:ascii="Times New Roman" w:hAnsi="Times New Roman" w:cs="Times New Roman"/>
                <w:sz w:val="28"/>
                <w:szCs w:val="29"/>
              </w:rPr>
              <w:lastRenderedPageBreak/>
              <w:t>eNB_mac_inst[module_idP].common_channels[CC_id].RA_template[ra_idx].rnti</w:t>
            </w:r>
            <w:r>
              <w:rPr>
                <w:rFonts w:ascii="Times New Roman" w:hAnsi="Times New Roman" w:cs="Times New Roman"/>
                <w:sz w:val="28"/>
                <w:szCs w:val="29"/>
              </w:rPr>
              <w:t>,</w:t>
            </w:r>
          </w:p>
          <w:p w14:paraId="6E5439F5" w14:textId="0F74A05F" w:rsidR="00A72314" w:rsidRPr="00011288" w:rsidRDefault="00A72314" w:rsidP="00A72314">
            <w:pPr>
              <w:rPr>
                <w:rFonts w:ascii="Times New Roman" w:hAnsi="Times New Roman" w:cs="Times New Roman"/>
                <w:sz w:val="28"/>
                <w:szCs w:val="29"/>
              </w:rPr>
            </w:pPr>
            <w:r>
              <w:rPr>
                <w:rFonts w:ascii="Times New Roman" w:hAnsi="Times New Roman" w:cs="Times New Roman"/>
                <w:sz w:val="28"/>
                <w:szCs w:val="29"/>
              </w:rPr>
              <w:t>*rar</w:t>
            </w:r>
          </w:p>
        </w:tc>
      </w:tr>
    </w:tbl>
    <w:p w14:paraId="283B637F" w14:textId="3A3A1338" w:rsidR="00F50B3E" w:rsidRDefault="00F50B3E" w:rsidP="00F50B3E">
      <w:pPr>
        <w:jc w:val="center"/>
      </w:pPr>
      <w:r>
        <w:rPr>
          <w:rFonts w:ascii="Times New Roman" w:hAnsi="Times New Roman" w:cs="Times New Roman" w:hint="eastAsia"/>
        </w:rPr>
        <w:lastRenderedPageBreak/>
        <w:t>Table</w:t>
      </w:r>
      <w:r>
        <w:rPr>
          <w:rFonts w:ascii="Times New Roman" w:hAnsi="Times New Roman" w:cs="Times New Roman"/>
        </w:rPr>
        <w:t xml:space="preserve">x . Parameters of </w:t>
      </w:r>
      <w:r>
        <w:rPr>
          <w:rFonts w:ascii="Times New Roman" w:hAnsi="Times New Roman" w:cs="Times New Roman" w:hint="eastAsia"/>
        </w:rPr>
        <w:t>C</w:t>
      </w:r>
      <w:r>
        <w:rPr>
          <w:rFonts w:ascii="Times New Roman" w:hAnsi="Times New Roman" w:cs="Times New Roman"/>
        </w:rPr>
        <w:t>ross Layer Channel.</w:t>
      </w:r>
    </w:p>
    <w:p w14:paraId="037EAA64" w14:textId="3E6CD41B" w:rsidR="00D41170" w:rsidRDefault="00D41170" w:rsidP="00426B8B"/>
    <w:p w14:paraId="7011DB09" w14:textId="4474EEAA" w:rsidR="00932097" w:rsidRDefault="00932097" w:rsidP="00426B8B"/>
    <w:p w14:paraId="54F4C254" w14:textId="6002C687" w:rsidR="00932097" w:rsidRDefault="00932097" w:rsidP="00426B8B"/>
    <w:p w14:paraId="658706C7" w14:textId="522693CA" w:rsidR="00932097" w:rsidRDefault="00932097" w:rsidP="00426B8B"/>
    <w:p w14:paraId="2D009CA0" w14:textId="77777777" w:rsidR="00D02B3D" w:rsidRDefault="00D02B3D" w:rsidP="00426B8B"/>
    <w:p w14:paraId="621E268F" w14:textId="1938375F" w:rsidR="00932097" w:rsidRDefault="00932097" w:rsidP="00426B8B"/>
    <w:p w14:paraId="1CB0F601" w14:textId="377022BC" w:rsidR="00932097" w:rsidRDefault="00932097" w:rsidP="00426B8B"/>
    <w:p w14:paraId="63F167DA" w14:textId="77777777" w:rsidR="00282B1B" w:rsidRDefault="00282B1B" w:rsidP="00426B8B"/>
    <w:p w14:paraId="4A15D6E2" w14:textId="69981ED9" w:rsidR="00932097" w:rsidRDefault="00932097" w:rsidP="00426B8B"/>
    <w:p w14:paraId="501FCB84" w14:textId="7904E9D3" w:rsidR="00932097" w:rsidRPr="00F50B3E" w:rsidRDefault="00932097" w:rsidP="00426B8B"/>
    <w:p w14:paraId="593C2856" w14:textId="50EEFE9A" w:rsidR="003A5AA0" w:rsidRDefault="003A5AA0" w:rsidP="003A5AA0">
      <w:pPr>
        <w:pStyle w:val="3"/>
      </w:pPr>
      <w:bookmarkStart w:id="40" w:name="_Toc468707361"/>
      <w:r>
        <w:t>3.</w:t>
      </w:r>
      <w:r>
        <w:rPr>
          <w:rFonts w:hint="eastAsia"/>
        </w:rPr>
        <w:t>3</w:t>
      </w:r>
      <w:r>
        <w:t>.</w:t>
      </w:r>
      <w:r>
        <w:rPr>
          <w:rFonts w:hint="eastAsia"/>
        </w:rPr>
        <w:t>5</w:t>
      </w:r>
      <w:r>
        <w:t xml:space="preserve"> </w:t>
      </w:r>
      <w:r>
        <w:rPr>
          <w:rFonts w:hint="eastAsia"/>
        </w:rPr>
        <w:t>T</w:t>
      </w:r>
      <w:r>
        <w:t>o</w:t>
      </w:r>
      <w:r>
        <w:rPr>
          <w:rFonts w:hint="eastAsia"/>
        </w:rPr>
        <w:t>_PHY</w:t>
      </w:r>
      <w:bookmarkEnd w:id="40"/>
    </w:p>
    <w:tbl>
      <w:tblPr>
        <w:tblStyle w:val="a3"/>
        <w:tblW w:w="11194" w:type="dxa"/>
        <w:jc w:val="center"/>
        <w:tblLayout w:type="fixed"/>
        <w:tblLook w:val="04A0" w:firstRow="1" w:lastRow="0" w:firstColumn="1" w:lastColumn="0" w:noHBand="0" w:noVBand="1"/>
      </w:tblPr>
      <w:tblGrid>
        <w:gridCol w:w="2405"/>
        <w:gridCol w:w="2268"/>
        <w:gridCol w:w="1559"/>
        <w:gridCol w:w="2410"/>
        <w:gridCol w:w="2552"/>
      </w:tblGrid>
      <w:tr w:rsidR="003A5AA0" w14:paraId="4F80A9F6" w14:textId="77777777" w:rsidTr="00B17DA4">
        <w:trPr>
          <w:trHeight w:val="405"/>
          <w:jc w:val="center"/>
        </w:trPr>
        <w:tc>
          <w:tcPr>
            <w:tcW w:w="2405" w:type="dxa"/>
            <w:shd w:val="clear" w:color="auto" w:fill="D9D9D9" w:themeFill="background1" w:themeFillShade="D9"/>
          </w:tcPr>
          <w:p w14:paraId="4960CAF7" w14:textId="77777777" w:rsidR="003A5AA0" w:rsidRPr="007C068A" w:rsidRDefault="003A5AA0" w:rsidP="00B17DA4">
            <w:pPr>
              <w:rPr>
                <w:rFonts w:ascii="Times New Roman" w:hAnsi="Times New Roman" w:cs="Times New Roman"/>
                <w:b/>
              </w:rPr>
            </w:pPr>
            <w:r>
              <w:rPr>
                <w:rFonts w:ascii="Times New Roman" w:hAnsi="Times New Roman" w:cs="Times New Roman" w:hint="eastAsia"/>
                <w:b/>
              </w:rPr>
              <w:t>Block</w:t>
            </w:r>
            <w:r>
              <w:rPr>
                <w:rFonts w:ascii="Times New Roman" w:hAnsi="Times New Roman" w:cs="Times New Roman"/>
                <w:b/>
              </w:rPr>
              <w:t xml:space="preserve"> </w:t>
            </w:r>
          </w:p>
        </w:tc>
        <w:tc>
          <w:tcPr>
            <w:tcW w:w="2268" w:type="dxa"/>
            <w:shd w:val="clear" w:color="auto" w:fill="D9D9D9" w:themeFill="background1" w:themeFillShade="D9"/>
          </w:tcPr>
          <w:p w14:paraId="21573B87" w14:textId="77777777" w:rsidR="003A5AA0" w:rsidRDefault="003A5AA0" w:rsidP="00B17DA4">
            <w:pPr>
              <w:rPr>
                <w:rFonts w:ascii="Times New Roman" w:hAnsi="Times New Roman" w:cs="Times New Roman"/>
                <w:b/>
              </w:rPr>
            </w:pPr>
            <w:r>
              <w:rPr>
                <w:rFonts w:ascii="Times New Roman" w:hAnsi="Times New Roman" w:cs="Times New Roman"/>
                <w:b/>
              </w:rPr>
              <w:t>Primitives</w:t>
            </w:r>
            <w:r>
              <w:rPr>
                <w:rFonts w:ascii="Times New Roman" w:hAnsi="Times New Roman" w:cs="Times New Roman" w:hint="eastAsia"/>
                <w:b/>
                <w:szCs w:val="40"/>
              </w:rPr>
              <w:t xml:space="preserve"> </w:t>
            </w:r>
          </w:p>
        </w:tc>
        <w:tc>
          <w:tcPr>
            <w:tcW w:w="1559" w:type="dxa"/>
            <w:shd w:val="clear" w:color="auto" w:fill="D9D9D9" w:themeFill="background1" w:themeFillShade="D9"/>
          </w:tcPr>
          <w:p w14:paraId="2A935CB2" w14:textId="77777777" w:rsidR="003A5AA0" w:rsidRPr="00633FFA" w:rsidRDefault="003A5AA0" w:rsidP="00B17DA4">
            <w:pPr>
              <w:rPr>
                <w:rFonts w:ascii="Times New Roman" w:hAnsi="Times New Roman" w:cs="Times New Roman"/>
                <w:b/>
              </w:rPr>
            </w:pPr>
            <w:r>
              <w:rPr>
                <w:rFonts w:ascii="Times New Roman" w:hAnsi="Times New Roman" w:cs="Times New Roman" w:hint="eastAsia"/>
                <w:b/>
                <w:szCs w:val="40"/>
              </w:rPr>
              <w:t>Direction</w:t>
            </w:r>
          </w:p>
        </w:tc>
        <w:tc>
          <w:tcPr>
            <w:tcW w:w="2410" w:type="dxa"/>
            <w:shd w:val="clear" w:color="auto" w:fill="D9D9D9" w:themeFill="background1" w:themeFillShade="D9"/>
          </w:tcPr>
          <w:p w14:paraId="7257EA68" w14:textId="77777777" w:rsidR="003A5AA0" w:rsidRDefault="003A5AA0" w:rsidP="00B17DA4">
            <w:pPr>
              <w:rPr>
                <w:rFonts w:ascii="Times New Roman" w:hAnsi="Times New Roman" w:cs="Times New Roman"/>
                <w:b/>
              </w:rPr>
            </w:pPr>
            <w:r>
              <w:rPr>
                <w:rFonts w:ascii="Times New Roman" w:hAnsi="Times New Roman" w:cs="Times New Roman"/>
                <w:b/>
              </w:rPr>
              <w:t>Input Parameters</w:t>
            </w:r>
          </w:p>
          <w:p w14:paraId="31C89E81" w14:textId="77777777" w:rsidR="003A5AA0" w:rsidRPr="00BA7D30" w:rsidRDefault="003A5AA0" w:rsidP="00B17DA4">
            <w:pPr>
              <w:rPr>
                <w:rFonts w:ascii="Times New Roman" w:hAnsi="Times New Roman" w:cs="Times New Roman"/>
                <w:b/>
              </w:rPr>
            </w:pPr>
            <w:r>
              <w:rPr>
                <w:rFonts w:ascii="Times New Roman" w:hAnsi="Times New Roman" w:cs="Times New Roman" w:hint="eastAsia"/>
              </w:rPr>
              <w:t>(</w:t>
            </w:r>
            <w:r>
              <w:rPr>
                <w:rFonts w:ascii="Times New Roman" w:hAnsi="Times New Roman" w:cs="Times New Roman"/>
              </w:rPr>
              <w:t>PHY</w:t>
            </w:r>
            <w:r>
              <w:rPr>
                <w:rFonts w:ascii="Times New Roman" w:hAnsi="Times New Roman" w:cs="Times New Roman" w:hint="eastAsia"/>
              </w:rPr>
              <w:t>_Para)</w:t>
            </w:r>
          </w:p>
        </w:tc>
        <w:tc>
          <w:tcPr>
            <w:tcW w:w="2552" w:type="dxa"/>
            <w:shd w:val="clear" w:color="auto" w:fill="D9D9D9" w:themeFill="background1" w:themeFillShade="D9"/>
          </w:tcPr>
          <w:p w14:paraId="7875851D" w14:textId="77777777" w:rsidR="003A5AA0" w:rsidRDefault="003A5AA0" w:rsidP="00B17DA4">
            <w:pPr>
              <w:rPr>
                <w:rFonts w:ascii="Times New Roman" w:hAnsi="Times New Roman" w:cs="Times New Roman"/>
              </w:rPr>
            </w:pPr>
            <w:r>
              <w:rPr>
                <w:rFonts w:ascii="Times New Roman" w:hAnsi="Times New Roman" w:cs="Times New Roman"/>
                <w:b/>
                <w:szCs w:val="40"/>
              </w:rPr>
              <w:t xml:space="preserve">Output </w:t>
            </w:r>
            <w:r>
              <w:rPr>
                <w:rFonts w:ascii="Times New Roman" w:hAnsi="Times New Roman" w:cs="Times New Roman" w:hint="eastAsia"/>
                <w:b/>
                <w:szCs w:val="40"/>
              </w:rPr>
              <w:t>Parameters</w:t>
            </w:r>
          </w:p>
        </w:tc>
      </w:tr>
      <w:tr w:rsidR="00334C91" w14:paraId="4688F1FB" w14:textId="77777777" w:rsidTr="00B17DA4">
        <w:trPr>
          <w:trHeight w:val="1574"/>
          <w:jc w:val="center"/>
        </w:trPr>
        <w:tc>
          <w:tcPr>
            <w:tcW w:w="2405" w:type="dxa"/>
            <w:vMerge w:val="restart"/>
          </w:tcPr>
          <w:p w14:paraId="16052919" w14:textId="77777777" w:rsidR="00334C91" w:rsidRDefault="00334C91" w:rsidP="00B17DA4">
            <w:pPr>
              <w:rPr>
                <w:rFonts w:ascii="Times New Roman" w:hAnsi="Times New Roman" w:cs="Times New Roman"/>
              </w:rPr>
            </w:pPr>
            <w:r>
              <w:rPr>
                <w:rFonts w:ascii="Times New Roman" w:hAnsi="Times New Roman" w:cs="Times New Roman" w:hint="eastAsia"/>
              </w:rPr>
              <w:t>PHY_MAC_I</w:t>
            </w:r>
            <w:r>
              <w:rPr>
                <w:rFonts w:ascii="Times New Roman" w:hAnsi="Times New Roman" w:cs="Times New Roman"/>
              </w:rPr>
              <w:t>nterface</w:t>
            </w:r>
          </w:p>
        </w:tc>
        <w:tc>
          <w:tcPr>
            <w:tcW w:w="2268" w:type="dxa"/>
          </w:tcPr>
          <w:p w14:paraId="5F0658AE" w14:textId="4EA40B58" w:rsidR="00334C91" w:rsidRPr="00EE6E33" w:rsidRDefault="00334C91" w:rsidP="00B17DA4">
            <w:pPr>
              <w:rPr>
                <w:rFonts w:ascii="Times New Roman" w:hAnsi="Times New Roman" w:cs="Times New Roman"/>
                <w:sz w:val="22"/>
              </w:rPr>
            </w:pPr>
            <w:commentRangeStart w:id="41"/>
            <w:r w:rsidRPr="006466CA">
              <w:rPr>
                <w:rFonts w:ascii="Times New Roman" w:hAnsi="Times New Roman" w:cs="Times New Roman"/>
                <w:sz w:val="28"/>
                <w:szCs w:val="29"/>
              </w:rPr>
              <w:t>phy_config_dedicated_eNB</w:t>
            </w:r>
            <w:r>
              <w:rPr>
                <w:rFonts w:ascii="Times New Roman" w:hAnsi="Times New Roman" w:cs="Times New Roman"/>
                <w:sz w:val="28"/>
                <w:szCs w:val="29"/>
              </w:rPr>
              <w:t>()</w:t>
            </w:r>
            <w:commentRangeEnd w:id="41"/>
            <w:r w:rsidR="008F1835">
              <w:rPr>
                <w:rStyle w:val="ad"/>
              </w:rPr>
              <w:commentReference w:id="41"/>
            </w:r>
          </w:p>
        </w:tc>
        <w:tc>
          <w:tcPr>
            <w:tcW w:w="1559" w:type="dxa"/>
          </w:tcPr>
          <w:p w14:paraId="1184F8AF" w14:textId="62A37D91" w:rsidR="00334C91" w:rsidRDefault="00334C91" w:rsidP="006466CA">
            <w:pPr>
              <w:rPr>
                <w:rFonts w:ascii="Times New Roman" w:hAnsi="Times New Roman" w:cs="Times New Roman"/>
              </w:rPr>
            </w:pPr>
            <w:r>
              <w:rPr>
                <w:rFonts w:ascii="Times New Roman" w:hAnsi="Times New Roman" w:cs="Times New Roman"/>
                <w:szCs w:val="24"/>
              </w:rPr>
              <w:t>MAC</w:t>
            </w:r>
            <w:r w:rsidRPr="0046026B">
              <w:rPr>
                <w:rFonts w:ascii="Times New Roman" w:hAnsi="Times New Roman" w:cs="Times New Roman"/>
                <w:szCs w:val="24"/>
              </w:rPr>
              <w:t>→</w:t>
            </w:r>
            <w:r>
              <w:rPr>
                <w:rFonts w:ascii="Times New Roman" w:hAnsi="Times New Roman" w:cs="Times New Roman"/>
                <w:szCs w:val="24"/>
              </w:rPr>
              <w:t>PHY</w:t>
            </w:r>
          </w:p>
        </w:tc>
        <w:tc>
          <w:tcPr>
            <w:tcW w:w="2410" w:type="dxa"/>
          </w:tcPr>
          <w:p w14:paraId="63EAE3AC" w14:textId="77777777" w:rsidR="00334C91" w:rsidRDefault="00334C91" w:rsidP="00B17DA4">
            <w:pPr>
              <w:rPr>
                <w:rFonts w:ascii="Times New Roman" w:hAnsi="Times New Roman" w:cs="Times New Roman"/>
              </w:rPr>
            </w:pPr>
            <w:r w:rsidRPr="006466CA">
              <w:rPr>
                <w:rFonts w:ascii="Times New Roman" w:hAnsi="Times New Roman" w:cs="Times New Roman"/>
              </w:rPr>
              <w:t xml:space="preserve">Mod_id, </w:t>
            </w:r>
          </w:p>
          <w:p w14:paraId="35451383" w14:textId="6AD9E475" w:rsidR="00334C91" w:rsidRPr="006466CA" w:rsidRDefault="00334C91" w:rsidP="00B17DA4">
            <w:pPr>
              <w:rPr>
                <w:rFonts w:ascii="Times New Roman" w:hAnsi="Times New Roman" w:cs="Times New Roman"/>
              </w:rPr>
            </w:pPr>
            <w:r w:rsidRPr="006466CA">
              <w:rPr>
                <w:rFonts w:ascii="Times New Roman" w:hAnsi="Times New Roman" w:cs="Times New Roman"/>
              </w:rPr>
              <w:t>CC_id, UE_RNTI(Mod_id, UE_id), physicalConfigDedicated</w:t>
            </w:r>
          </w:p>
        </w:tc>
        <w:tc>
          <w:tcPr>
            <w:tcW w:w="2552" w:type="dxa"/>
          </w:tcPr>
          <w:p w14:paraId="360A5C6F" w14:textId="54ED02A9" w:rsidR="00334C91" w:rsidRPr="003A0897" w:rsidRDefault="00334C91" w:rsidP="00B17DA4">
            <w:pPr>
              <w:rPr>
                <w:rFonts w:ascii="Times New Roman" w:hAnsi="Times New Roman" w:cs="Times New Roman"/>
              </w:rPr>
            </w:pPr>
            <w:r w:rsidRPr="00932097">
              <w:rPr>
                <w:rFonts w:ascii="Times New Roman" w:hAnsi="Times New Roman" w:cs="Times New Roman"/>
              </w:rPr>
              <w:t>phy_vars_eNB-&gt;physicalConfigDedicated[UE_id]</w:t>
            </w:r>
          </w:p>
        </w:tc>
      </w:tr>
      <w:tr w:rsidR="00334C91" w14:paraId="1AD5ABC8" w14:textId="77777777" w:rsidTr="00B17DA4">
        <w:tblPrEx>
          <w:jc w:val="left"/>
        </w:tblPrEx>
        <w:trPr>
          <w:trHeight w:val="1413"/>
        </w:trPr>
        <w:tc>
          <w:tcPr>
            <w:tcW w:w="2405" w:type="dxa"/>
            <w:vMerge/>
          </w:tcPr>
          <w:p w14:paraId="0EB7F3FE" w14:textId="77777777" w:rsidR="00334C91" w:rsidRDefault="00334C91" w:rsidP="00932097">
            <w:pPr>
              <w:rPr>
                <w:rFonts w:ascii="Times New Roman" w:hAnsi="Times New Roman" w:cs="Times New Roman"/>
              </w:rPr>
            </w:pPr>
          </w:p>
        </w:tc>
        <w:tc>
          <w:tcPr>
            <w:tcW w:w="2268" w:type="dxa"/>
          </w:tcPr>
          <w:p w14:paraId="2EE59EFC" w14:textId="31E5D27C" w:rsidR="00334C91" w:rsidRPr="00EE6E33" w:rsidRDefault="00334C91" w:rsidP="00932097">
            <w:pPr>
              <w:rPr>
                <w:rFonts w:ascii="Times New Roman" w:hAnsi="Times New Roman" w:cs="Times New Roman"/>
                <w:sz w:val="22"/>
              </w:rPr>
            </w:pPr>
            <w:commentRangeStart w:id="42"/>
            <w:r w:rsidRPr="00932097">
              <w:rPr>
                <w:rFonts w:ascii="Times New Roman" w:hAnsi="Times New Roman" w:cs="Times New Roman"/>
                <w:sz w:val="28"/>
                <w:szCs w:val="29"/>
              </w:rPr>
              <w:t>phy_config_sib2_eNB</w:t>
            </w:r>
            <w:r>
              <w:rPr>
                <w:rFonts w:ascii="Times New Roman" w:hAnsi="Times New Roman" w:cs="Times New Roman"/>
                <w:sz w:val="28"/>
                <w:szCs w:val="29"/>
              </w:rPr>
              <w:t>()</w:t>
            </w:r>
            <w:commentRangeEnd w:id="42"/>
            <w:r w:rsidR="008F1835">
              <w:rPr>
                <w:rStyle w:val="ad"/>
              </w:rPr>
              <w:commentReference w:id="42"/>
            </w:r>
          </w:p>
        </w:tc>
        <w:tc>
          <w:tcPr>
            <w:tcW w:w="1559" w:type="dxa"/>
          </w:tcPr>
          <w:p w14:paraId="3A10F453" w14:textId="31909ADC" w:rsidR="00334C91" w:rsidRDefault="00334C91" w:rsidP="00932097">
            <w:pPr>
              <w:rPr>
                <w:rFonts w:ascii="Times New Roman" w:hAnsi="Times New Roman" w:cs="Times New Roman"/>
              </w:rPr>
            </w:pPr>
            <w:r>
              <w:rPr>
                <w:rFonts w:ascii="Times New Roman" w:hAnsi="Times New Roman" w:cs="Times New Roman"/>
                <w:szCs w:val="24"/>
              </w:rPr>
              <w:t>MAC</w:t>
            </w:r>
            <w:r w:rsidRPr="0046026B">
              <w:rPr>
                <w:rFonts w:ascii="Times New Roman" w:hAnsi="Times New Roman" w:cs="Times New Roman"/>
                <w:szCs w:val="24"/>
              </w:rPr>
              <w:t>→</w:t>
            </w:r>
            <w:r>
              <w:rPr>
                <w:rFonts w:ascii="Times New Roman" w:hAnsi="Times New Roman" w:cs="Times New Roman"/>
                <w:szCs w:val="24"/>
              </w:rPr>
              <w:t>PHY</w:t>
            </w:r>
          </w:p>
        </w:tc>
        <w:tc>
          <w:tcPr>
            <w:tcW w:w="2410" w:type="dxa"/>
            <w:shd w:val="clear" w:color="auto" w:fill="auto"/>
          </w:tcPr>
          <w:p w14:paraId="68C206DB" w14:textId="77777777" w:rsidR="00334C91" w:rsidRDefault="00334C91" w:rsidP="00932097">
            <w:pPr>
              <w:rPr>
                <w:rFonts w:ascii="Times New Roman" w:hAnsi="Times New Roman" w:cs="Times New Roman"/>
              </w:rPr>
            </w:pPr>
            <w:r w:rsidRPr="00932097">
              <w:rPr>
                <w:rFonts w:ascii="Times New Roman" w:hAnsi="Times New Roman" w:cs="Times New Roman"/>
              </w:rPr>
              <w:t xml:space="preserve">Mod_id, </w:t>
            </w:r>
          </w:p>
          <w:p w14:paraId="37794E3B" w14:textId="77777777" w:rsidR="00334C91" w:rsidRDefault="00334C91" w:rsidP="00932097">
            <w:pPr>
              <w:rPr>
                <w:rFonts w:ascii="Times New Roman" w:hAnsi="Times New Roman" w:cs="Times New Roman"/>
              </w:rPr>
            </w:pPr>
            <w:r w:rsidRPr="00932097">
              <w:rPr>
                <w:rFonts w:ascii="Times New Roman" w:hAnsi="Times New Roman" w:cs="Times New Roman"/>
              </w:rPr>
              <w:t>CC</w:t>
            </w:r>
            <w:r>
              <w:rPr>
                <w:rFonts w:ascii="Times New Roman" w:hAnsi="Times New Roman" w:cs="Times New Roman"/>
              </w:rPr>
              <w:t>_id, radioResourceConfigCommon,</w:t>
            </w:r>
          </w:p>
          <w:p w14:paraId="3779F8A2" w14:textId="368F6DF0" w:rsidR="00334C91" w:rsidRPr="00932097" w:rsidRDefault="00334C91" w:rsidP="00932097">
            <w:pPr>
              <w:rPr>
                <w:rFonts w:ascii="Times New Roman" w:hAnsi="Times New Roman" w:cs="Times New Roman"/>
              </w:rPr>
            </w:pPr>
            <w:r w:rsidRPr="00932097">
              <w:rPr>
                <w:rFonts w:ascii="Times New Roman" w:hAnsi="Times New Roman" w:cs="Times New Roman"/>
              </w:rPr>
              <w:t>ul_CarrierFreq, ul_Bandwidth, additionalSpectrumEmission, mbsfn_SubframeConfigList</w:t>
            </w:r>
          </w:p>
        </w:tc>
        <w:tc>
          <w:tcPr>
            <w:tcW w:w="2552" w:type="dxa"/>
            <w:shd w:val="clear" w:color="auto" w:fill="auto"/>
          </w:tcPr>
          <w:p w14:paraId="5D442894" w14:textId="70242087" w:rsidR="00334C91" w:rsidRPr="00932097" w:rsidRDefault="00334C91" w:rsidP="00932097">
            <w:pPr>
              <w:rPr>
                <w:rFonts w:ascii="Times New Roman" w:hAnsi="Times New Roman" w:cs="Times New Roman"/>
              </w:rPr>
            </w:pPr>
            <w:r w:rsidRPr="00932097">
              <w:rPr>
                <w:rFonts w:ascii="Times New Roman" w:hAnsi="Times New Roman" w:cs="Times New Roman"/>
              </w:rPr>
              <w:t>&amp;PHY_vars_eNB_g[Mod_id][CC_id]-&gt;lte_frame_parms</w:t>
            </w:r>
          </w:p>
        </w:tc>
      </w:tr>
      <w:tr w:rsidR="00334C91" w14:paraId="355D389C" w14:textId="77777777" w:rsidTr="00EA69AC">
        <w:tblPrEx>
          <w:jc w:val="left"/>
        </w:tblPrEx>
        <w:trPr>
          <w:trHeight w:val="3315"/>
        </w:trPr>
        <w:tc>
          <w:tcPr>
            <w:tcW w:w="2405" w:type="dxa"/>
            <w:vMerge/>
          </w:tcPr>
          <w:p w14:paraId="122BCE5B" w14:textId="77777777" w:rsidR="00334C91" w:rsidRDefault="00334C91" w:rsidP="00932097">
            <w:pPr>
              <w:rPr>
                <w:rFonts w:ascii="Times New Roman" w:hAnsi="Times New Roman" w:cs="Times New Roman"/>
              </w:rPr>
            </w:pPr>
          </w:p>
        </w:tc>
        <w:tc>
          <w:tcPr>
            <w:tcW w:w="2268" w:type="dxa"/>
          </w:tcPr>
          <w:p w14:paraId="35984377" w14:textId="65728D38" w:rsidR="00334C91" w:rsidRPr="0034047E" w:rsidRDefault="00334C91" w:rsidP="00932097">
            <w:pPr>
              <w:rPr>
                <w:rFonts w:ascii="Times New Roman" w:hAnsi="Times New Roman" w:cs="Times New Roman"/>
                <w:sz w:val="28"/>
                <w:szCs w:val="29"/>
              </w:rPr>
            </w:pPr>
            <w:commentRangeStart w:id="43"/>
            <w:r w:rsidRPr="00932097">
              <w:rPr>
                <w:rFonts w:ascii="Times New Roman" w:hAnsi="Times New Roman" w:cs="Times New Roman"/>
                <w:sz w:val="28"/>
                <w:szCs w:val="29"/>
              </w:rPr>
              <w:t>get_ue_active_harq_pid</w:t>
            </w:r>
            <w:r>
              <w:rPr>
                <w:rFonts w:ascii="Times New Roman" w:hAnsi="Times New Roman" w:cs="Times New Roman"/>
                <w:sz w:val="28"/>
                <w:szCs w:val="29"/>
              </w:rPr>
              <w:t>()</w:t>
            </w:r>
            <w:commentRangeEnd w:id="43"/>
            <w:r w:rsidR="00064008">
              <w:rPr>
                <w:rStyle w:val="ad"/>
              </w:rPr>
              <w:commentReference w:id="43"/>
            </w:r>
          </w:p>
        </w:tc>
        <w:tc>
          <w:tcPr>
            <w:tcW w:w="1559" w:type="dxa"/>
          </w:tcPr>
          <w:p w14:paraId="2D60EDDE" w14:textId="038A5529" w:rsidR="00334C91" w:rsidRDefault="00334C91" w:rsidP="00932097">
            <w:pPr>
              <w:rPr>
                <w:rFonts w:ascii="Times New Roman" w:hAnsi="Times New Roman" w:cs="Times New Roman"/>
                <w:szCs w:val="24"/>
              </w:rPr>
            </w:pPr>
            <w:r>
              <w:rPr>
                <w:rFonts w:ascii="Times New Roman" w:hAnsi="Times New Roman" w:cs="Times New Roman"/>
                <w:szCs w:val="24"/>
              </w:rPr>
              <w:t>MAC</w:t>
            </w:r>
            <w:r w:rsidRPr="0046026B">
              <w:rPr>
                <w:rFonts w:ascii="Times New Roman" w:hAnsi="Times New Roman" w:cs="Times New Roman"/>
                <w:szCs w:val="24"/>
              </w:rPr>
              <w:t>→</w:t>
            </w:r>
            <w:r>
              <w:rPr>
                <w:rFonts w:ascii="Times New Roman" w:hAnsi="Times New Roman" w:cs="Times New Roman"/>
                <w:szCs w:val="24"/>
              </w:rPr>
              <w:t>PHY</w:t>
            </w:r>
          </w:p>
        </w:tc>
        <w:tc>
          <w:tcPr>
            <w:tcW w:w="2410" w:type="dxa"/>
          </w:tcPr>
          <w:p w14:paraId="69A0213C" w14:textId="77777777" w:rsidR="00334C91" w:rsidRDefault="00334C91" w:rsidP="00932097">
            <w:pPr>
              <w:rPr>
                <w:rFonts w:ascii="Times New Roman" w:hAnsi="Times New Roman" w:cs="Times New Roman"/>
                <w:sz w:val="28"/>
                <w:szCs w:val="29"/>
              </w:rPr>
            </w:pPr>
            <w:r w:rsidRPr="00932097">
              <w:rPr>
                <w:rFonts w:ascii="Times New Roman" w:hAnsi="Times New Roman" w:cs="Times New Roman"/>
                <w:sz w:val="28"/>
                <w:szCs w:val="29"/>
              </w:rPr>
              <w:t>module_idP,</w:t>
            </w:r>
          </w:p>
          <w:p w14:paraId="33ABE721" w14:textId="77777777" w:rsidR="00334C91" w:rsidRDefault="00334C91" w:rsidP="00932097">
            <w:pPr>
              <w:rPr>
                <w:rFonts w:ascii="Times New Roman" w:hAnsi="Times New Roman" w:cs="Times New Roman"/>
                <w:sz w:val="28"/>
                <w:szCs w:val="29"/>
              </w:rPr>
            </w:pPr>
            <w:r w:rsidRPr="00932097">
              <w:rPr>
                <w:rFonts w:ascii="Times New Roman" w:hAnsi="Times New Roman" w:cs="Times New Roman"/>
                <w:sz w:val="28"/>
                <w:szCs w:val="29"/>
              </w:rPr>
              <w:t>CC_id,</w:t>
            </w:r>
          </w:p>
          <w:p w14:paraId="181E85F9" w14:textId="77777777" w:rsidR="00334C91" w:rsidRDefault="00334C91" w:rsidP="00932097">
            <w:pPr>
              <w:rPr>
                <w:rFonts w:ascii="Times New Roman" w:hAnsi="Times New Roman" w:cs="Times New Roman"/>
                <w:sz w:val="28"/>
                <w:szCs w:val="29"/>
              </w:rPr>
            </w:pPr>
            <w:r w:rsidRPr="00932097">
              <w:rPr>
                <w:rFonts w:ascii="Times New Roman" w:hAnsi="Times New Roman" w:cs="Times New Roman"/>
                <w:sz w:val="28"/>
                <w:szCs w:val="29"/>
              </w:rPr>
              <w:t>RA_template-&gt;rnti,</w:t>
            </w:r>
          </w:p>
          <w:p w14:paraId="0EB813FF" w14:textId="77777777" w:rsidR="00334C91" w:rsidRDefault="00334C91" w:rsidP="00932097">
            <w:pPr>
              <w:rPr>
                <w:rFonts w:ascii="Times New Roman" w:hAnsi="Times New Roman" w:cs="Times New Roman"/>
                <w:sz w:val="28"/>
                <w:szCs w:val="29"/>
              </w:rPr>
            </w:pPr>
            <w:r w:rsidRPr="00932097">
              <w:rPr>
                <w:rFonts w:ascii="Times New Roman" w:hAnsi="Times New Roman" w:cs="Times New Roman"/>
                <w:sz w:val="28"/>
                <w:szCs w:val="29"/>
              </w:rPr>
              <w:t>frameP,</w:t>
            </w:r>
          </w:p>
          <w:p w14:paraId="5656AB20" w14:textId="77777777" w:rsidR="00334C91" w:rsidRDefault="00334C91" w:rsidP="00932097">
            <w:pPr>
              <w:rPr>
                <w:rFonts w:ascii="Times New Roman" w:hAnsi="Times New Roman" w:cs="Times New Roman"/>
                <w:sz w:val="28"/>
                <w:szCs w:val="29"/>
              </w:rPr>
            </w:pPr>
            <w:r w:rsidRPr="00932097">
              <w:rPr>
                <w:rFonts w:ascii="Times New Roman" w:hAnsi="Times New Roman" w:cs="Times New Roman"/>
                <w:sz w:val="28"/>
                <w:szCs w:val="29"/>
              </w:rPr>
              <w:t>subframeP,</w:t>
            </w:r>
          </w:p>
          <w:p w14:paraId="29AC43D4" w14:textId="77777777" w:rsidR="00334C91" w:rsidRDefault="00334C91" w:rsidP="00932097">
            <w:pPr>
              <w:rPr>
                <w:rFonts w:ascii="Times New Roman" w:hAnsi="Times New Roman" w:cs="Times New Roman"/>
                <w:sz w:val="28"/>
                <w:szCs w:val="29"/>
              </w:rPr>
            </w:pPr>
            <w:r w:rsidRPr="00932097">
              <w:rPr>
                <w:rFonts w:ascii="Times New Roman" w:hAnsi="Times New Roman" w:cs="Times New Roman"/>
                <w:sz w:val="28"/>
                <w:szCs w:val="29"/>
              </w:rPr>
              <w:t>&amp;harq_pid,</w:t>
            </w:r>
          </w:p>
          <w:p w14:paraId="4245BB23" w14:textId="77777777" w:rsidR="00334C91" w:rsidRDefault="00334C91" w:rsidP="00932097">
            <w:pPr>
              <w:rPr>
                <w:rFonts w:ascii="Times New Roman" w:hAnsi="Times New Roman" w:cs="Times New Roman"/>
                <w:sz w:val="28"/>
                <w:szCs w:val="29"/>
              </w:rPr>
            </w:pPr>
            <w:r w:rsidRPr="00932097">
              <w:rPr>
                <w:rFonts w:ascii="Times New Roman" w:hAnsi="Times New Roman" w:cs="Times New Roman"/>
                <w:sz w:val="28"/>
                <w:szCs w:val="29"/>
              </w:rPr>
              <w:t>&amp;round,</w:t>
            </w:r>
          </w:p>
          <w:p w14:paraId="7A923BFB" w14:textId="30F8579C" w:rsidR="00334C91" w:rsidRPr="00740A52" w:rsidRDefault="00334C91" w:rsidP="00932097">
            <w:pPr>
              <w:rPr>
                <w:rFonts w:ascii="Times New Roman" w:hAnsi="Times New Roman" w:cs="Times New Roman"/>
                <w:b/>
              </w:rPr>
            </w:pPr>
            <w:r w:rsidRPr="00932097">
              <w:rPr>
                <w:rFonts w:ascii="Times New Roman" w:hAnsi="Times New Roman" w:cs="Times New Roman"/>
                <w:sz w:val="28"/>
                <w:szCs w:val="29"/>
              </w:rPr>
              <w:t>0</w:t>
            </w:r>
          </w:p>
        </w:tc>
        <w:tc>
          <w:tcPr>
            <w:tcW w:w="2552" w:type="dxa"/>
          </w:tcPr>
          <w:p w14:paraId="4B0307D4" w14:textId="0C88F9C6" w:rsidR="00334C91" w:rsidRDefault="00334C91" w:rsidP="00932097">
            <w:pPr>
              <w:rPr>
                <w:rFonts w:ascii="Times New Roman" w:hAnsi="Times New Roman" w:cs="Times New Roman"/>
                <w:sz w:val="28"/>
                <w:szCs w:val="29"/>
              </w:rPr>
            </w:pPr>
            <w:r w:rsidRPr="00932097">
              <w:rPr>
                <w:rFonts w:ascii="Times New Roman" w:hAnsi="Times New Roman" w:cs="Times New Roman"/>
                <w:sz w:val="28"/>
                <w:szCs w:val="29"/>
              </w:rPr>
              <w:t>*harq_pid</w:t>
            </w:r>
          </w:p>
          <w:p w14:paraId="57140052" w14:textId="061411FF" w:rsidR="00334C91" w:rsidRPr="00740A52" w:rsidRDefault="00334C91" w:rsidP="00932097">
            <w:pPr>
              <w:rPr>
                <w:rFonts w:ascii="Times New Roman" w:hAnsi="Times New Roman" w:cs="Times New Roman"/>
                <w:b/>
              </w:rPr>
            </w:pPr>
            <w:r w:rsidRPr="00932097">
              <w:rPr>
                <w:rFonts w:ascii="Times New Roman" w:hAnsi="Times New Roman" w:cs="Times New Roman"/>
                <w:sz w:val="28"/>
                <w:szCs w:val="29"/>
              </w:rPr>
              <w:t>*round</w:t>
            </w:r>
          </w:p>
        </w:tc>
      </w:tr>
      <w:tr w:rsidR="00334C91" w14:paraId="4A7DB646" w14:textId="77777777" w:rsidTr="00334C91">
        <w:tblPrEx>
          <w:jc w:val="left"/>
        </w:tblPrEx>
        <w:trPr>
          <w:trHeight w:val="416"/>
        </w:trPr>
        <w:tc>
          <w:tcPr>
            <w:tcW w:w="2405" w:type="dxa"/>
            <w:vMerge/>
          </w:tcPr>
          <w:p w14:paraId="1E5557B0" w14:textId="77777777" w:rsidR="00334C91" w:rsidRDefault="00334C91" w:rsidP="00932097">
            <w:pPr>
              <w:rPr>
                <w:rFonts w:ascii="Times New Roman" w:hAnsi="Times New Roman" w:cs="Times New Roman"/>
              </w:rPr>
            </w:pPr>
          </w:p>
        </w:tc>
        <w:tc>
          <w:tcPr>
            <w:tcW w:w="2268" w:type="dxa"/>
          </w:tcPr>
          <w:p w14:paraId="4B11C0B2" w14:textId="2FE02649" w:rsidR="00334C91" w:rsidRPr="00932097" w:rsidRDefault="00334C91" w:rsidP="00932097">
            <w:pPr>
              <w:rPr>
                <w:rFonts w:ascii="Times New Roman" w:hAnsi="Times New Roman" w:cs="Times New Roman"/>
                <w:sz w:val="28"/>
                <w:szCs w:val="29"/>
              </w:rPr>
            </w:pPr>
            <w:commentRangeStart w:id="44"/>
            <w:r w:rsidRPr="00932097">
              <w:rPr>
                <w:rFonts w:ascii="Times New Roman" w:hAnsi="Times New Roman" w:cs="Times New Roman"/>
                <w:sz w:val="28"/>
                <w:szCs w:val="29"/>
              </w:rPr>
              <w:t>get_ue_active_harq_pid</w:t>
            </w:r>
            <w:commentRangeEnd w:id="44"/>
            <w:r>
              <w:rPr>
                <w:rStyle w:val="ad"/>
              </w:rPr>
              <w:commentReference w:id="44"/>
            </w:r>
            <w:r>
              <w:rPr>
                <w:rFonts w:ascii="Times New Roman" w:hAnsi="Times New Roman" w:cs="Times New Roman"/>
                <w:sz w:val="28"/>
                <w:szCs w:val="29"/>
              </w:rPr>
              <w:t>()</w:t>
            </w:r>
          </w:p>
        </w:tc>
        <w:tc>
          <w:tcPr>
            <w:tcW w:w="1559" w:type="dxa"/>
          </w:tcPr>
          <w:p w14:paraId="031A4AA1" w14:textId="35DAE512" w:rsidR="00334C91" w:rsidRDefault="00334C91" w:rsidP="00932097">
            <w:pPr>
              <w:rPr>
                <w:rFonts w:ascii="Times New Roman" w:hAnsi="Times New Roman" w:cs="Times New Roman"/>
                <w:szCs w:val="24"/>
              </w:rPr>
            </w:pPr>
            <w:r>
              <w:rPr>
                <w:rFonts w:ascii="Times New Roman" w:hAnsi="Times New Roman" w:cs="Times New Roman"/>
                <w:szCs w:val="24"/>
              </w:rPr>
              <w:t>MAC</w:t>
            </w:r>
            <w:r w:rsidRPr="0046026B">
              <w:rPr>
                <w:rFonts w:ascii="Times New Roman" w:hAnsi="Times New Roman" w:cs="Times New Roman"/>
                <w:szCs w:val="24"/>
              </w:rPr>
              <w:t>→</w:t>
            </w:r>
            <w:r>
              <w:rPr>
                <w:rFonts w:ascii="Times New Roman" w:hAnsi="Times New Roman" w:cs="Times New Roman"/>
                <w:szCs w:val="24"/>
              </w:rPr>
              <w:t>PHY</w:t>
            </w:r>
          </w:p>
        </w:tc>
        <w:tc>
          <w:tcPr>
            <w:tcW w:w="2410" w:type="dxa"/>
          </w:tcPr>
          <w:p w14:paraId="4083CEFB" w14:textId="77777777" w:rsidR="00334C91" w:rsidRDefault="00334C91" w:rsidP="00334C91">
            <w:pPr>
              <w:rPr>
                <w:rFonts w:ascii="Times New Roman" w:hAnsi="Times New Roman" w:cs="Times New Roman"/>
                <w:sz w:val="28"/>
                <w:szCs w:val="29"/>
              </w:rPr>
            </w:pPr>
            <w:r w:rsidRPr="00334C91">
              <w:rPr>
                <w:rFonts w:ascii="Times New Roman" w:hAnsi="Times New Roman" w:cs="Times New Roman"/>
                <w:sz w:val="28"/>
                <w:szCs w:val="29"/>
              </w:rPr>
              <w:t>module_idP,CC_id,rnti,</w:t>
            </w:r>
            <w:r w:rsidRPr="00334C91">
              <w:rPr>
                <w:rFonts w:ascii="Times New Roman" w:hAnsi="Times New Roman" w:cs="Times New Roman"/>
                <w:sz w:val="28"/>
                <w:szCs w:val="29"/>
              </w:rPr>
              <w:tab/>
            </w:r>
            <w:r w:rsidRPr="00334C91">
              <w:rPr>
                <w:rFonts w:ascii="Times New Roman" w:hAnsi="Times New Roman" w:cs="Times New Roman"/>
                <w:sz w:val="28"/>
                <w:szCs w:val="29"/>
              </w:rPr>
              <w:tab/>
            </w:r>
            <w:r w:rsidRPr="00334C91">
              <w:rPr>
                <w:rFonts w:ascii="Times New Roman" w:hAnsi="Times New Roman" w:cs="Times New Roman"/>
                <w:sz w:val="28"/>
                <w:szCs w:val="29"/>
              </w:rPr>
              <w:tab/>
            </w:r>
            <w:r w:rsidRPr="00334C91">
              <w:rPr>
                <w:rFonts w:ascii="Times New Roman" w:hAnsi="Times New Roman" w:cs="Times New Roman"/>
                <w:sz w:val="28"/>
                <w:szCs w:val="29"/>
              </w:rPr>
              <w:tab/>
              <w:t xml:space="preserve">    frameP,</w:t>
            </w:r>
          </w:p>
          <w:p w14:paraId="22ADAD6D" w14:textId="55B6B964" w:rsidR="00334C91" w:rsidRPr="00932097" w:rsidRDefault="00334C91" w:rsidP="00334C91">
            <w:pPr>
              <w:rPr>
                <w:rFonts w:ascii="Times New Roman" w:hAnsi="Times New Roman" w:cs="Times New Roman"/>
                <w:sz w:val="28"/>
                <w:szCs w:val="29"/>
              </w:rPr>
            </w:pPr>
            <w:r w:rsidRPr="00334C91">
              <w:rPr>
                <w:rFonts w:ascii="Times New Roman" w:hAnsi="Times New Roman" w:cs="Times New Roman"/>
                <w:sz w:val="28"/>
                <w:szCs w:val="29"/>
              </w:rPr>
              <w:t>subframeP,</w:t>
            </w:r>
            <w:r w:rsidRPr="00334C91">
              <w:rPr>
                <w:rFonts w:ascii="Times New Roman" w:hAnsi="Times New Roman" w:cs="Times New Roman"/>
                <w:sz w:val="28"/>
                <w:szCs w:val="29"/>
              </w:rPr>
              <w:tab/>
            </w:r>
            <w:r w:rsidRPr="00334C91">
              <w:rPr>
                <w:rFonts w:ascii="Times New Roman" w:hAnsi="Times New Roman" w:cs="Times New Roman"/>
                <w:sz w:val="28"/>
                <w:szCs w:val="29"/>
              </w:rPr>
              <w:tab/>
              <w:t xml:space="preserve">    &amp;ue_sched_ctl-&gt;harq_pid[CC_id],&amp;ue_sched_ctl-&gt;round[CC_id],  0</w:t>
            </w:r>
          </w:p>
        </w:tc>
        <w:tc>
          <w:tcPr>
            <w:tcW w:w="2552" w:type="dxa"/>
          </w:tcPr>
          <w:p w14:paraId="081AE7AF" w14:textId="77777777" w:rsidR="00334C91" w:rsidRDefault="00334C91" w:rsidP="00334C91">
            <w:pPr>
              <w:rPr>
                <w:rFonts w:ascii="Times New Roman" w:hAnsi="Times New Roman" w:cs="Times New Roman"/>
                <w:sz w:val="28"/>
                <w:szCs w:val="29"/>
              </w:rPr>
            </w:pPr>
            <w:r w:rsidRPr="00932097">
              <w:rPr>
                <w:rFonts w:ascii="Times New Roman" w:hAnsi="Times New Roman" w:cs="Times New Roman"/>
                <w:sz w:val="28"/>
                <w:szCs w:val="29"/>
              </w:rPr>
              <w:t>*harq_pid</w:t>
            </w:r>
          </w:p>
          <w:p w14:paraId="7BE2E525" w14:textId="0B36E29E" w:rsidR="00334C91" w:rsidRPr="00932097" w:rsidRDefault="00334C91" w:rsidP="00334C91">
            <w:pPr>
              <w:rPr>
                <w:rFonts w:ascii="Times New Roman" w:hAnsi="Times New Roman" w:cs="Times New Roman"/>
                <w:sz w:val="28"/>
                <w:szCs w:val="29"/>
              </w:rPr>
            </w:pPr>
            <w:r w:rsidRPr="00932097">
              <w:rPr>
                <w:rFonts w:ascii="Times New Roman" w:hAnsi="Times New Roman" w:cs="Times New Roman"/>
                <w:sz w:val="28"/>
                <w:szCs w:val="29"/>
              </w:rPr>
              <w:t>*round</w:t>
            </w:r>
          </w:p>
        </w:tc>
      </w:tr>
      <w:tr w:rsidR="00334C91" w14:paraId="451014A8" w14:textId="77777777" w:rsidTr="00B17DA4">
        <w:tblPrEx>
          <w:jc w:val="left"/>
        </w:tblPrEx>
        <w:trPr>
          <w:trHeight w:val="1121"/>
        </w:trPr>
        <w:tc>
          <w:tcPr>
            <w:tcW w:w="2405" w:type="dxa"/>
            <w:vMerge/>
          </w:tcPr>
          <w:p w14:paraId="571921DE" w14:textId="77777777" w:rsidR="00334C91" w:rsidRDefault="00334C91" w:rsidP="00932097">
            <w:pPr>
              <w:rPr>
                <w:rFonts w:ascii="Times New Roman" w:hAnsi="Times New Roman" w:cs="Times New Roman"/>
              </w:rPr>
            </w:pPr>
          </w:p>
        </w:tc>
        <w:tc>
          <w:tcPr>
            <w:tcW w:w="2268" w:type="dxa"/>
          </w:tcPr>
          <w:p w14:paraId="7A3538EE" w14:textId="132D3DC6" w:rsidR="00334C91" w:rsidRPr="00EA69AC" w:rsidRDefault="00334C91" w:rsidP="00932097">
            <w:pPr>
              <w:rPr>
                <w:rFonts w:ascii="Times New Roman" w:hAnsi="Times New Roman" w:cs="Times New Roman"/>
                <w:sz w:val="28"/>
                <w:szCs w:val="29"/>
              </w:rPr>
            </w:pPr>
            <w:commentRangeStart w:id="45"/>
            <w:r w:rsidRPr="00932097">
              <w:rPr>
                <w:rFonts w:ascii="Times New Roman" w:hAnsi="Times New Roman" w:cs="Times New Roman"/>
                <w:sz w:val="28"/>
                <w:szCs w:val="29"/>
              </w:rPr>
              <w:t>get_ue_active_harq_pid</w:t>
            </w:r>
            <w:r>
              <w:rPr>
                <w:rFonts w:ascii="Times New Roman" w:hAnsi="Times New Roman" w:cs="Times New Roman"/>
                <w:sz w:val="28"/>
                <w:szCs w:val="29"/>
              </w:rPr>
              <w:t>()</w:t>
            </w:r>
            <w:commentRangeEnd w:id="45"/>
            <w:r w:rsidR="00064008">
              <w:rPr>
                <w:rStyle w:val="ad"/>
              </w:rPr>
              <w:commentReference w:id="45"/>
            </w:r>
          </w:p>
        </w:tc>
        <w:tc>
          <w:tcPr>
            <w:tcW w:w="1559" w:type="dxa"/>
          </w:tcPr>
          <w:p w14:paraId="66D60941" w14:textId="1B3E71B6" w:rsidR="00334C91" w:rsidRDefault="00334C91" w:rsidP="00932097">
            <w:pPr>
              <w:rPr>
                <w:rFonts w:ascii="Times New Roman" w:hAnsi="Times New Roman" w:cs="Times New Roman"/>
                <w:szCs w:val="24"/>
              </w:rPr>
            </w:pPr>
            <w:r>
              <w:rPr>
                <w:rFonts w:ascii="Times New Roman" w:hAnsi="Times New Roman" w:cs="Times New Roman"/>
                <w:szCs w:val="24"/>
              </w:rPr>
              <w:t>MAC</w:t>
            </w:r>
            <w:r w:rsidRPr="0046026B">
              <w:rPr>
                <w:rFonts w:ascii="Times New Roman" w:hAnsi="Times New Roman" w:cs="Times New Roman"/>
                <w:szCs w:val="24"/>
              </w:rPr>
              <w:t>→</w:t>
            </w:r>
            <w:r>
              <w:rPr>
                <w:rFonts w:ascii="Times New Roman" w:hAnsi="Times New Roman" w:cs="Times New Roman"/>
                <w:szCs w:val="24"/>
              </w:rPr>
              <w:t>PHY</w:t>
            </w:r>
          </w:p>
        </w:tc>
        <w:tc>
          <w:tcPr>
            <w:tcW w:w="2410" w:type="dxa"/>
          </w:tcPr>
          <w:p w14:paraId="19EF6FD3" w14:textId="77777777" w:rsidR="00334C91" w:rsidRDefault="00334C91" w:rsidP="00932097">
            <w:pPr>
              <w:rPr>
                <w:rFonts w:ascii="Times New Roman" w:hAnsi="Times New Roman" w:cs="Times New Roman"/>
                <w:sz w:val="28"/>
                <w:szCs w:val="29"/>
              </w:rPr>
            </w:pPr>
            <w:r w:rsidRPr="00334C91">
              <w:rPr>
                <w:rFonts w:ascii="Times New Roman" w:hAnsi="Times New Roman" w:cs="Times New Roman"/>
                <w:sz w:val="28"/>
                <w:szCs w:val="29"/>
              </w:rPr>
              <w:t>module_idP,</w:t>
            </w:r>
          </w:p>
          <w:p w14:paraId="7DD0A48A" w14:textId="77777777" w:rsidR="00334C91" w:rsidRDefault="00334C91" w:rsidP="00932097">
            <w:pPr>
              <w:rPr>
                <w:rFonts w:ascii="Times New Roman" w:hAnsi="Times New Roman" w:cs="Times New Roman"/>
                <w:sz w:val="28"/>
                <w:szCs w:val="29"/>
              </w:rPr>
            </w:pPr>
            <w:r w:rsidRPr="00334C91">
              <w:rPr>
                <w:rFonts w:ascii="Times New Roman" w:hAnsi="Times New Roman" w:cs="Times New Roman"/>
                <w:sz w:val="28"/>
                <w:szCs w:val="29"/>
              </w:rPr>
              <w:t>CC_id,</w:t>
            </w:r>
          </w:p>
          <w:p w14:paraId="4E513692" w14:textId="77777777" w:rsidR="00334C91" w:rsidRDefault="00334C91" w:rsidP="00932097">
            <w:pPr>
              <w:rPr>
                <w:rFonts w:ascii="Times New Roman" w:hAnsi="Times New Roman" w:cs="Times New Roman"/>
                <w:sz w:val="28"/>
                <w:szCs w:val="29"/>
              </w:rPr>
            </w:pPr>
            <w:r w:rsidRPr="00334C91">
              <w:rPr>
                <w:rFonts w:ascii="Times New Roman" w:hAnsi="Times New Roman" w:cs="Times New Roman"/>
                <w:sz w:val="28"/>
                <w:szCs w:val="29"/>
              </w:rPr>
              <w:t>rnti,</w:t>
            </w:r>
          </w:p>
          <w:p w14:paraId="45D3CE57" w14:textId="77777777" w:rsidR="00334C91" w:rsidRDefault="00334C91" w:rsidP="00932097">
            <w:pPr>
              <w:rPr>
                <w:rFonts w:ascii="Times New Roman" w:hAnsi="Times New Roman" w:cs="Times New Roman"/>
                <w:sz w:val="28"/>
                <w:szCs w:val="29"/>
              </w:rPr>
            </w:pPr>
            <w:r w:rsidRPr="00334C91">
              <w:rPr>
                <w:rFonts w:ascii="Times New Roman" w:hAnsi="Times New Roman" w:cs="Times New Roman"/>
                <w:sz w:val="28"/>
                <w:szCs w:val="29"/>
              </w:rPr>
              <w:t>frameP,</w:t>
            </w:r>
          </w:p>
          <w:p w14:paraId="649F9FED" w14:textId="77777777" w:rsidR="00334C91" w:rsidRDefault="00334C91" w:rsidP="00932097">
            <w:pPr>
              <w:rPr>
                <w:rFonts w:ascii="Times New Roman" w:hAnsi="Times New Roman" w:cs="Times New Roman"/>
                <w:sz w:val="28"/>
                <w:szCs w:val="29"/>
              </w:rPr>
            </w:pPr>
            <w:r w:rsidRPr="00334C91">
              <w:rPr>
                <w:rFonts w:ascii="Times New Roman" w:hAnsi="Times New Roman" w:cs="Times New Roman"/>
                <w:sz w:val="28"/>
                <w:szCs w:val="29"/>
              </w:rPr>
              <w:t>subframeP,</w:t>
            </w:r>
          </w:p>
          <w:p w14:paraId="5F90CDD5" w14:textId="77777777" w:rsidR="00334C91" w:rsidRDefault="00334C91" w:rsidP="00932097">
            <w:pPr>
              <w:rPr>
                <w:rFonts w:ascii="Times New Roman" w:hAnsi="Times New Roman" w:cs="Times New Roman"/>
                <w:sz w:val="28"/>
                <w:szCs w:val="29"/>
              </w:rPr>
            </w:pPr>
            <w:r w:rsidRPr="00334C91">
              <w:rPr>
                <w:rFonts w:ascii="Times New Roman" w:hAnsi="Times New Roman" w:cs="Times New Roman"/>
                <w:sz w:val="28"/>
                <w:szCs w:val="29"/>
              </w:rPr>
              <w:t>&amp;harq_pid,</w:t>
            </w:r>
          </w:p>
          <w:p w14:paraId="35476CF5" w14:textId="77777777" w:rsidR="00334C91" w:rsidRDefault="00334C91" w:rsidP="00932097">
            <w:pPr>
              <w:rPr>
                <w:rFonts w:ascii="Times New Roman" w:hAnsi="Times New Roman" w:cs="Times New Roman"/>
                <w:sz w:val="28"/>
                <w:szCs w:val="29"/>
              </w:rPr>
            </w:pPr>
            <w:r w:rsidRPr="00334C91">
              <w:rPr>
                <w:rFonts w:ascii="Times New Roman" w:hAnsi="Times New Roman" w:cs="Times New Roman"/>
                <w:sz w:val="28"/>
                <w:szCs w:val="29"/>
              </w:rPr>
              <w:t>&amp;round,</w:t>
            </w:r>
          </w:p>
          <w:p w14:paraId="3C2DFA20" w14:textId="5864FCE9" w:rsidR="00334C91" w:rsidRPr="00EA69AC" w:rsidRDefault="00334C91" w:rsidP="00932097">
            <w:pPr>
              <w:rPr>
                <w:rFonts w:ascii="Times New Roman" w:hAnsi="Times New Roman" w:cs="Times New Roman"/>
                <w:sz w:val="28"/>
                <w:szCs w:val="29"/>
              </w:rPr>
            </w:pPr>
            <w:r w:rsidRPr="00334C91">
              <w:rPr>
                <w:rFonts w:ascii="Times New Roman" w:hAnsi="Times New Roman" w:cs="Times New Roman"/>
                <w:sz w:val="28"/>
                <w:szCs w:val="29"/>
              </w:rPr>
              <w:t>1</w:t>
            </w:r>
          </w:p>
        </w:tc>
        <w:tc>
          <w:tcPr>
            <w:tcW w:w="2552" w:type="dxa"/>
          </w:tcPr>
          <w:p w14:paraId="50033DF7" w14:textId="77777777" w:rsidR="00334C91" w:rsidRDefault="00334C91" w:rsidP="00334C91">
            <w:pPr>
              <w:rPr>
                <w:rFonts w:ascii="Times New Roman" w:hAnsi="Times New Roman" w:cs="Times New Roman"/>
                <w:sz w:val="28"/>
                <w:szCs w:val="29"/>
              </w:rPr>
            </w:pPr>
            <w:r w:rsidRPr="00932097">
              <w:rPr>
                <w:rFonts w:ascii="Times New Roman" w:hAnsi="Times New Roman" w:cs="Times New Roman"/>
                <w:sz w:val="28"/>
                <w:szCs w:val="29"/>
              </w:rPr>
              <w:t>*harq_pid</w:t>
            </w:r>
          </w:p>
          <w:p w14:paraId="4AE16C99" w14:textId="276D0273" w:rsidR="00334C91" w:rsidRPr="00EA69AC" w:rsidRDefault="00334C91" w:rsidP="00334C91">
            <w:pPr>
              <w:rPr>
                <w:rFonts w:ascii="Times New Roman" w:hAnsi="Times New Roman" w:cs="Times New Roman"/>
                <w:sz w:val="28"/>
                <w:szCs w:val="29"/>
              </w:rPr>
            </w:pPr>
            <w:r w:rsidRPr="00932097">
              <w:rPr>
                <w:rFonts w:ascii="Times New Roman" w:hAnsi="Times New Roman" w:cs="Times New Roman"/>
                <w:sz w:val="28"/>
                <w:szCs w:val="29"/>
              </w:rPr>
              <w:t>*round</w:t>
            </w:r>
          </w:p>
        </w:tc>
      </w:tr>
      <w:tr w:rsidR="00334C91" w14:paraId="26609BC0" w14:textId="77777777" w:rsidTr="00B17DA4">
        <w:tblPrEx>
          <w:jc w:val="left"/>
        </w:tblPrEx>
        <w:trPr>
          <w:trHeight w:val="1121"/>
        </w:trPr>
        <w:tc>
          <w:tcPr>
            <w:tcW w:w="2405" w:type="dxa"/>
            <w:vMerge/>
          </w:tcPr>
          <w:p w14:paraId="0D56AB34" w14:textId="77777777" w:rsidR="00334C91" w:rsidRDefault="00334C91" w:rsidP="00E83091">
            <w:pPr>
              <w:rPr>
                <w:rFonts w:ascii="Times New Roman" w:hAnsi="Times New Roman" w:cs="Times New Roman"/>
              </w:rPr>
            </w:pPr>
          </w:p>
        </w:tc>
        <w:tc>
          <w:tcPr>
            <w:tcW w:w="2268" w:type="dxa"/>
          </w:tcPr>
          <w:p w14:paraId="50F2B4F8" w14:textId="73B01834" w:rsidR="00334C91" w:rsidRPr="00EA69AC" w:rsidRDefault="00334C91" w:rsidP="00E83091">
            <w:pPr>
              <w:rPr>
                <w:rFonts w:ascii="Times New Roman" w:hAnsi="Times New Roman" w:cs="Times New Roman"/>
                <w:sz w:val="28"/>
                <w:szCs w:val="29"/>
              </w:rPr>
            </w:pPr>
            <w:commentRangeStart w:id="46"/>
            <w:r w:rsidRPr="00932097">
              <w:rPr>
                <w:rFonts w:ascii="Times New Roman" w:hAnsi="Times New Roman" w:cs="Times New Roman"/>
                <w:sz w:val="28"/>
                <w:szCs w:val="29"/>
              </w:rPr>
              <w:t>get_ue_active_harq_pid</w:t>
            </w:r>
            <w:commentRangeEnd w:id="46"/>
            <w:r w:rsidR="00064008">
              <w:rPr>
                <w:rStyle w:val="ad"/>
              </w:rPr>
              <w:commentReference w:id="46"/>
            </w:r>
            <w:r>
              <w:rPr>
                <w:rFonts w:ascii="Times New Roman" w:hAnsi="Times New Roman" w:cs="Times New Roman"/>
                <w:sz w:val="28"/>
                <w:szCs w:val="29"/>
              </w:rPr>
              <w:t>()</w:t>
            </w:r>
          </w:p>
        </w:tc>
        <w:tc>
          <w:tcPr>
            <w:tcW w:w="1559" w:type="dxa"/>
          </w:tcPr>
          <w:p w14:paraId="0A156816" w14:textId="47361E1A" w:rsidR="00334C91" w:rsidRDefault="00334C91" w:rsidP="00E83091">
            <w:pPr>
              <w:rPr>
                <w:rFonts w:ascii="Times New Roman" w:hAnsi="Times New Roman" w:cs="Times New Roman"/>
                <w:szCs w:val="24"/>
              </w:rPr>
            </w:pPr>
            <w:r>
              <w:rPr>
                <w:rFonts w:ascii="Times New Roman" w:hAnsi="Times New Roman" w:cs="Times New Roman"/>
                <w:szCs w:val="24"/>
              </w:rPr>
              <w:t>MAC</w:t>
            </w:r>
            <w:r w:rsidRPr="0046026B">
              <w:rPr>
                <w:rFonts w:ascii="Times New Roman" w:hAnsi="Times New Roman" w:cs="Times New Roman"/>
                <w:szCs w:val="24"/>
              </w:rPr>
              <w:t>→</w:t>
            </w:r>
            <w:r>
              <w:rPr>
                <w:rFonts w:ascii="Times New Roman" w:hAnsi="Times New Roman" w:cs="Times New Roman"/>
                <w:szCs w:val="24"/>
              </w:rPr>
              <w:t>PHY</w:t>
            </w:r>
          </w:p>
        </w:tc>
        <w:tc>
          <w:tcPr>
            <w:tcW w:w="2410" w:type="dxa"/>
          </w:tcPr>
          <w:p w14:paraId="18792A0B" w14:textId="77777777" w:rsidR="00064008" w:rsidRDefault="00064008" w:rsidP="00E83091">
            <w:pPr>
              <w:rPr>
                <w:rFonts w:ascii="Times New Roman" w:hAnsi="Times New Roman" w:cs="Times New Roman"/>
                <w:sz w:val="28"/>
                <w:szCs w:val="29"/>
              </w:rPr>
            </w:pPr>
            <w:r w:rsidRPr="00064008">
              <w:rPr>
                <w:rFonts w:ascii="Times New Roman" w:hAnsi="Times New Roman" w:cs="Times New Roman"/>
                <w:sz w:val="28"/>
                <w:szCs w:val="29"/>
              </w:rPr>
              <w:t>module_idP,</w:t>
            </w:r>
          </w:p>
          <w:p w14:paraId="1D187E86" w14:textId="77777777" w:rsidR="00064008" w:rsidRDefault="00064008" w:rsidP="00E83091">
            <w:pPr>
              <w:rPr>
                <w:rFonts w:ascii="Times New Roman" w:hAnsi="Times New Roman" w:cs="Times New Roman"/>
                <w:sz w:val="28"/>
                <w:szCs w:val="29"/>
              </w:rPr>
            </w:pPr>
            <w:r w:rsidRPr="00064008">
              <w:rPr>
                <w:rFonts w:ascii="Times New Roman" w:hAnsi="Times New Roman" w:cs="Times New Roman"/>
                <w:sz w:val="28"/>
                <w:szCs w:val="29"/>
              </w:rPr>
              <w:t>CC_id,</w:t>
            </w:r>
          </w:p>
          <w:p w14:paraId="1B5F403A" w14:textId="77777777" w:rsidR="00064008" w:rsidRDefault="00064008" w:rsidP="00E83091">
            <w:pPr>
              <w:rPr>
                <w:rFonts w:ascii="Times New Roman" w:hAnsi="Times New Roman" w:cs="Times New Roman"/>
                <w:sz w:val="28"/>
                <w:szCs w:val="29"/>
              </w:rPr>
            </w:pPr>
            <w:r w:rsidRPr="00064008">
              <w:rPr>
                <w:rFonts w:ascii="Times New Roman" w:hAnsi="Times New Roman" w:cs="Times New Roman"/>
                <w:sz w:val="28"/>
                <w:szCs w:val="29"/>
              </w:rPr>
              <w:t>rnti,</w:t>
            </w:r>
          </w:p>
          <w:p w14:paraId="61A5144C" w14:textId="77777777" w:rsidR="00064008" w:rsidRDefault="00064008" w:rsidP="00E83091">
            <w:pPr>
              <w:rPr>
                <w:rFonts w:ascii="Times New Roman" w:hAnsi="Times New Roman" w:cs="Times New Roman"/>
                <w:sz w:val="28"/>
                <w:szCs w:val="29"/>
              </w:rPr>
            </w:pPr>
            <w:r w:rsidRPr="00064008">
              <w:rPr>
                <w:rFonts w:ascii="Times New Roman" w:hAnsi="Times New Roman" w:cs="Times New Roman"/>
                <w:sz w:val="28"/>
                <w:szCs w:val="29"/>
              </w:rPr>
              <w:t>frameP,</w:t>
            </w:r>
          </w:p>
          <w:p w14:paraId="1C59559B" w14:textId="77777777" w:rsidR="00064008" w:rsidRDefault="00064008" w:rsidP="00E83091">
            <w:pPr>
              <w:rPr>
                <w:rFonts w:ascii="Times New Roman" w:hAnsi="Times New Roman" w:cs="Times New Roman"/>
                <w:sz w:val="28"/>
                <w:szCs w:val="29"/>
              </w:rPr>
            </w:pPr>
            <w:r w:rsidRPr="00064008">
              <w:rPr>
                <w:rFonts w:ascii="Times New Roman" w:hAnsi="Times New Roman" w:cs="Times New Roman"/>
                <w:sz w:val="28"/>
                <w:szCs w:val="29"/>
              </w:rPr>
              <w:t>subframeP,</w:t>
            </w:r>
          </w:p>
          <w:p w14:paraId="63E7277B" w14:textId="77777777" w:rsidR="00064008" w:rsidRDefault="00064008" w:rsidP="00E83091">
            <w:pPr>
              <w:rPr>
                <w:rFonts w:ascii="Times New Roman" w:hAnsi="Times New Roman" w:cs="Times New Roman"/>
                <w:sz w:val="28"/>
                <w:szCs w:val="29"/>
              </w:rPr>
            </w:pPr>
            <w:r w:rsidRPr="00064008">
              <w:rPr>
                <w:rFonts w:ascii="Times New Roman" w:hAnsi="Times New Roman" w:cs="Times New Roman"/>
                <w:sz w:val="28"/>
                <w:szCs w:val="29"/>
              </w:rPr>
              <w:t>&amp;harq_pid,</w:t>
            </w:r>
          </w:p>
          <w:p w14:paraId="3210018E" w14:textId="77777777" w:rsidR="00064008" w:rsidRDefault="00064008" w:rsidP="00E83091">
            <w:pPr>
              <w:rPr>
                <w:rFonts w:ascii="Times New Roman" w:hAnsi="Times New Roman" w:cs="Times New Roman"/>
                <w:sz w:val="28"/>
                <w:szCs w:val="29"/>
              </w:rPr>
            </w:pPr>
            <w:r w:rsidRPr="00064008">
              <w:rPr>
                <w:rFonts w:ascii="Times New Roman" w:hAnsi="Times New Roman" w:cs="Times New Roman"/>
                <w:sz w:val="28"/>
                <w:szCs w:val="29"/>
              </w:rPr>
              <w:t>&amp;round,</w:t>
            </w:r>
          </w:p>
          <w:p w14:paraId="7246CD3C" w14:textId="5C3D2DB9" w:rsidR="00334C91" w:rsidRPr="00EA69AC" w:rsidRDefault="00064008" w:rsidP="00E83091">
            <w:pPr>
              <w:rPr>
                <w:rFonts w:ascii="Times New Roman" w:hAnsi="Times New Roman" w:cs="Times New Roman"/>
                <w:sz w:val="28"/>
                <w:szCs w:val="29"/>
              </w:rPr>
            </w:pPr>
            <w:r w:rsidRPr="00064008">
              <w:rPr>
                <w:rFonts w:ascii="Times New Roman" w:hAnsi="Times New Roman" w:cs="Times New Roman"/>
                <w:sz w:val="28"/>
                <w:szCs w:val="29"/>
              </w:rPr>
              <w:t>1</w:t>
            </w:r>
          </w:p>
        </w:tc>
        <w:tc>
          <w:tcPr>
            <w:tcW w:w="2552" w:type="dxa"/>
          </w:tcPr>
          <w:p w14:paraId="62FDB216" w14:textId="77777777" w:rsidR="00334C91" w:rsidRDefault="00334C91" w:rsidP="00334C91">
            <w:pPr>
              <w:rPr>
                <w:rFonts w:ascii="Times New Roman" w:hAnsi="Times New Roman" w:cs="Times New Roman"/>
                <w:sz w:val="28"/>
                <w:szCs w:val="29"/>
              </w:rPr>
            </w:pPr>
            <w:r w:rsidRPr="00932097">
              <w:rPr>
                <w:rFonts w:ascii="Times New Roman" w:hAnsi="Times New Roman" w:cs="Times New Roman"/>
                <w:sz w:val="28"/>
                <w:szCs w:val="29"/>
              </w:rPr>
              <w:t>*harq_pid</w:t>
            </w:r>
          </w:p>
          <w:p w14:paraId="213C6E4F" w14:textId="39A5E8A2" w:rsidR="00334C91" w:rsidRPr="00EA69AC" w:rsidRDefault="00334C91" w:rsidP="00334C91">
            <w:pPr>
              <w:rPr>
                <w:rFonts w:ascii="Times New Roman" w:hAnsi="Times New Roman" w:cs="Times New Roman"/>
                <w:sz w:val="28"/>
                <w:szCs w:val="29"/>
              </w:rPr>
            </w:pPr>
            <w:r w:rsidRPr="00932097">
              <w:rPr>
                <w:rFonts w:ascii="Times New Roman" w:hAnsi="Times New Roman" w:cs="Times New Roman"/>
                <w:sz w:val="28"/>
                <w:szCs w:val="29"/>
              </w:rPr>
              <w:t>*round</w:t>
            </w:r>
          </w:p>
        </w:tc>
      </w:tr>
      <w:tr w:rsidR="00334C91" w14:paraId="33C10636" w14:textId="77777777" w:rsidTr="00B17DA4">
        <w:tblPrEx>
          <w:jc w:val="left"/>
        </w:tblPrEx>
        <w:trPr>
          <w:trHeight w:val="1121"/>
        </w:trPr>
        <w:tc>
          <w:tcPr>
            <w:tcW w:w="2405" w:type="dxa"/>
            <w:vMerge/>
          </w:tcPr>
          <w:p w14:paraId="78688E31" w14:textId="77777777" w:rsidR="00334C91" w:rsidRDefault="00334C91" w:rsidP="00334C91">
            <w:pPr>
              <w:rPr>
                <w:rFonts w:ascii="Times New Roman" w:hAnsi="Times New Roman" w:cs="Times New Roman"/>
              </w:rPr>
            </w:pPr>
          </w:p>
        </w:tc>
        <w:tc>
          <w:tcPr>
            <w:tcW w:w="2268" w:type="dxa"/>
          </w:tcPr>
          <w:p w14:paraId="5E23D520" w14:textId="4D3C6514" w:rsidR="00334C91" w:rsidRPr="008E259C" w:rsidRDefault="00334C91" w:rsidP="00334C91">
            <w:pPr>
              <w:rPr>
                <w:rFonts w:ascii="Times New Roman" w:hAnsi="Times New Roman" w:cs="Times New Roman"/>
                <w:sz w:val="28"/>
                <w:szCs w:val="29"/>
              </w:rPr>
            </w:pPr>
            <w:r w:rsidRPr="00EA69AC">
              <w:rPr>
                <w:rFonts w:ascii="Times New Roman" w:hAnsi="Times New Roman" w:cs="Times New Roman"/>
                <w:sz w:val="28"/>
                <w:szCs w:val="29"/>
              </w:rPr>
              <w:t>get_TBS_DL</w:t>
            </w:r>
            <w:r>
              <w:rPr>
                <w:rFonts w:ascii="Times New Roman" w:hAnsi="Times New Roman" w:cs="Times New Roman"/>
                <w:sz w:val="28"/>
                <w:szCs w:val="29"/>
              </w:rPr>
              <w:t>()</w:t>
            </w:r>
          </w:p>
        </w:tc>
        <w:tc>
          <w:tcPr>
            <w:tcW w:w="1559" w:type="dxa"/>
          </w:tcPr>
          <w:p w14:paraId="1FB4190C" w14:textId="20FE9559" w:rsidR="00334C91" w:rsidRDefault="00334C91" w:rsidP="00334C91">
            <w:pPr>
              <w:rPr>
                <w:rFonts w:ascii="Times New Roman" w:hAnsi="Times New Roman" w:cs="Times New Roman"/>
                <w:szCs w:val="24"/>
              </w:rPr>
            </w:pPr>
            <w:r>
              <w:rPr>
                <w:rFonts w:ascii="Times New Roman" w:hAnsi="Times New Roman" w:cs="Times New Roman"/>
                <w:szCs w:val="24"/>
              </w:rPr>
              <w:t>MAC</w:t>
            </w:r>
            <w:r w:rsidRPr="0046026B">
              <w:rPr>
                <w:rFonts w:ascii="Times New Roman" w:hAnsi="Times New Roman" w:cs="Times New Roman"/>
                <w:szCs w:val="24"/>
              </w:rPr>
              <w:t>→</w:t>
            </w:r>
            <w:r>
              <w:rPr>
                <w:rFonts w:ascii="Times New Roman" w:hAnsi="Times New Roman" w:cs="Times New Roman"/>
                <w:szCs w:val="24"/>
              </w:rPr>
              <w:t>PHY</w:t>
            </w:r>
          </w:p>
        </w:tc>
        <w:tc>
          <w:tcPr>
            <w:tcW w:w="2410" w:type="dxa"/>
          </w:tcPr>
          <w:p w14:paraId="61B42C14" w14:textId="77777777" w:rsidR="00334C91" w:rsidRDefault="00334C91" w:rsidP="00334C91">
            <w:pPr>
              <w:rPr>
                <w:rFonts w:ascii="Times New Roman" w:hAnsi="Times New Roman" w:cs="Times New Roman"/>
                <w:sz w:val="28"/>
                <w:szCs w:val="29"/>
              </w:rPr>
            </w:pPr>
            <w:r w:rsidRPr="00EA69AC">
              <w:rPr>
                <w:rFonts w:ascii="Times New Roman" w:hAnsi="Times New Roman" w:cs="Times New Roman"/>
                <w:sz w:val="28"/>
                <w:szCs w:val="29"/>
              </w:rPr>
              <w:t>mcs,</w:t>
            </w:r>
          </w:p>
          <w:p w14:paraId="5B31B4D4" w14:textId="580BF6AC" w:rsidR="00334C91" w:rsidRPr="008E259C" w:rsidRDefault="00334C91" w:rsidP="00334C91">
            <w:pPr>
              <w:rPr>
                <w:rFonts w:ascii="Times New Roman" w:hAnsi="Times New Roman" w:cs="Times New Roman"/>
                <w:sz w:val="28"/>
                <w:szCs w:val="29"/>
              </w:rPr>
            </w:pPr>
            <w:r w:rsidRPr="00EA69AC">
              <w:rPr>
                <w:rFonts w:ascii="Times New Roman" w:hAnsi="Times New Roman" w:cs="Times New Roman"/>
                <w:sz w:val="28"/>
                <w:szCs w:val="29"/>
              </w:rPr>
              <w:t>nb_rb</w:t>
            </w:r>
          </w:p>
        </w:tc>
        <w:tc>
          <w:tcPr>
            <w:tcW w:w="2552" w:type="dxa"/>
          </w:tcPr>
          <w:p w14:paraId="1CF31032" w14:textId="5E03048A" w:rsidR="00334C91" w:rsidRPr="008E259C" w:rsidRDefault="00334C91" w:rsidP="00334C91">
            <w:pPr>
              <w:rPr>
                <w:rFonts w:ascii="Times New Roman" w:hAnsi="Times New Roman" w:cs="Times New Roman"/>
                <w:sz w:val="28"/>
                <w:szCs w:val="29"/>
              </w:rPr>
            </w:pPr>
            <w:r w:rsidRPr="00EA69AC">
              <w:rPr>
                <w:rFonts w:ascii="Times New Roman" w:hAnsi="Times New Roman" w:cs="Times New Roman"/>
                <w:sz w:val="28"/>
                <w:szCs w:val="29"/>
              </w:rPr>
              <w:t>TBS</w:t>
            </w:r>
          </w:p>
        </w:tc>
      </w:tr>
      <w:tr w:rsidR="00334C91" w14:paraId="6876210A" w14:textId="77777777" w:rsidTr="00B17DA4">
        <w:tblPrEx>
          <w:jc w:val="left"/>
        </w:tblPrEx>
        <w:trPr>
          <w:trHeight w:val="1121"/>
        </w:trPr>
        <w:tc>
          <w:tcPr>
            <w:tcW w:w="2405" w:type="dxa"/>
            <w:vMerge/>
          </w:tcPr>
          <w:p w14:paraId="635722CA" w14:textId="77777777" w:rsidR="00334C91" w:rsidRDefault="00334C91" w:rsidP="00334C91">
            <w:pPr>
              <w:rPr>
                <w:rFonts w:ascii="Times New Roman" w:hAnsi="Times New Roman" w:cs="Times New Roman"/>
              </w:rPr>
            </w:pPr>
          </w:p>
        </w:tc>
        <w:tc>
          <w:tcPr>
            <w:tcW w:w="2268" w:type="dxa"/>
          </w:tcPr>
          <w:p w14:paraId="20DE7B9F" w14:textId="34D21D17" w:rsidR="00334C91" w:rsidRPr="005424F6" w:rsidRDefault="00334C91" w:rsidP="00334C91">
            <w:pPr>
              <w:rPr>
                <w:rFonts w:ascii="Times New Roman" w:hAnsi="Times New Roman" w:cs="Times New Roman"/>
                <w:sz w:val="28"/>
                <w:szCs w:val="29"/>
              </w:rPr>
            </w:pPr>
            <w:r w:rsidRPr="00EA69AC">
              <w:rPr>
                <w:rFonts w:ascii="Times New Roman" w:hAnsi="Times New Roman" w:cs="Times New Roman"/>
                <w:sz w:val="28"/>
                <w:szCs w:val="29"/>
              </w:rPr>
              <w:t>get_TBS_UL</w:t>
            </w:r>
            <w:r>
              <w:rPr>
                <w:rFonts w:ascii="Times New Roman" w:hAnsi="Times New Roman" w:cs="Times New Roman"/>
                <w:sz w:val="28"/>
                <w:szCs w:val="29"/>
              </w:rPr>
              <w:t>()</w:t>
            </w:r>
          </w:p>
        </w:tc>
        <w:tc>
          <w:tcPr>
            <w:tcW w:w="1559" w:type="dxa"/>
          </w:tcPr>
          <w:p w14:paraId="12394D3E" w14:textId="7BB2D7F7" w:rsidR="00334C91" w:rsidRDefault="00334C91" w:rsidP="00334C91">
            <w:pPr>
              <w:rPr>
                <w:rFonts w:ascii="Times New Roman" w:hAnsi="Times New Roman" w:cs="Times New Roman"/>
                <w:szCs w:val="24"/>
              </w:rPr>
            </w:pPr>
            <w:r>
              <w:rPr>
                <w:rFonts w:ascii="Times New Roman" w:hAnsi="Times New Roman" w:cs="Times New Roman"/>
                <w:szCs w:val="24"/>
              </w:rPr>
              <w:t>MAC</w:t>
            </w:r>
            <w:r w:rsidRPr="0046026B">
              <w:rPr>
                <w:rFonts w:ascii="Times New Roman" w:hAnsi="Times New Roman" w:cs="Times New Roman"/>
                <w:szCs w:val="24"/>
              </w:rPr>
              <w:t>→</w:t>
            </w:r>
            <w:r>
              <w:rPr>
                <w:rFonts w:ascii="Times New Roman" w:hAnsi="Times New Roman" w:cs="Times New Roman"/>
                <w:szCs w:val="24"/>
              </w:rPr>
              <w:t>PHY</w:t>
            </w:r>
          </w:p>
        </w:tc>
        <w:tc>
          <w:tcPr>
            <w:tcW w:w="2410" w:type="dxa"/>
          </w:tcPr>
          <w:p w14:paraId="17140C0E" w14:textId="77777777" w:rsidR="00334C91" w:rsidRDefault="00334C91" w:rsidP="00334C91">
            <w:pPr>
              <w:rPr>
                <w:rFonts w:ascii="Times New Roman" w:hAnsi="Times New Roman" w:cs="Times New Roman"/>
                <w:sz w:val="28"/>
                <w:szCs w:val="29"/>
              </w:rPr>
            </w:pPr>
            <w:r w:rsidRPr="00EA69AC">
              <w:rPr>
                <w:rFonts w:ascii="Times New Roman" w:hAnsi="Times New Roman" w:cs="Times New Roman"/>
                <w:sz w:val="28"/>
                <w:szCs w:val="29"/>
              </w:rPr>
              <w:t>mcs,</w:t>
            </w:r>
          </w:p>
          <w:p w14:paraId="3B550C21" w14:textId="771F2928" w:rsidR="00334C91" w:rsidRPr="005424F6" w:rsidRDefault="00334C91" w:rsidP="00334C91">
            <w:pPr>
              <w:rPr>
                <w:rFonts w:ascii="Times New Roman" w:hAnsi="Times New Roman" w:cs="Times New Roman"/>
                <w:sz w:val="28"/>
                <w:szCs w:val="29"/>
              </w:rPr>
            </w:pPr>
            <w:r w:rsidRPr="00EA69AC">
              <w:rPr>
                <w:rFonts w:ascii="Times New Roman" w:hAnsi="Times New Roman" w:cs="Times New Roman"/>
                <w:sz w:val="28"/>
                <w:szCs w:val="29"/>
              </w:rPr>
              <w:t>rb_table[rb_table_index]</w:t>
            </w:r>
          </w:p>
        </w:tc>
        <w:tc>
          <w:tcPr>
            <w:tcW w:w="2552" w:type="dxa"/>
          </w:tcPr>
          <w:p w14:paraId="48BF2834" w14:textId="017AECF4" w:rsidR="00334C91" w:rsidRPr="00EA69AC" w:rsidRDefault="00334C91" w:rsidP="00334C91">
            <w:pPr>
              <w:rPr>
                <w:rFonts w:ascii="Times New Roman" w:hAnsi="Times New Roman" w:cs="Times New Roman"/>
                <w:sz w:val="28"/>
                <w:szCs w:val="29"/>
              </w:rPr>
            </w:pPr>
            <w:r w:rsidRPr="00EA69AC">
              <w:rPr>
                <w:rFonts w:ascii="Times New Roman" w:hAnsi="Times New Roman" w:cs="Times New Roman"/>
                <w:sz w:val="28"/>
                <w:szCs w:val="29"/>
              </w:rPr>
              <w:t>TBS</w:t>
            </w:r>
          </w:p>
        </w:tc>
      </w:tr>
      <w:tr w:rsidR="00334C91" w14:paraId="04B80FEB" w14:textId="77777777" w:rsidTr="00B17DA4">
        <w:tblPrEx>
          <w:jc w:val="left"/>
        </w:tblPrEx>
        <w:trPr>
          <w:trHeight w:val="1121"/>
        </w:trPr>
        <w:tc>
          <w:tcPr>
            <w:tcW w:w="2405" w:type="dxa"/>
            <w:vMerge/>
          </w:tcPr>
          <w:p w14:paraId="1AE0D1F9" w14:textId="77777777" w:rsidR="00334C91" w:rsidRDefault="00334C91" w:rsidP="00334C91">
            <w:pPr>
              <w:rPr>
                <w:rFonts w:ascii="Times New Roman" w:hAnsi="Times New Roman" w:cs="Times New Roman"/>
              </w:rPr>
            </w:pPr>
          </w:p>
        </w:tc>
        <w:tc>
          <w:tcPr>
            <w:tcW w:w="2268" w:type="dxa"/>
          </w:tcPr>
          <w:p w14:paraId="3DE4071D" w14:textId="4A91C7C7" w:rsidR="00334C91" w:rsidRPr="005424F6" w:rsidRDefault="00334C91" w:rsidP="00334C91">
            <w:pPr>
              <w:rPr>
                <w:rFonts w:ascii="Times New Roman" w:hAnsi="Times New Roman" w:cs="Times New Roman"/>
                <w:sz w:val="28"/>
                <w:szCs w:val="29"/>
              </w:rPr>
            </w:pPr>
            <w:commentRangeStart w:id="47"/>
            <w:r w:rsidRPr="008E259C">
              <w:rPr>
                <w:rFonts w:ascii="Times New Roman" w:hAnsi="Times New Roman" w:cs="Times New Roman"/>
                <w:sz w:val="28"/>
                <w:szCs w:val="29"/>
              </w:rPr>
              <w:t>get_lte_frame_parms</w:t>
            </w:r>
            <w:r>
              <w:rPr>
                <w:rFonts w:ascii="Times New Roman" w:hAnsi="Times New Roman" w:cs="Times New Roman"/>
                <w:sz w:val="28"/>
                <w:szCs w:val="29"/>
              </w:rPr>
              <w:t>()</w:t>
            </w:r>
            <w:commentRangeEnd w:id="47"/>
            <w:r>
              <w:rPr>
                <w:rStyle w:val="ad"/>
              </w:rPr>
              <w:commentReference w:id="47"/>
            </w:r>
          </w:p>
        </w:tc>
        <w:tc>
          <w:tcPr>
            <w:tcW w:w="1559" w:type="dxa"/>
          </w:tcPr>
          <w:p w14:paraId="6FF1AC37" w14:textId="7460C62F" w:rsidR="00334C91" w:rsidRDefault="00334C91" w:rsidP="00334C91">
            <w:pPr>
              <w:rPr>
                <w:rFonts w:ascii="Times New Roman" w:hAnsi="Times New Roman" w:cs="Times New Roman"/>
                <w:szCs w:val="24"/>
              </w:rPr>
            </w:pPr>
            <w:r>
              <w:rPr>
                <w:rFonts w:ascii="Times New Roman" w:hAnsi="Times New Roman" w:cs="Times New Roman"/>
                <w:szCs w:val="24"/>
              </w:rPr>
              <w:t>MAC</w:t>
            </w:r>
            <w:r w:rsidRPr="0046026B">
              <w:rPr>
                <w:rFonts w:ascii="Times New Roman" w:hAnsi="Times New Roman" w:cs="Times New Roman"/>
                <w:szCs w:val="24"/>
              </w:rPr>
              <w:t>→</w:t>
            </w:r>
            <w:r>
              <w:rPr>
                <w:rFonts w:ascii="Times New Roman" w:hAnsi="Times New Roman" w:cs="Times New Roman"/>
                <w:szCs w:val="24"/>
              </w:rPr>
              <w:t>PHY</w:t>
            </w:r>
          </w:p>
        </w:tc>
        <w:tc>
          <w:tcPr>
            <w:tcW w:w="2410" w:type="dxa"/>
          </w:tcPr>
          <w:p w14:paraId="3F9FF78E" w14:textId="77777777" w:rsidR="00334C91" w:rsidRDefault="00334C91" w:rsidP="00334C91">
            <w:pPr>
              <w:rPr>
                <w:rFonts w:ascii="Times New Roman" w:hAnsi="Times New Roman" w:cs="Times New Roman"/>
                <w:sz w:val="28"/>
                <w:szCs w:val="29"/>
              </w:rPr>
            </w:pPr>
            <w:r w:rsidRPr="008E259C">
              <w:rPr>
                <w:rFonts w:ascii="Times New Roman" w:hAnsi="Times New Roman" w:cs="Times New Roman"/>
                <w:sz w:val="28"/>
                <w:szCs w:val="29"/>
              </w:rPr>
              <w:t>module_idP,</w:t>
            </w:r>
          </w:p>
          <w:p w14:paraId="25689B2A" w14:textId="76E8CD70" w:rsidR="00334C91" w:rsidRPr="005424F6" w:rsidRDefault="00334C91" w:rsidP="00334C91">
            <w:pPr>
              <w:rPr>
                <w:rFonts w:ascii="Times New Roman" w:hAnsi="Times New Roman" w:cs="Times New Roman"/>
                <w:sz w:val="28"/>
                <w:szCs w:val="29"/>
              </w:rPr>
            </w:pPr>
            <w:r w:rsidRPr="008E259C">
              <w:rPr>
                <w:rFonts w:ascii="Times New Roman" w:hAnsi="Times New Roman" w:cs="Times New Roman"/>
                <w:sz w:val="28"/>
                <w:szCs w:val="29"/>
              </w:rPr>
              <w:t>CC_id</w:t>
            </w:r>
          </w:p>
        </w:tc>
        <w:tc>
          <w:tcPr>
            <w:tcW w:w="2552" w:type="dxa"/>
          </w:tcPr>
          <w:p w14:paraId="3915645D" w14:textId="5C1E2D22" w:rsidR="00334C91" w:rsidRPr="005424F6" w:rsidRDefault="00334C91" w:rsidP="00334C91">
            <w:pPr>
              <w:rPr>
                <w:rFonts w:ascii="Times New Roman" w:hAnsi="Times New Roman" w:cs="Times New Roman"/>
                <w:sz w:val="28"/>
                <w:szCs w:val="29"/>
              </w:rPr>
            </w:pPr>
            <w:r w:rsidRPr="008E259C">
              <w:rPr>
                <w:rFonts w:ascii="Times New Roman" w:hAnsi="Times New Roman" w:cs="Times New Roman"/>
                <w:sz w:val="28"/>
                <w:szCs w:val="29"/>
              </w:rPr>
              <w:t>&amp;PHY_vars_eNB_g[Mod_id][CC_id]-&gt;lte_frame_parms</w:t>
            </w:r>
          </w:p>
        </w:tc>
      </w:tr>
      <w:tr w:rsidR="00334C91" w14:paraId="5B1A5D45" w14:textId="77777777" w:rsidTr="00B17DA4">
        <w:tblPrEx>
          <w:jc w:val="left"/>
        </w:tblPrEx>
        <w:trPr>
          <w:trHeight w:val="1121"/>
        </w:trPr>
        <w:tc>
          <w:tcPr>
            <w:tcW w:w="2405" w:type="dxa"/>
            <w:vMerge/>
          </w:tcPr>
          <w:p w14:paraId="4F61FD93" w14:textId="77777777" w:rsidR="00334C91" w:rsidRDefault="00334C91" w:rsidP="00334C91">
            <w:pPr>
              <w:rPr>
                <w:rFonts w:ascii="Times New Roman" w:hAnsi="Times New Roman" w:cs="Times New Roman"/>
              </w:rPr>
            </w:pPr>
          </w:p>
        </w:tc>
        <w:tc>
          <w:tcPr>
            <w:tcW w:w="2268" w:type="dxa"/>
          </w:tcPr>
          <w:p w14:paraId="7D49C4C5" w14:textId="0CB65D7A" w:rsidR="00334C91" w:rsidRPr="005424F6" w:rsidRDefault="00334C91" w:rsidP="00334C91">
            <w:pPr>
              <w:rPr>
                <w:rFonts w:ascii="Times New Roman" w:hAnsi="Times New Roman" w:cs="Times New Roman"/>
                <w:sz w:val="28"/>
                <w:szCs w:val="29"/>
              </w:rPr>
            </w:pPr>
            <w:commentRangeStart w:id="48"/>
            <w:r w:rsidRPr="005424F6">
              <w:rPr>
                <w:rFonts w:ascii="Times New Roman" w:hAnsi="Times New Roman" w:cs="Times New Roman"/>
                <w:sz w:val="28"/>
                <w:szCs w:val="29"/>
              </w:rPr>
              <w:t>get_rballoc</w:t>
            </w:r>
            <w:r>
              <w:rPr>
                <w:rFonts w:ascii="Times New Roman" w:hAnsi="Times New Roman" w:cs="Times New Roman" w:hint="eastAsia"/>
                <w:sz w:val="28"/>
                <w:szCs w:val="29"/>
              </w:rPr>
              <w:t>()</w:t>
            </w:r>
            <w:commentRangeEnd w:id="48"/>
            <w:r w:rsidR="00064008">
              <w:rPr>
                <w:rStyle w:val="ad"/>
              </w:rPr>
              <w:commentReference w:id="48"/>
            </w:r>
          </w:p>
        </w:tc>
        <w:tc>
          <w:tcPr>
            <w:tcW w:w="1559" w:type="dxa"/>
          </w:tcPr>
          <w:p w14:paraId="120EA7A4" w14:textId="4B2CC8EB" w:rsidR="00334C91" w:rsidRDefault="00334C91" w:rsidP="00334C91">
            <w:pPr>
              <w:rPr>
                <w:rFonts w:ascii="Times New Roman" w:hAnsi="Times New Roman" w:cs="Times New Roman"/>
                <w:szCs w:val="24"/>
              </w:rPr>
            </w:pPr>
            <w:r>
              <w:rPr>
                <w:rFonts w:ascii="Times New Roman" w:hAnsi="Times New Roman" w:cs="Times New Roman"/>
                <w:szCs w:val="24"/>
              </w:rPr>
              <w:t>MAC</w:t>
            </w:r>
            <w:r w:rsidRPr="0046026B">
              <w:rPr>
                <w:rFonts w:ascii="Times New Roman" w:hAnsi="Times New Roman" w:cs="Times New Roman"/>
                <w:szCs w:val="24"/>
              </w:rPr>
              <w:t>→</w:t>
            </w:r>
            <w:r>
              <w:rPr>
                <w:rFonts w:ascii="Times New Roman" w:hAnsi="Times New Roman" w:cs="Times New Roman"/>
                <w:szCs w:val="24"/>
              </w:rPr>
              <w:t>PHY</w:t>
            </w:r>
          </w:p>
        </w:tc>
        <w:tc>
          <w:tcPr>
            <w:tcW w:w="2410" w:type="dxa"/>
          </w:tcPr>
          <w:p w14:paraId="5741EB9C" w14:textId="1024B0AC" w:rsidR="00334C91" w:rsidRPr="001B3E69" w:rsidRDefault="00334C91" w:rsidP="00334C91">
            <w:pPr>
              <w:rPr>
                <w:rFonts w:ascii="Times New Roman" w:hAnsi="Times New Roman" w:cs="Times New Roman"/>
                <w:sz w:val="28"/>
                <w:szCs w:val="29"/>
              </w:rPr>
            </w:pPr>
            <w:r w:rsidRPr="005424F6">
              <w:rPr>
                <w:rFonts w:ascii="Times New Roman" w:hAnsi="Times New Roman" w:cs="Times New Roman"/>
                <w:sz w:val="28"/>
                <w:szCs w:val="29"/>
              </w:rPr>
              <w:t>(DCI1A_1_5MHz_TDD_1_6_t*)&amp;RA_template-&gt;RA_alloc_pdu1[0])-&gt;vrb_type,                                ((DCI1A_1_5MHz_TDD_1_6_t*)&amp;RA_template-&gt;RA_alloc_pdu1[0])-&gt;rballoc</w:t>
            </w:r>
          </w:p>
        </w:tc>
        <w:tc>
          <w:tcPr>
            <w:tcW w:w="2552" w:type="dxa"/>
          </w:tcPr>
          <w:p w14:paraId="6A9A6D08" w14:textId="77777777" w:rsidR="00334C91" w:rsidRDefault="00334C91" w:rsidP="00334C91">
            <w:pPr>
              <w:rPr>
                <w:rFonts w:ascii="Times New Roman" w:hAnsi="Times New Roman" w:cs="Times New Roman"/>
                <w:sz w:val="28"/>
                <w:szCs w:val="29"/>
              </w:rPr>
            </w:pPr>
            <w:r w:rsidRPr="005424F6">
              <w:rPr>
                <w:rFonts w:ascii="Times New Roman" w:hAnsi="Times New Roman" w:cs="Times New Roman"/>
                <w:sz w:val="28"/>
                <w:szCs w:val="29"/>
              </w:rPr>
              <w:t>((DCI1A_1_5MHz_TDD_1_6_t*)&amp;RA_template-&gt;RA_alloc_pdu1[0])-&gt;rballoc</w:t>
            </w:r>
            <w:r>
              <w:rPr>
                <w:rFonts w:ascii="Times New Roman" w:hAnsi="Times New Roman" w:cs="Times New Roman" w:hint="eastAsia"/>
                <w:sz w:val="28"/>
                <w:szCs w:val="29"/>
              </w:rPr>
              <w:t xml:space="preserve"> is from</w:t>
            </w:r>
          </w:p>
          <w:p w14:paraId="16F89FE2" w14:textId="4155AEBD" w:rsidR="00334C91" w:rsidRPr="001B3E69" w:rsidRDefault="00334C91" w:rsidP="00334C91">
            <w:pPr>
              <w:rPr>
                <w:rFonts w:ascii="Times New Roman" w:hAnsi="Times New Roman" w:cs="Times New Roman"/>
                <w:sz w:val="28"/>
                <w:szCs w:val="29"/>
              </w:rPr>
            </w:pPr>
            <w:r w:rsidRPr="005424F6">
              <w:rPr>
                <w:rFonts w:ascii="Times New Roman" w:hAnsi="Times New Roman" w:cs="Times New Roman"/>
                <w:sz w:val="28"/>
                <w:szCs w:val="29"/>
              </w:rPr>
              <w:t>computeRIV</w:t>
            </w:r>
            <w:r>
              <w:rPr>
                <w:rFonts w:ascii="Times New Roman" w:hAnsi="Times New Roman" w:cs="Times New Roman"/>
                <w:sz w:val="28"/>
                <w:szCs w:val="29"/>
              </w:rPr>
              <w:t>()</w:t>
            </w:r>
          </w:p>
        </w:tc>
      </w:tr>
      <w:tr w:rsidR="00334C91" w14:paraId="3C7022D3" w14:textId="77777777" w:rsidTr="00B17DA4">
        <w:tblPrEx>
          <w:jc w:val="left"/>
        </w:tblPrEx>
        <w:trPr>
          <w:trHeight w:val="1121"/>
        </w:trPr>
        <w:tc>
          <w:tcPr>
            <w:tcW w:w="2405" w:type="dxa"/>
            <w:vMerge/>
          </w:tcPr>
          <w:p w14:paraId="1AE9170A" w14:textId="77777777" w:rsidR="00334C91" w:rsidRDefault="00334C91" w:rsidP="00334C91">
            <w:pPr>
              <w:rPr>
                <w:rFonts w:ascii="Times New Roman" w:hAnsi="Times New Roman" w:cs="Times New Roman"/>
              </w:rPr>
            </w:pPr>
          </w:p>
        </w:tc>
        <w:tc>
          <w:tcPr>
            <w:tcW w:w="2268" w:type="dxa"/>
          </w:tcPr>
          <w:p w14:paraId="7B2592E7" w14:textId="0F1D528B" w:rsidR="00334C91" w:rsidRPr="005424F6" w:rsidRDefault="00334C91" w:rsidP="00334C91">
            <w:pPr>
              <w:rPr>
                <w:rFonts w:ascii="Times New Roman" w:hAnsi="Times New Roman" w:cs="Times New Roman"/>
                <w:sz w:val="28"/>
                <w:szCs w:val="29"/>
              </w:rPr>
            </w:pPr>
            <w:commentRangeStart w:id="49"/>
            <w:r w:rsidRPr="005424F6">
              <w:rPr>
                <w:rFonts w:ascii="Times New Roman" w:hAnsi="Times New Roman" w:cs="Times New Roman"/>
                <w:sz w:val="28"/>
                <w:szCs w:val="29"/>
              </w:rPr>
              <w:t>get_rballoc</w:t>
            </w:r>
            <w:r>
              <w:rPr>
                <w:rFonts w:ascii="Times New Roman" w:hAnsi="Times New Roman" w:cs="Times New Roman" w:hint="eastAsia"/>
                <w:sz w:val="28"/>
                <w:szCs w:val="29"/>
              </w:rPr>
              <w:t>()</w:t>
            </w:r>
            <w:commentRangeEnd w:id="49"/>
            <w:r w:rsidR="00064008">
              <w:rPr>
                <w:rStyle w:val="ad"/>
              </w:rPr>
              <w:commentReference w:id="49"/>
            </w:r>
          </w:p>
        </w:tc>
        <w:tc>
          <w:tcPr>
            <w:tcW w:w="1559" w:type="dxa"/>
          </w:tcPr>
          <w:p w14:paraId="6B819191" w14:textId="72F455B7" w:rsidR="00334C91" w:rsidRDefault="00334C91" w:rsidP="00334C91">
            <w:pPr>
              <w:rPr>
                <w:rFonts w:ascii="Times New Roman" w:hAnsi="Times New Roman" w:cs="Times New Roman"/>
                <w:szCs w:val="24"/>
              </w:rPr>
            </w:pPr>
            <w:r>
              <w:rPr>
                <w:rFonts w:ascii="Times New Roman" w:hAnsi="Times New Roman" w:cs="Times New Roman"/>
                <w:szCs w:val="24"/>
              </w:rPr>
              <w:t>MAC</w:t>
            </w:r>
            <w:r w:rsidRPr="0046026B">
              <w:rPr>
                <w:rFonts w:ascii="Times New Roman" w:hAnsi="Times New Roman" w:cs="Times New Roman"/>
                <w:szCs w:val="24"/>
              </w:rPr>
              <w:t>→</w:t>
            </w:r>
            <w:r>
              <w:rPr>
                <w:rFonts w:ascii="Times New Roman" w:hAnsi="Times New Roman" w:cs="Times New Roman"/>
                <w:szCs w:val="24"/>
              </w:rPr>
              <w:t>PHY</w:t>
            </w:r>
          </w:p>
        </w:tc>
        <w:tc>
          <w:tcPr>
            <w:tcW w:w="2410" w:type="dxa"/>
          </w:tcPr>
          <w:p w14:paraId="228948AA" w14:textId="77777777" w:rsidR="00334C91" w:rsidRDefault="00334C91" w:rsidP="00334C91">
            <w:pPr>
              <w:rPr>
                <w:rFonts w:ascii="Times New Roman" w:hAnsi="Times New Roman" w:cs="Times New Roman"/>
                <w:sz w:val="28"/>
                <w:szCs w:val="29"/>
              </w:rPr>
            </w:pPr>
            <w:r w:rsidRPr="005424F6">
              <w:rPr>
                <w:rFonts w:ascii="Times New Roman" w:hAnsi="Times New Roman" w:cs="Times New Roman"/>
                <w:sz w:val="28"/>
                <w:szCs w:val="29"/>
              </w:rPr>
              <w:t>0,</w:t>
            </w:r>
          </w:p>
          <w:p w14:paraId="64BA4602" w14:textId="07B56CEA" w:rsidR="00334C91" w:rsidRPr="001B3E69" w:rsidRDefault="00334C91" w:rsidP="00334C91">
            <w:pPr>
              <w:rPr>
                <w:rFonts w:ascii="Times New Roman" w:hAnsi="Times New Roman" w:cs="Times New Roman"/>
                <w:sz w:val="28"/>
                <w:szCs w:val="29"/>
              </w:rPr>
            </w:pPr>
            <w:r w:rsidRPr="005424F6">
              <w:rPr>
                <w:rFonts w:ascii="Times New Roman" w:hAnsi="Times New Roman" w:cs="Times New Roman"/>
                <w:sz w:val="28"/>
                <w:szCs w:val="29"/>
              </w:rPr>
              <w:t>((DCI1A_1_5MHz_TDD_1_6_t*)BCCH_alloc_pdu)-&gt;rballoc</w:t>
            </w:r>
          </w:p>
        </w:tc>
        <w:tc>
          <w:tcPr>
            <w:tcW w:w="2552" w:type="dxa"/>
          </w:tcPr>
          <w:p w14:paraId="5620079A" w14:textId="77777777" w:rsidR="00334C91" w:rsidRDefault="00334C91" w:rsidP="00334C91">
            <w:pPr>
              <w:rPr>
                <w:rFonts w:ascii="Times New Roman" w:hAnsi="Times New Roman" w:cs="Times New Roman"/>
                <w:sz w:val="28"/>
                <w:szCs w:val="29"/>
              </w:rPr>
            </w:pPr>
            <w:r w:rsidRPr="005424F6">
              <w:rPr>
                <w:rFonts w:ascii="Times New Roman" w:hAnsi="Times New Roman" w:cs="Times New Roman"/>
                <w:sz w:val="28"/>
                <w:szCs w:val="29"/>
              </w:rPr>
              <w:t>((DCI1A_1_5MHz_TDD_1_6_t*)BCCH_alloc_pdu)-&gt;rballoc</w:t>
            </w:r>
            <w:r>
              <w:rPr>
                <w:rFonts w:ascii="Times New Roman" w:hAnsi="Times New Roman" w:cs="Times New Roman"/>
                <w:sz w:val="28"/>
                <w:szCs w:val="29"/>
              </w:rPr>
              <w:t xml:space="preserve"> </w:t>
            </w:r>
            <w:r>
              <w:rPr>
                <w:rFonts w:ascii="Times New Roman" w:hAnsi="Times New Roman" w:cs="Times New Roman" w:hint="eastAsia"/>
                <w:sz w:val="28"/>
                <w:szCs w:val="29"/>
              </w:rPr>
              <w:t>is from</w:t>
            </w:r>
          </w:p>
          <w:p w14:paraId="591CAEF0" w14:textId="25D07A6F" w:rsidR="00334C91" w:rsidRPr="001B3E69" w:rsidRDefault="00334C91" w:rsidP="00334C91">
            <w:pPr>
              <w:rPr>
                <w:rFonts w:ascii="Times New Roman" w:hAnsi="Times New Roman" w:cs="Times New Roman"/>
                <w:sz w:val="28"/>
                <w:szCs w:val="29"/>
              </w:rPr>
            </w:pPr>
            <w:r w:rsidRPr="005424F6">
              <w:rPr>
                <w:rFonts w:ascii="Times New Roman" w:hAnsi="Times New Roman" w:cs="Times New Roman"/>
                <w:sz w:val="28"/>
                <w:szCs w:val="29"/>
              </w:rPr>
              <w:t>computeRIV</w:t>
            </w:r>
            <w:r>
              <w:rPr>
                <w:rFonts w:ascii="Times New Roman" w:hAnsi="Times New Roman" w:cs="Times New Roman"/>
                <w:sz w:val="28"/>
                <w:szCs w:val="29"/>
              </w:rPr>
              <w:t>()</w:t>
            </w:r>
          </w:p>
        </w:tc>
      </w:tr>
      <w:tr w:rsidR="00334C91" w14:paraId="29D94446" w14:textId="77777777" w:rsidTr="00B17DA4">
        <w:tblPrEx>
          <w:jc w:val="left"/>
        </w:tblPrEx>
        <w:trPr>
          <w:trHeight w:val="1121"/>
        </w:trPr>
        <w:tc>
          <w:tcPr>
            <w:tcW w:w="2405" w:type="dxa"/>
            <w:vMerge/>
          </w:tcPr>
          <w:p w14:paraId="1BEFD106" w14:textId="77777777" w:rsidR="00334C91" w:rsidRDefault="00334C91" w:rsidP="00334C91">
            <w:pPr>
              <w:rPr>
                <w:rFonts w:ascii="Times New Roman" w:hAnsi="Times New Roman" w:cs="Times New Roman"/>
              </w:rPr>
            </w:pPr>
          </w:p>
        </w:tc>
        <w:tc>
          <w:tcPr>
            <w:tcW w:w="2268" w:type="dxa"/>
          </w:tcPr>
          <w:p w14:paraId="5A329424" w14:textId="49F5C5D9" w:rsidR="00334C91" w:rsidRPr="005424F6" w:rsidRDefault="00334C91" w:rsidP="00334C91">
            <w:pPr>
              <w:rPr>
                <w:rFonts w:ascii="Times New Roman" w:hAnsi="Times New Roman" w:cs="Times New Roman"/>
                <w:sz w:val="28"/>
                <w:szCs w:val="29"/>
              </w:rPr>
            </w:pPr>
            <w:commentRangeStart w:id="50"/>
            <w:r w:rsidRPr="005424F6">
              <w:rPr>
                <w:rFonts w:ascii="Times New Roman" w:hAnsi="Times New Roman" w:cs="Times New Roman"/>
                <w:sz w:val="28"/>
                <w:szCs w:val="29"/>
              </w:rPr>
              <w:t>computeRIV</w:t>
            </w:r>
            <w:commentRangeEnd w:id="50"/>
            <w:r>
              <w:rPr>
                <w:rStyle w:val="ad"/>
              </w:rPr>
              <w:commentReference w:id="50"/>
            </w:r>
            <w:r>
              <w:rPr>
                <w:rFonts w:ascii="Times New Roman" w:hAnsi="Times New Roman" w:cs="Times New Roman"/>
                <w:sz w:val="28"/>
                <w:szCs w:val="29"/>
              </w:rPr>
              <w:t>()</w:t>
            </w:r>
          </w:p>
        </w:tc>
        <w:tc>
          <w:tcPr>
            <w:tcW w:w="1559" w:type="dxa"/>
          </w:tcPr>
          <w:p w14:paraId="616A156C" w14:textId="47924C10" w:rsidR="00334C91" w:rsidRDefault="00334C91" w:rsidP="00334C91">
            <w:pPr>
              <w:rPr>
                <w:rFonts w:ascii="Times New Roman" w:hAnsi="Times New Roman" w:cs="Times New Roman"/>
                <w:szCs w:val="24"/>
              </w:rPr>
            </w:pPr>
            <w:r>
              <w:rPr>
                <w:rFonts w:ascii="Times New Roman" w:hAnsi="Times New Roman" w:cs="Times New Roman"/>
                <w:szCs w:val="24"/>
              </w:rPr>
              <w:t>MAC</w:t>
            </w:r>
            <w:r w:rsidRPr="0046026B">
              <w:rPr>
                <w:rFonts w:ascii="Times New Roman" w:hAnsi="Times New Roman" w:cs="Times New Roman"/>
                <w:szCs w:val="24"/>
              </w:rPr>
              <w:t>→</w:t>
            </w:r>
            <w:r>
              <w:rPr>
                <w:rFonts w:ascii="Times New Roman" w:hAnsi="Times New Roman" w:cs="Times New Roman"/>
                <w:szCs w:val="24"/>
              </w:rPr>
              <w:t>PHY</w:t>
            </w:r>
          </w:p>
        </w:tc>
        <w:tc>
          <w:tcPr>
            <w:tcW w:w="2410" w:type="dxa"/>
          </w:tcPr>
          <w:p w14:paraId="527CE2C5" w14:textId="77777777" w:rsidR="00334C91" w:rsidRDefault="00334C91" w:rsidP="00334C91">
            <w:pPr>
              <w:rPr>
                <w:rFonts w:ascii="Times New Roman" w:hAnsi="Times New Roman" w:cs="Times New Roman"/>
                <w:sz w:val="28"/>
                <w:szCs w:val="29"/>
              </w:rPr>
            </w:pPr>
            <w:r w:rsidRPr="001B3E69">
              <w:rPr>
                <w:rFonts w:ascii="Times New Roman" w:hAnsi="Times New Roman" w:cs="Times New Roman"/>
                <w:sz w:val="28"/>
                <w:szCs w:val="29"/>
              </w:rPr>
              <w:t>PHY_vars_eNB_g[module_idP][CC_id]-&gt;lte_frame_parms.N_RB_DL,</w:t>
            </w:r>
          </w:p>
          <w:p w14:paraId="1C147B0E" w14:textId="77777777" w:rsidR="00334C91" w:rsidRDefault="00334C91" w:rsidP="00334C91">
            <w:pPr>
              <w:rPr>
                <w:rFonts w:ascii="Times New Roman" w:hAnsi="Times New Roman" w:cs="Times New Roman"/>
                <w:sz w:val="28"/>
                <w:szCs w:val="29"/>
              </w:rPr>
            </w:pPr>
            <w:r w:rsidRPr="001B3E69">
              <w:rPr>
                <w:rFonts w:ascii="Times New Roman" w:hAnsi="Times New Roman" w:cs="Times New Roman"/>
                <w:sz w:val="28"/>
                <w:szCs w:val="29"/>
              </w:rPr>
              <w:t>first_rb,</w:t>
            </w:r>
          </w:p>
          <w:p w14:paraId="3DC4C31A" w14:textId="58C1999B" w:rsidR="00334C91" w:rsidRPr="001B3E69" w:rsidRDefault="00334C91" w:rsidP="00334C91">
            <w:pPr>
              <w:rPr>
                <w:rFonts w:ascii="Times New Roman" w:hAnsi="Times New Roman" w:cs="Times New Roman"/>
                <w:sz w:val="28"/>
                <w:szCs w:val="29"/>
              </w:rPr>
            </w:pPr>
            <w:commentRangeStart w:id="51"/>
            <w:r w:rsidRPr="001B3E69">
              <w:rPr>
                <w:rFonts w:ascii="Times New Roman" w:hAnsi="Times New Roman" w:cs="Times New Roman"/>
                <w:sz w:val="28"/>
                <w:szCs w:val="29"/>
              </w:rPr>
              <w:t>4</w:t>
            </w:r>
            <w:commentRangeEnd w:id="51"/>
            <w:r>
              <w:rPr>
                <w:rStyle w:val="ad"/>
              </w:rPr>
              <w:commentReference w:id="51"/>
            </w:r>
          </w:p>
        </w:tc>
        <w:tc>
          <w:tcPr>
            <w:tcW w:w="2552" w:type="dxa"/>
          </w:tcPr>
          <w:p w14:paraId="407D8161" w14:textId="1AB3BF18" w:rsidR="00334C91" w:rsidRPr="001B3E69" w:rsidRDefault="00334C91" w:rsidP="00334C91">
            <w:pPr>
              <w:rPr>
                <w:rFonts w:ascii="Times New Roman" w:hAnsi="Times New Roman" w:cs="Times New Roman"/>
                <w:sz w:val="28"/>
                <w:szCs w:val="29"/>
              </w:rPr>
            </w:pPr>
            <w:commentRangeStart w:id="52"/>
            <w:r w:rsidRPr="001B3E69">
              <w:rPr>
                <w:rFonts w:ascii="Times New Roman" w:hAnsi="Times New Roman" w:cs="Times New Roman"/>
                <w:sz w:val="28"/>
                <w:szCs w:val="29"/>
              </w:rPr>
              <w:t>RIV</w:t>
            </w:r>
            <w:commentRangeEnd w:id="52"/>
            <w:r>
              <w:rPr>
                <w:rStyle w:val="ad"/>
              </w:rPr>
              <w:commentReference w:id="52"/>
            </w:r>
          </w:p>
        </w:tc>
      </w:tr>
      <w:tr w:rsidR="00334C91" w14:paraId="51548212" w14:textId="77777777" w:rsidTr="00B17DA4">
        <w:tblPrEx>
          <w:jc w:val="left"/>
        </w:tblPrEx>
        <w:trPr>
          <w:trHeight w:val="1121"/>
        </w:trPr>
        <w:tc>
          <w:tcPr>
            <w:tcW w:w="2405" w:type="dxa"/>
          </w:tcPr>
          <w:p w14:paraId="526F2033" w14:textId="6AD1D606" w:rsidR="00334C91" w:rsidRDefault="00064008" w:rsidP="00334C91">
            <w:pPr>
              <w:rPr>
                <w:rFonts w:ascii="Times New Roman" w:hAnsi="Times New Roman" w:cs="Times New Roman"/>
              </w:rPr>
            </w:pPr>
            <w:r>
              <w:rPr>
                <w:rFonts w:ascii="Times New Roman" w:hAnsi="Times New Roman" w:cs="Times New Roman"/>
              </w:rPr>
              <w:t>….</w:t>
            </w:r>
          </w:p>
        </w:tc>
        <w:tc>
          <w:tcPr>
            <w:tcW w:w="2268" w:type="dxa"/>
          </w:tcPr>
          <w:p w14:paraId="0C332257" w14:textId="5904EF44" w:rsidR="00334C91" w:rsidRPr="005424F6" w:rsidRDefault="00064008" w:rsidP="00334C91">
            <w:pPr>
              <w:rPr>
                <w:rFonts w:ascii="Times New Roman" w:hAnsi="Times New Roman" w:cs="Times New Roman"/>
                <w:sz w:val="28"/>
                <w:szCs w:val="29"/>
              </w:rPr>
            </w:pPr>
            <w:r>
              <w:rPr>
                <w:rFonts w:ascii="Times New Roman" w:hAnsi="Times New Roman" w:cs="Times New Roman"/>
                <w:sz w:val="28"/>
                <w:szCs w:val="29"/>
              </w:rPr>
              <w:t>….</w:t>
            </w:r>
          </w:p>
        </w:tc>
        <w:tc>
          <w:tcPr>
            <w:tcW w:w="1559" w:type="dxa"/>
          </w:tcPr>
          <w:p w14:paraId="20B926F8" w14:textId="09163630" w:rsidR="00334C91" w:rsidRDefault="00064008" w:rsidP="00334C91">
            <w:pPr>
              <w:rPr>
                <w:rFonts w:ascii="Times New Roman" w:hAnsi="Times New Roman" w:cs="Times New Roman"/>
                <w:szCs w:val="24"/>
              </w:rPr>
            </w:pPr>
            <w:r>
              <w:rPr>
                <w:rFonts w:ascii="Times New Roman" w:hAnsi="Times New Roman" w:cs="Times New Roman"/>
                <w:szCs w:val="24"/>
              </w:rPr>
              <w:t>…</w:t>
            </w:r>
          </w:p>
        </w:tc>
        <w:tc>
          <w:tcPr>
            <w:tcW w:w="2410" w:type="dxa"/>
          </w:tcPr>
          <w:p w14:paraId="7A18B6E1" w14:textId="0BC62190" w:rsidR="00334C91" w:rsidRPr="001B3E69" w:rsidRDefault="00064008" w:rsidP="00334C91">
            <w:pPr>
              <w:rPr>
                <w:rFonts w:ascii="Times New Roman" w:hAnsi="Times New Roman" w:cs="Times New Roman"/>
                <w:sz w:val="28"/>
                <w:szCs w:val="29"/>
              </w:rPr>
            </w:pPr>
            <w:r>
              <w:rPr>
                <w:rFonts w:ascii="Times New Roman" w:hAnsi="Times New Roman" w:cs="Times New Roman"/>
                <w:sz w:val="28"/>
                <w:szCs w:val="29"/>
              </w:rPr>
              <w:t>…</w:t>
            </w:r>
          </w:p>
        </w:tc>
        <w:tc>
          <w:tcPr>
            <w:tcW w:w="2552" w:type="dxa"/>
          </w:tcPr>
          <w:p w14:paraId="212CDE2F" w14:textId="54487BD2" w:rsidR="00334C91" w:rsidRPr="001B3E69" w:rsidRDefault="00064008" w:rsidP="00334C91">
            <w:pPr>
              <w:rPr>
                <w:rFonts w:ascii="Times New Roman" w:hAnsi="Times New Roman" w:cs="Times New Roman"/>
                <w:sz w:val="28"/>
                <w:szCs w:val="29"/>
              </w:rPr>
            </w:pPr>
            <w:r>
              <w:rPr>
                <w:rFonts w:ascii="Times New Roman" w:hAnsi="Times New Roman" w:cs="Times New Roman"/>
                <w:sz w:val="28"/>
                <w:szCs w:val="29"/>
              </w:rPr>
              <w:t>…</w:t>
            </w:r>
          </w:p>
        </w:tc>
      </w:tr>
    </w:tbl>
    <w:p w14:paraId="32DCC5DE" w14:textId="16909F85" w:rsidR="008B3A6A" w:rsidRDefault="008B3A6A" w:rsidP="009E012C">
      <w:pPr>
        <w:widowControl/>
        <w:rPr>
          <w:rFonts w:ascii="Times New Roman" w:hAnsi="Times New Roman" w:cs="Times New Roman"/>
          <w:szCs w:val="40"/>
        </w:rPr>
      </w:pPr>
    </w:p>
    <w:p w14:paraId="193AD938" w14:textId="067C0188" w:rsidR="008B3A6A" w:rsidRDefault="008B3A6A" w:rsidP="009E012C">
      <w:pPr>
        <w:widowControl/>
        <w:rPr>
          <w:rFonts w:ascii="Times New Roman" w:hAnsi="Times New Roman" w:cs="Times New Roman"/>
          <w:szCs w:val="40"/>
        </w:rPr>
      </w:pPr>
    </w:p>
    <w:p w14:paraId="2DC82711" w14:textId="32AB8D15" w:rsidR="00D118E1" w:rsidRDefault="00D118E1" w:rsidP="00D118E1">
      <w:pPr>
        <w:pStyle w:val="2"/>
      </w:pPr>
      <w:bookmarkStart w:id="53" w:name="_Toc468707362"/>
      <w:r>
        <w:lastRenderedPageBreak/>
        <w:t>3.4 Inter Blocks</w:t>
      </w:r>
      <w:bookmarkEnd w:id="53"/>
    </w:p>
    <w:p w14:paraId="42A21073" w14:textId="2CBB648F" w:rsidR="00D118E1" w:rsidRPr="00D118E1" w:rsidRDefault="00D118E1" w:rsidP="008B3A6A">
      <w:pPr>
        <w:pStyle w:val="3"/>
      </w:pPr>
      <w:bookmarkStart w:id="54" w:name="_Toc468707363"/>
      <w:r>
        <w:t>3.</w:t>
      </w:r>
      <w:r>
        <w:rPr>
          <w:rFonts w:hint="eastAsia"/>
        </w:rPr>
        <w:t>4</w:t>
      </w:r>
      <w:r>
        <w:t>.</w:t>
      </w:r>
      <w:r>
        <w:rPr>
          <w:rFonts w:hint="eastAsia"/>
        </w:rPr>
        <w:t>1</w:t>
      </w:r>
      <w:r>
        <w:t xml:space="preserve"> </w:t>
      </w:r>
      <w:r w:rsidR="002407FF">
        <w:rPr>
          <w:rFonts w:ascii="Times New Roman" w:hAnsi="Times New Roman" w:cs="Times New Roman" w:hint="eastAsia"/>
        </w:rPr>
        <w:t>PHY_U</w:t>
      </w:r>
      <w:r w:rsidR="008B3A6A">
        <w:rPr>
          <w:rFonts w:ascii="Times New Roman" w:hAnsi="Times New Roman" w:cs="Times New Roman" w:hint="eastAsia"/>
        </w:rPr>
        <w:t>L</w:t>
      </w:r>
      <w:bookmarkEnd w:id="54"/>
    </w:p>
    <w:tbl>
      <w:tblPr>
        <w:tblStyle w:val="a3"/>
        <w:tblW w:w="10201" w:type="dxa"/>
        <w:jc w:val="center"/>
        <w:tblLayout w:type="fixed"/>
        <w:tblLook w:val="04A0" w:firstRow="1" w:lastRow="0" w:firstColumn="1" w:lastColumn="0" w:noHBand="0" w:noVBand="1"/>
      </w:tblPr>
      <w:tblGrid>
        <w:gridCol w:w="2405"/>
        <w:gridCol w:w="1985"/>
        <w:gridCol w:w="2409"/>
        <w:gridCol w:w="3402"/>
      </w:tblGrid>
      <w:tr w:rsidR="008B3A6A" w14:paraId="276AC6BA" w14:textId="77777777" w:rsidTr="00B96AD3">
        <w:trPr>
          <w:trHeight w:val="405"/>
          <w:jc w:val="center"/>
        </w:trPr>
        <w:tc>
          <w:tcPr>
            <w:tcW w:w="2405" w:type="dxa"/>
            <w:shd w:val="clear" w:color="auto" w:fill="D9D9D9" w:themeFill="background1" w:themeFillShade="D9"/>
          </w:tcPr>
          <w:p w14:paraId="1AB146FC" w14:textId="16E442BD" w:rsidR="008B3A6A" w:rsidRPr="00633FFA" w:rsidRDefault="008B3A6A" w:rsidP="00923A14">
            <w:pPr>
              <w:rPr>
                <w:rFonts w:ascii="Times New Roman" w:hAnsi="Times New Roman" w:cs="Times New Roman"/>
                <w:b/>
              </w:rPr>
            </w:pPr>
            <w:r>
              <w:rPr>
                <w:rFonts w:ascii="Times New Roman" w:hAnsi="Times New Roman" w:cs="Times New Roman"/>
                <w:b/>
                <w:szCs w:val="40"/>
              </w:rPr>
              <w:t>From Block</w:t>
            </w:r>
          </w:p>
        </w:tc>
        <w:tc>
          <w:tcPr>
            <w:tcW w:w="1985" w:type="dxa"/>
            <w:shd w:val="clear" w:color="auto" w:fill="D9D9D9" w:themeFill="background1" w:themeFillShade="D9"/>
          </w:tcPr>
          <w:p w14:paraId="3ABAEE05" w14:textId="6124C0D7" w:rsidR="008B3A6A" w:rsidRDefault="008B3A6A" w:rsidP="00923A14">
            <w:pPr>
              <w:rPr>
                <w:rFonts w:ascii="Times New Roman" w:hAnsi="Times New Roman" w:cs="Times New Roman"/>
                <w:b/>
              </w:rPr>
            </w:pPr>
            <w:r>
              <w:rPr>
                <w:rFonts w:ascii="Times New Roman" w:hAnsi="Times New Roman" w:cs="Times New Roman" w:hint="eastAsia"/>
                <w:b/>
              </w:rPr>
              <w:t>To Block</w:t>
            </w:r>
          </w:p>
        </w:tc>
        <w:tc>
          <w:tcPr>
            <w:tcW w:w="2409" w:type="dxa"/>
            <w:shd w:val="clear" w:color="auto" w:fill="D9D9D9" w:themeFill="background1" w:themeFillShade="D9"/>
          </w:tcPr>
          <w:p w14:paraId="1DFCDFDB" w14:textId="48CA6DCB" w:rsidR="008B3A6A" w:rsidRDefault="008B3A6A" w:rsidP="00923A14">
            <w:pPr>
              <w:rPr>
                <w:rFonts w:ascii="Times New Roman" w:hAnsi="Times New Roman" w:cs="Times New Roman"/>
                <w:b/>
              </w:rPr>
            </w:pPr>
            <w:r>
              <w:rPr>
                <w:rFonts w:ascii="Times New Roman" w:hAnsi="Times New Roman" w:cs="Times New Roman"/>
                <w:b/>
              </w:rPr>
              <w:t>Channel Parameters</w:t>
            </w:r>
          </w:p>
          <w:p w14:paraId="092491C7" w14:textId="56C293C5" w:rsidR="008B3A6A" w:rsidRPr="00BA7D30" w:rsidRDefault="008B3A6A" w:rsidP="002407FF">
            <w:pPr>
              <w:rPr>
                <w:rFonts w:ascii="Times New Roman" w:hAnsi="Times New Roman" w:cs="Times New Roman"/>
                <w:b/>
              </w:rPr>
            </w:pPr>
            <w:r>
              <w:rPr>
                <w:rFonts w:ascii="Times New Roman" w:hAnsi="Times New Roman" w:cs="Times New Roman" w:hint="eastAsia"/>
                <w:b/>
              </w:rPr>
              <w:t>(</w:t>
            </w:r>
            <w:r w:rsidR="002407FF">
              <w:rPr>
                <w:rFonts w:ascii="Times New Roman" w:hAnsi="Times New Roman" w:cs="Times New Roman" w:hint="eastAsia"/>
              </w:rPr>
              <w:t>PHY_UL</w:t>
            </w:r>
            <w:r>
              <w:rPr>
                <w:rFonts w:ascii="Times New Roman" w:hAnsi="Times New Roman" w:cs="Times New Roman"/>
              </w:rPr>
              <w:t>_Para</w:t>
            </w:r>
            <w:r>
              <w:rPr>
                <w:rFonts w:ascii="Times New Roman" w:hAnsi="Times New Roman" w:cs="Times New Roman" w:hint="eastAsia"/>
                <w:b/>
              </w:rPr>
              <w:t>)</w:t>
            </w:r>
          </w:p>
        </w:tc>
        <w:tc>
          <w:tcPr>
            <w:tcW w:w="3402" w:type="dxa"/>
            <w:shd w:val="clear" w:color="auto" w:fill="D9D9D9" w:themeFill="background1" w:themeFillShade="D9"/>
          </w:tcPr>
          <w:p w14:paraId="5AF94221" w14:textId="77777777" w:rsidR="008B3A6A" w:rsidRDefault="008B3A6A" w:rsidP="00923A14">
            <w:pPr>
              <w:rPr>
                <w:rFonts w:ascii="Times New Roman" w:hAnsi="Times New Roman" w:cs="Times New Roman"/>
              </w:rPr>
            </w:pPr>
            <w:r>
              <w:rPr>
                <w:rFonts w:ascii="Times New Roman" w:hAnsi="Times New Roman" w:cs="Times New Roman"/>
                <w:b/>
                <w:szCs w:val="40"/>
              </w:rPr>
              <w:t>Note</w:t>
            </w:r>
          </w:p>
        </w:tc>
      </w:tr>
      <w:tr w:rsidR="008B3A6A" w14:paraId="42199BCD" w14:textId="77777777" w:rsidTr="00B96AD3">
        <w:trPr>
          <w:trHeight w:val="3333"/>
          <w:jc w:val="center"/>
        </w:trPr>
        <w:tc>
          <w:tcPr>
            <w:tcW w:w="2405" w:type="dxa"/>
          </w:tcPr>
          <w:p w14:paraId="2B207B2D" w14:textId="14F606A8" w:rsidR="008B3A6A" w:rsidRDefault="008B3A6A" w:rsidP="008B3A6A">
            <w:pPr>
              <w:rPr>
                <w:rFonts w:ascii="Times New Roman" w:hAnsi="Times New Roman" w:cs="Times New Roman"/>
              </w:rPr>
            </w:pPr>
            <w:r>
              <w:rPr>
                <w:rFonts w:ascii="Times New Roman" w:hAnsi="Times New Roman" w:cs="Times New Roman"/>
                <w:szCs w:val="24"/>
              </w:rPr>
              <w:t>PHY_MAC_Interface</w:t>
            </w:r>
          </w:p>
        </w:tc>
        <w:tc>
          <w:tcPr>
            <w:tcW w:w="1985" w:type="dxa"/>
          </w:tcPr>
          <w:p w14:paraId="2358DC70" w14:textId="204C8F7F" w:rsidR="008B3A6A" w:rsidRPr="00740A52" w:rsidRDefault="002407FF" w:rsidP="00923A14">
            <w:pPr>
              <w:rPr>
                <w:rFonts w:ascii="Times New Roman" w:hAnsi="Times New Roman" w:cs="Times New Roman"/>
                <w:b/>
              </w:rPr>
            </w:pPr>
            <w:r>
              <w:rPr>
                <w:rFonts w:ascii="Times New Roman" w:hAnsi="Times New Roman" w:cs="Times New Roman"/>
                <w:szCs w:val="24"/>
              </w:rPr>
              <w:t>U</w:t>
            </w:r>
            <w:r w:rsidR="008B3A6A">
              <w:rPr>
                <w:rFonts w:ascii="Times New Roman" w:hAnsi="Times New Roman" w:cs="Times New Roman"/>
                <w:szCs w:val="24"/>
              </w:rPr>
              <w:t>LSCH_Process</w:t>
            </w:r>
          </w:p>
        </w:tc>
        <w:tc>
          <w:tcPr>
            <w:tcW w:w="2409" w:type="dxa"/>
          </w:tcPr>
          <w:p w14:paraId="7AE55165" w14:textId="77777777" w:rsidR="008B3A6A" w:rsidRPr="00D06DC8" w:rsidRDefault="003A389D" w:rsidP="00923A14">
            <w:pPr>
              <w:rPr>
                <w:rFonts w:ascii="Times New Roman" w:hAnsi="Times New Roman" w:cs="Times New Roman"/>
              </w:rPr>
            </w:pPr>
            <w:r w:rsidRPr="00D06DC8">
              <w:rPr>
                <w:rFonts w:ascii="Times New Roman" w:hAnsi="Times New Roman" w:cs="Times New Roman"/>
              </w:rPr>
              <w:t>module_idP</w:t>
            </w:r>
          </w:p>
          <w:p w14:paraId="192E73DE" w14:textId="77777777" w:rsidR="003A389D" w:rsidRPr="00D06DC8" w:rsidRDefault="003A389D" w:rsidP="00923A14">
            <w:pPr>
              <w:rPr>
                <w:rFonts w:ascii="Times New Roman" w:hAnsi="Times New Roman" w:cs="Times New Roman"/>
              </w:rPr>
            </w:pPr>
            <w:r w:rsidRPr="00D06DC8">
              <w:rPr>
                <w:rFonts w:ascii="Times New Roman" w:hAnsi="Times New Roman" w:cs="Times New Roman"/>
              </w:rPr>
              <w:t>frameP</w:t>
            </w:r>
          </w:p>
          <w:p w14:paraId="537BFCF5" w14:textId="77777777" w:rsidR="003A389D" w:rsidRPr="00D06DC8" w:rsidRDefault="003A389D" w:rsidP="00923A14">
            <w:pPr>
              <w:rPr>
                <w:rFonts w:ascii="Times New Roman" w:hAnsi="Times New Roman" w:cs="Times New Roman"/>
              </w:rPr>
            </w:pPr>
            <w:r w:rsidRPr="00D06DC8">
              <w:rPr>
                <w:rFonts w:ascii="Times New Roman" w:hAnsi="Times New Roman" w:cs="Times New Roman"/>
              </w:rPr>
              <w:t>cooperation_flag</w:t>
            </w:r>
          </w:p>
          <w:p w14:paraId="29BFBBCE" w14:textId="77777777" w:rsidR="003A389D" w:rsidRPr="00D06DC8" w:rsidRDefault="003A389D" w:rsidP="00923A14">
            <w:pPr>
              <w:rPr>
                <w:rFonts w:ascii="Times New Roman" w:hAnsi="Times New Roman" w:cs="Times New Roman"/>
              </w:rPr>
            </w:pPr>
            <w:r w:rsidRPr="00D06DC8">
              <w:rPr>
                <w:rFonts w:ascii="Times New Roman" w:hAnsi="Times New Roman" w:cs="Times New Roman"/>
              </w:rPr>
              <w:t>subframeP</w:t>
            </w:r>
          </w:p>
          <w:p w14:paraId="18223535" w14:textId="17D3D1FF" w:rsidR="003A389D" w:rsidRPr="00740A52" w:rsidRDefault="003A389D" w:rsidP="00923A14">
            <w:pPr>
              <w:rPr>
                <w:rFonts w:ascii="Times New Roman" w:hAnsi="Times New Roman" w:cs="Times New Roman"/>
                <w:b/>
              </w:rPr>
            </w:pPr>
            <w:r w:rsidRPr="00D06DC8">
              <w:rPr>
                <w:rFonts w:ascii="Times New Roman" w:hAnsi="Times New Roman" w:cs="Times New Roman"/>
              </w:rPr>
              <w:t>sched_subframe</w:t>
            </w:r>
          </w:p>
        </w:tc>
        <w:tc>
          <w:tcPr>
            <w:tcW w:w="3402" w:type="dxa"/>
          </w:tcPr>
          <w:p w14:paraId="1A9A457F" w14:textId="77777777" w:rsidR="00B96AD3" w:rsidRDefault="00B96AD3" w:rsidP="00B96AD3">
            <w:pPr>
              <w:ind w:left="240" w:hangingChars="100" w:hanging="240"/>
              <w:rPr>
                <w:rFonts w:ascii="Times New Roman" w:hAnsi="Times New Roman" w:cs="Times New Roman"/>
              </w:rPr>
            </w:pPr>
            <w:r>
              <w:rPr>
                <w:rFonts w:ascii="Times New Roman" w:hAnsi="Times New Roman" w:cs="Times New Roman"/>
              </w:rPr>
              <w:t>The input parameter of</w:t>
            </w:r>
          </w:p>
          <w:p w14:paraId="43030E18" w14:textId="3D2CD41F" w:rsidR="00B96AD3" w:rsidRDefault="00B96AD3" w:rsidP="00B96AD3">
            <w:pPr>
              <w:rPr>
                <w:rFonts w:ascii="Times New Roman" w:hAnsi="Times New Roman" w:cs="Times New Roman"/>
              </w:rPr>
            </w:pPr>
            <w:r>
              <w:rPr>
                <w:rFonts w:ascii="Times New Roman" w:hAnsi="Times New Roman" w:cs="Times New Roman"/>
              </w:rPr>
              <w:t>function s</w:t>
            </w:r>
            <w:r>
              <w:rPr>
                <w:rFonts w:ascii="Times New Roman" w:hAnsi="Times New Roman" w:cs="Times New Roman" w:hint="eastAsia"/>
              </w:rPr>
              <w:t>chedule</w:t>
            </w:r>
            <w:r>
              <w:rPr>
                <w:rFonts w:ascii="Times New Roman" w:hAnsi="Times New Roman" w:cs="Times New Roman"/>
              </w:rPr>
              <w:t>_ulsch(),</w:t>
            </w:r>
          </w:p>
          <w:p w14:paraId="735FED25" w14:textId="7F1AD24F" w:rsidR="008B3A6A" w:rsidRPr="003A389D" w:rsidRDefault="003A389D" w:rsidP="00B96AD3">
            <w:pPr>
              <w:rPr>
                <w:rFonts w:ascii="Times New Roman" w:hAnsi="Times New Roman" w:cs="Times New Roman"/>
              </w:rPr>
            </w:pPr>
            <w:r w:rsidRPr="00D06DC8">
              <w:rPr>
                <w:rFonts w:ascii="Times New Roman" w:hAnsi="Times New Roman" w:cs="Times New Roman"/>
              </w:rPr>
              <w:t>Sched_subframe = subframeP+4</w:t>
            </w:r>
          </w:p>
        </w:tc>
      </w:tr>
    </w:tbl>
    <w:p w14:paraId="16B9E052" w14:textId="55B2B0BD" w:rsidR="00F50B3E" w:rsidRPr="00F50B3E" w:rsidRDefault="00F50B3E" w:rsidP="00F50B3E">
      <w:pPr>
        <w:jc w:val="center"/>
      </w:pPr>
      <w:r>
        <w:rPr>
          <w:rFonts w:ascii="Times New Roman" w:hAnsi="Times New Roman" w:cs="Times New Roman" w:hint="eastAsia"/>
        </w:rPr>
        <w:t>Table</w:t>
      </w:r>
      <w:r>
        <w:rPr>
          <w:rFonts w:ascii="Times New Roman" w:hAnsi="Times New Roman" w:cs="Times New Roman"/>
        </w:rPr>
        <w:t xml:space="preserve">x . Parameters of </w:t>
      </w:r>
      <w:r>
        <w:rPr>
          <w:rFonts w:ascii="Times New Roman" w:hAnsi="Times New Roman" w:cs="Times New Roman" w:hint="eastAsia"/>
        </w:rPr>
        <w:t xml:space="preserve">Inter Blocks </w:t>
      </w:r>
      <w:r>
        <w:rPr>
          <w:rFonts w:ascii="Times New Roman" w:hAnsi="Times New Roman" w:cs="Times New Roman"/>
        </w:rPr>
        <w:t>Channel.</w:t>
      </w:r>
    </w:p>
    <w:p w14:paraId="5248BB28" w14:textId="390F111D" w:rsidR="008B3A6A" w:rsidRPr="00D118E1" w:rsidRDefault="008B3A6A" w:rsidP="008B3A6A">
      <w:pPr>
        <w:pStyle w:val="3"/>
      </w:pPr>
      <w:bookmarkStart w:id="55" w:name="_Toc468707364"/>
      <w:r>
        <w:t>3.</w:t>
      </w:r>
      <w:r>
        <w:rPr>
          <w:rFonts w:hint="eastAsia"/>
        </w:rPr>
        <w:t>4</w:t>
      </w:r>
      <w:r>
        <w:t>.</w:t>
      </w:r>
      <w:r>
        <w:rPr>
          <w:rFonts w:hint="eastAsia"/>
        </w:rPr>
        <w:t>2</w:t>
      </w:r>
      <w:r>
        <w:t xml:space="preserve"> </w:t>
      </w:r>
      <w:r w:rsidR="002407FF">
        <w:rPr>
          <w:rFonts w:ascii="Times New Roman" w:hAnsi="Times New Roman" w:cs="Times New Roman" w:hint="eastAsia"/>
        </w:rPr>
        <w:t>U</w:t>
      </w:r>
      <w:r>
        <w:rPr>
          <w:rFonts w:ascii="Times New Roman" w:hAnsi="Times New Roman" w:cs="Times New Roman" w:hint="eastAsia"/>
        </w:rPr>
        <w:t>L</w:t>
      </w:r>
      <w:r>
        <w:rPr>
          <w:rFonts w:ascii="Times New Roman" w:hAnsi="Times New Roman" w:cs="Times New Roman"/>
        </w:rPr>
        <w:t>_PHY</w:t>
      </w:r>
      <w:bookmarkEnd w:id="55"/>
    </w:p>
    <w:tbl>
      <w:tblPr>
        <w:tblStyle w:val="a3"/>
        <w:tblW w:w="9634" w:type="dxa"/>
        <w:jc w:val="center"/>
        <w:tblLayout w:type="fixed"/>
        <w:tblLook w:val="04A0" w:firstRow="1" w:lastRow="0" w:firstColumn="1" w:lastColumn="0" w:noHBand="0" w:noVBand="1"/>
      </w:tblPr>
      <w:tblGrid>
        <w:gridCol w:w="1980"/>
        <w:gridCol w:w="2410"/>
        <w:gridCol w:w="2409"/>
        <w:gridCol w:w="2835"/>
      </w:tblGrid>
      <w:tr w:rsidR="008B3A6A" w14:paraId="278F80BF" w14:textId="77777777" w:rsidTr="008B3A6A">
        <w:trPr>
          <w:trHeight w:val="405"/>
          <w:jc w:val="center"/>
        </w:trPr>
        <w:tc>
          <w:tcPr>
            <w:tcW w:w="1980" w:type="dxa"/>
            <w:shd w:val="clear" w:color="auto" w:fill="D9D9D9" w:themeFill="background1" w:themeFillShade="D9"/>
          </w:tcPr>
          <w:p w14:paraId="70404068" w14:textId="77777777" w:rsidR="008B3A6A" w:rsidRPr="00633FFA" w:rsidRDefault="008B3A6A" w:rsidP="00923A14">
            <w:pPr>
              <w:rPr>
                <w:rFonts w:ascii="Times New Roman" w:hAnsi="Times New Roman" w:cs="Times New Roman"/>
                <w:b/>
              </w:rPr>
            </w:pPr>
            <w:r>
              <w:rPr>
                <w:rFonts w:ascii="Times New Roman" w:hAnsi="Times New Roman" w:cs="Times New Roman"/>
                <w:b/>
                <w:szCs w:val="40"/>
              </w:rPr>
              <w:t>From Block</w:t>
            </w:r>
          </w:p>
        </w:tc>
        <w:tc>
          <w:tcPr>
            <w:tcW w:w="2410" w:type="dxa"/>
            <w:shd w:val="clear" w:color="auto" w:fill="D9D9D9" w:themeFill="background1" w:themeFillShade="D9"/>
          </w:tcPr>
          <w:p w14:paraId="6BF3D023" w14:textId="77777777" w:rsidR="008B3A6A" w:rsidRDefault="008B3A6A" w:rsidP="00923A14">
            <w:pPr>
              <w:rPr>
                <w:rFonts w:ascii="Times New Roman" w:hAnsi="Times New Roman" w:cs="Times New Roman"/>
                <w:b/>
              </w:rPr>
            </w:pPr>
            <w:r>
              <w:rPr>
                <w:rFonts w:ascii="Times New Roman" w:hAnsi="Times New Roman" w:cs="Times New Roman" w:hint="eastAsia"/>
                <w:b/>
              </w:rPr>
              <w:t>To Block</w:t>
            </w:r>
          </w:p>
        </w:tc>
        <w:tc>
          <w:tcPr>
            <w:tcW w:w="2409" w:type="dxa"/>
            <w:shd w:val="clear" w:color="auto" w:fill="D9D9D9" w:themeFill="background1" w:themeFillShade="D9"/>
          </w:tcPr>
          <w:p w14:paraId="0384C063" w14:textId="77777777" w:rsidR="008B3A6A" w:rsidRDefault="008B3A6A" w:rsidP="00923A14">
            <w:pPr>
              <w:rPr>
                <w:rFonts w:ascii="Times New Roman" w:hAnsi="Times New Roman" w:cs="Times New Roman"/>
                <w:b/>
              </w:rPr>
            </w:pPr>
            <w:r>
              <w:rPr>
                <w:rFonts w:ascii="Times New Roman" w:hAnsi="Times New Roman" w:cs="Times New Roman"/>
                <w:b/>
              </w:rPr>
              <w:t>Channel Parameters</w:t>
            </w:r>
          </w:p>
          <w:p w14:paraId="16D53836" w14:textId="18057B9D" w:rsidR="008B3A6A" w:rsidRPr="00BA7D30" w:rsidRDefault="008B3A6A" w:rsidP="00923A14">
            <w:pPr>
              <w:rPr>
                <w:rFonts w:ascii="Times New Roman" w:hAnsi="Times New Roman" w:cs="Times New Roman"/>
                <w:b/>
              </w:rPr>
            </w:pPr>
            <w:r>
              <w:rPr>
                <w:rFonts w:ascii="Times New Roman" w:hAnsi="Times New Roman" w:cs="Times New Roman" w:hint="eastAsia"/>
                <w:b/>
              </w:rPr>
              <w:t>(</w:t>
            </w:r>
            <w:r w:rsidR="002407FF">
              <w:rPr>
                <w:rFonts w:ascii="Times New Roman" w:hAnsi="Times New Roman" w:cs="Times New Roman" w:hint="eastAsia"/>
              </w:rPr>
              <w:t>U</w:t>
            </w:r>
            <w:r>
              <w:rPr>
                <w:rFonts w:ascii="Times New Roman" w:hAnsi="Times New Roman" w:cs="Times New Roman" w:hint="eastAsia"/>
              </w:rPr>
              <w:t>L</w:t>
            </w:r>
            <w:r>
              <w:rPr>
                <w:rFonts w:ascii="Times New Roman" w:hAnsi="Times New Roman" w:cs="Times New Roman"/>
              </w:rPr>
              <w:t>_PHY_Para</w:t>
            </w:r>
            <w:r>
              <w:rPr>
                <w:rFonts w:ascii="Times New Roman" w:hAnsi="Times New Roman" w:cs="Times New Roman" w:hint="eastAsia"/>
                <w:b/>
              </w:rPr>
              <w:t>)</w:t>
            </w:r>
          </w:p>
        </w:tc>
        <w:tc>
          <w:tcPr>
            <w:tcW w:w="2835" w:type="dxa"/>
            <w:shd w:val="clear" w:color="auto" w:fill="D9D9D9" w:themeFill="background1" w:themeFillShade="D9"/>
          </w:tcPr>
          <w:p w14:paraId="0CDA2379" w14:textId="77777777" w:rsidR="008B3A6A" w:rsidRDefault="008B3A6A" w:rsidP="00923A14">
            <w:pPr>
              <w:rPr>
                <w:rFonts w:ascii="Times New Roman" w:hAnsi="Times New Roman" w:cs="Times New Roman"/>
              </w:rPr>
            </w:pPr>
            <w:r>
              <w:rPr>
                <w:rFonts w:ascii="Times New Roman" w:hAnsi="Times New Roman" w:cs="Times New Roman"/>
                <w:b/>
                <w:szCs w:val="40"/>
              </w:rPr>
              <w:t>Note</w:t>
            </w:r>
          </w:p>
        </w:tc>
      </w:tr>
      <w:tr w:rsidR="008B3A6A" w14:paraId="13F7D6FE" w14:textId="77777777" w:rsidTr="00F50B3E">
        <w:trPr>
          <w:trHeight w:val="3767"/>
          <w:jc w:val="center"/>
        </w:trPr>
        <w:tc>
          <w:tcPr>
            <w:tcW w:w="1980" w:type="dxa"/>
          </w:tcPr>
          <w:p w14:paraId="474AE42C" w14:textId="0877706F" w:rsidR="008B3A6A" w:rsidRDefault="002407FF" w:rsidP="008B3A6A">
            <w:pPr>
              <w:rPr>
                <w:rFonts w:ascii="Times New Roman" w:hAnsi="Times New Roman" w:cs="Times New Roman"/>
              </w:rPr>
            </w:pPr>
            <w:r>
              <w:rPr>
                <w:rFonts w:ascii="Times New Roman" w:hAnsi="Times New Roman" w:cs="Times New Roman"/>
                <w:szCs w:val="24"/>
              </w:rPr>
              <w:t>U</w:t>
            </w:r>
            <w:r w:rsidR="008B3A6A">
              <w:rPr>
                <w:rFonts w:ascii="Times New Roman" w:hAnsi="Times New Roman" w:cs="Times New Roman"/>
                <w:szCs w:val="24"/>
              </w:rPr>
              <w:t xml:space="preserve">LSCH_Process </w:t>
            </w:r>
          </w:p>
        </w:tc>
        <w:tc>
          <w:tcPr>
            <w:tcW w:w="2410" w:type="dxa"/>
          </w:tcPr>
          <w:p w14:paraId="1F203C16" w14:textId="4A87A414" w:rsidR="008B3A6A" w:rsidRPr="00740A52" w:rsidRDefault="008B3A6A" w:rsidP="00923A14">
            <w:pPr>
              <w:rPr>
                <w:rFonts w:ascii="Times New Roman" w:hAnsi="Times New Roman" w:cs="Times New Roman"/>
                <w:b/>
              </w:rPr>
            </w:pPr>
            <w:r>
              <w:rPr>
                <w:rFonts w:ascii="Times New Roman" w:hAnsi="Times New Roman" w:cs="Times New Roman"/>
                <w:szCs w:val="24"/>
              </w:rPr>
              <w:t>PHY_MAC_Interface</w:t>
            </w:r>
          </w:p>
        </w:tc>
        <w:tc>
          <w:tcPr>
            <w:tcW w:w="2409" w:type="dxa"/>
          </w:tcPr>
          <w:p w14:paraId="32ADD223" w14:textId="01A74F09" w:rsidR="008B3A6A" w:rsidRPr="00740A52" w:rsidRDefault="00213775" w:rsidP="00923A14">
            <w:pPr>
              <w:rPr>
                <w:rFonts w:ascii="Times New Roman" w:hAnsi="Times New Roman" w:cs="Times New Roman"/>
                <w:b/>
              </w:rPr>
            </w:pPr>
            <w:r w:rsidRPr="002407FF">
              <w:rPr>
                <w:rFonts w:ascii="Times New Roman" w:hAnsi="Times New Roman" w:cs="Times New Roman"/>
              </w:rPr>
              <w:t>&amp;eNB_mac_inst[module_idP].common_channels[CC_id].DCI_pdu</w:t>
            </w:r>
          </w:p>
        </w:tc>
        <w:tc>
          <w:tcPr>
            <w:tcW w:w="2835" w:type="dxa"/>
          </w:tcPr>
          <w:p w14:paraId="6C83B65C" w14:textId="3341E238" w:rsidR="008B3A6A" w:rsidRDefault="00B96AD3" w:rsidP="00213775">
            <w:pPr>
              <w:rPr>
                <w:rFonts w:ascii="Times New Roman" w:hAnsi="Times New Roman" w:cs="Times New Roman"/>
              </w:rPr>
            </w:pPr>
            <w:r>
              <w:rPr>
                <w:rFonts w:ascii="Times New Roman" w:hAnsi="Times New Roman" w:cs="Times New Roman" w:hint="eastAsia"/>
              </w:rPr>
              <w:t xml:space="preserve">Return the position of </w:t>
            </w:r>
            <w:r w:rsidRPr="002407FF">
              <w:rPr>
                <w:rFonts w:ascii="Times New Roman" w:hAnsi="Times New Roman" w:cs="Times New Roman"/>
              </w:rPr>
              <w:t>DCI_pdu</w:t>
            </w:r>
          </w:p>
        </w:tc>
      </w:tr>
    </w:tbl>
    <w:p w14:paraId="373EA3C4" w14:textId="300A04E0" w:rsidR="00F50B3E" w:rsidRPr="00F50B3E" w:rsidRDefault="00F50B3E" w:rsidP="00F50B3E">
      <w:pPr>
        <w:jc w:val="center"/>
      </w:pPr>
      <w:r>
        <w:rPr>
          <w:rFonts w:ascii="Times New Roman" w:hAnsi="Times New Roman" w:cs="Times New Roman" w:hint="eastAsia"/>
        </w:rPr>
        <w:t>Table</w:t>
      </w:r>
      <w:r>
        <w:rPr>
          <w:rFonts w:ascii="Times New Roman" w:hAnsi="Times New Roman" w:cs="Times New Roman"/>
        </w:rPr>
        <w:t xml:space="preserve">x . Parameters of </w:t>
      </w:r>
      <w:r>
        <w:rPr>
          <w:rFonts w:ascii="Times New Roman" w:hAnsi="Times New Roman" w:cs="Times New Roman" w:hint="eastAsia"/>
        </w:rPr>
        <w:t xml:space="preserve">Inter Blocks </w:t>
      </w:r>
      <w:r>
        <w:rPr>
          <w:rFonts w:ascii="Times New Roman" w:hAnsi="Times New Roman" w:cs="Times New Roman"/>
        </w:rPr>
        <w:t>Channel.</w:t>
      </w:r>
    </w:p>
    <w:p w14:paraId="21063179" w14:textId="681CA042" w:rsidR="00D06DC8" w:rsidRPr="00D118E1" w:rsidRDefault="00D06DC8" w:rsidP="00D06DC8">
      <w:pPr>
        <w:pStyle w:val="3"/>
      </w:pPr>
      <w:bookmarkStart w:id="56" w:name="_Toc468707365"/>
      <w:r>
        <w:lastRenderedPageBreak/>
        <w:t>3.</w:t>
      </w:r>
      <w:r>
        <w:rPr>
          <w:rFonts w:hint="eastAsia"/>
        </w:rPr>
        <w:t>4</w:t>
      </w:r>
      <w:r>
        <w:t>.</w:t>
      </w:r>
      <w:r>
        <w:rPr>
          <w:rFonts w:hint="eastAsia"/>
        </w:rPr>
        <w:t xml:space="preserve">3 </w:t>
      </w:r>
      <w:r>
        <w:rPr>
          <w:rFonts w:ascii="Times New Roman" w:hAnsi="Times New Roman" w:cs="Times New Roman"/>
        </w:rPr>
        <w:t>PHY_RX</w:t>
      </w:r>
      <w:bookmarkEnd w:id="56"/>
    </w:p>
    <w:tbl>
      <w:tblPr>
        <w:tblStyle w:val="a3"/>
        <w:tblW w:w="9634" w:type="dxa"/>
        <w:jc w:val="center"/>
        <w:tblLayout w:type="fixed"/>
        <w:tblLook w:val="04A0" w:firstRow="1" w:lastRow="0" w:firstColumn="1" w:lastColumn="0" w:noHBand="0" w:noVBand="1"/>
      </w:tblPr>
      <w:tblGrid>
        <w:gridCol w:w="1980"/>
        <w:gridCol w:w="2410"/>
        <w:gridCol w:w="2409"/>
        <w:gridCol w:w="2835"/>
      </w:tblGrid>
      <w:tr w:rsidR="00D06DC8" w14:paraId="413F1F4A" w14:textId="77777777" w:rsidTr="00B17DA4">
        <w:trPr>
          <w:trHeight w:val="405"/>
          <w:jc w:val="center"/>
        </w:trPr>
        <w:tc>
          <w:tcPr>
            <w:tcW w:w="1980" w:type="dxa"/>
            <w:shd w:val="clear" w:color="auto" w:fill="D9D9D9" w:themeFill="background1" w:themeFillShade="D9"/>
          </w:tcPr>
          <w:p w14:paraId="05A4AAD4" w14:textId="77777777" w:rsidR="00D06DC8" w:rsidRPr="00633FFA" w:rsidRDefault="00D06DC8" w:rsidP="00B17DA4">
            <w:pPr>
              <w:rPr>
                <w:rFonts w:ascii="Times New Roman" w:hAnsi="Times New Roman" w:cs="Times New Roman"/>
                <w:b/>
              </w:rPr>
            </w:pPr>
            <w:r>
              <w:rPr>
                <w:rFonts w:ascii="Times New Roman" w:hAnsi="Times New Roman" w:cs="Times New Roman"/>
                <w:b/>
                <w:szCs w:val="40"/>
              </w:rPr>
              <w:t>From Block</w:t>
            </w:r>
          </w:p>
        </w:tc>
        <w:tc>
          <w:tcPr>
            <w:tcW w:w="2410" w:type="dxa"/>
            <w:shd w:val="clear" w:color="auto" w:fill="D9D9D9" w:themeFill="background1" w:themeFillShade="D9"/>
          </w:tcPr>
          <w:p w14:paraId="193A3F84" w14:textId="77777777" w:rsidR="00D06DC8" w:rsidRDefault="00D06DC8" w:rsidP="00B17DA4">
            <w:pPr>
              <w:rPr>
                <w:rFonts w:ascii="Times New Roman" w:hAnsi="Times New Roman" w:cs="Times New Roman"/>
                <w:b/>
              </w:rPr>
            </w:pPr>
            <w:r>
              <w:rPr>
                <w:rFonts w:ascii="Times New Roman" w:hAnsi="Times New Roman" w:cs="Times New Roman" w:hint="eastAsia"/>
                <w:b/>
              </w:rPr>
              <w:t>To Block</w:t>
            </w:r>
          </w:p>
        </w:tc>
        <w:tc>
          <w:tcPr>
            <w:tcW w:w="2409" w:type="dxa"/>
            <w:shd w:val="clear" w:color="auto" w:fill="D9D9D9" w:themeFill="background1" w:themeFillShade="D9"/>
          </w:tcPr>
          <w:p w14:paraId="6AA35CC7" w14:textId="77777777" w:rsidR="00D06DC8" w:rsidRDefault="00D06DC8" w:rsidP="00B17DA4">
            <w:pPr>
              <w:rPr>
                <w:rFonts w:ascii="Times New Roman" w:hAnsi="Times New Roman" w:cs="Times New Roman"/>
                <w:b/>
              </w:rPr>
            </w:pPr>
            <w:r>
              <w:rPr>
                <w:rFonts w:ascii="Times New Roman" w:hAnsi="Times New Roman" w:cs="Times New Roman"/>
                <w:b/>
              </w:rPr>
              <w:t>Channel Parameters</w:t>
            </w:r>
          </w:p>
          <w:p w14:paraId="182B367B" w14:textId="6B66419D" w:rsidR="00D06DC8" w:rsidRPr="00BA7D30" w:rsidRDefault="00D06DC8" w:rsidP="00B17DA4">
            <w:pPr>
              <w:rPr>
                <w:rFonts w:ascii="Times New Roman" w:hAnsi="Times New Roman" w:cs="Times New Roman"/>
                <w:b/>
              </w:rPr>
            </w:pPr>
            <w:r>
              <w:rPr>
                <w:rFonts w:ascii="Times New Roman" w:hAnsi="Times New Roman" w:cs="Times New Roman" w:hint="eastAsia"/>
                <w:b/>
              </w:rPr>
              <w:t>(</w:t>
            </w:r>
            <w:r>
              <w:rPr>
                <w:rFonts w:ascii="Times New Roman" w:hAnsi="Times New Roman" w:cs="Times New Roman"/>
              </w:rPr>
              <w:t>PHY_</w:t>
            </w:r>
            <w:r w:rsidR="004736DE">
              <w:rPr>
                <w:rFonts w:ascii="Times New Roman" w:hAnsi="Times New Roman" w:cs="Times New Roman"/>
              </w:rPr>
              <w:t>RX_</w:t>
            </w:r>
            <w:r>
              <w:rPr>
                <w:rFonts w:ascii="Times New Roman" w:hAnsi="Times New Roman" w:cs="Times New Roman"/>
              </w:rPr>
              <w:t>Para</w:t>
            </w:r>
            <w:r>
              <w:rPr>
                <w:rFonts w:ascii="Times New Roman" w:hAnsi="Times New Roman" w:cs="Times New Roman" w:hint="eastAsia"/>
                <w:b/>
              </w:rPr>
              <w:t>)</w:t>
            </w:r>
          </w:p>
        </w:tc>
        <w:tc>
          <w:tcPr>
            <w:tcW w:w="2835" w:type="dxa"/>
            <w:shd w:val="clear" w:color="auto" w:fill="D9D9D9" w:themeFill="background1" w:themeFillShade="D9"/>
          </w:tcPr>
          <w:p w14:paraId="4CD5CDA5" w14:textId="77777777" w:rsidR="00D06DC8" w:rsidRDefault="00D06DC8" w:rsidP="00B17DA4">
            <w:pPr>
              <w:rPr>
                <w:rFonts w:ascii="Times New Roman" w:hAnsi="Times New Roman" w:cs="Times New Roman"/>
              </w:rPr>
            </w:pPr>
            <w:r>
              <w:rPr>
                <w:rFonts w:ascii="Times New Roman" w:hAnsi="Times New Roman" w:cs="Times New Roman"/>
                <w:b/>
                <w:szCs w:val="40"/>
              </w:rPr>
              <w:t>Note</w:t>
            </w:r>
          </w:p>
        </w:tc>
      </w:tr>
      <w:tr w:rsidR="00D06DC8" w14:paraId="64BB17FF" w14:textId="77777777" w:rsidTr="00B17DA4">
        <w:trPr>
          <w:trHeight w:val="3767"/>
          <w:jc w:val="center"/>
        </w:trPr>
        <w:tc>
          <w:tcPr>
            <w:tcW w:w="1980" w:type="dxa"/>
          </w:tcPr>
          <w:p w14:paraId="2DA02663" w14:textId="13206DFB" w:rsidR="00D06DC8" w:rsidRDefault="00D06DC8" w:rsidP="00B17DA4">
            <w:pPr>
              <w:rPr>
                <w:rFonts w:ascii="Times New Roman" w:hAnsi="Times New Roman" w:cs="Times New Roman"/>
              </w:rPr>
            </w:pPr>
            <w:r>
              <w:rPr>
                <w:rFonts w:ascii="Times New Roman" w:hAnsi="Times New Roman" w:cs="Times New Roman"/>
                <w:szCs w:val="24"/>
              </w:rPr>
              <w:t>PHY_MAC_Interface</w:t>
            </w:r>
          </w:p>
        </w:tc>
        <w:tc>
          <w:tcPr>
            <w:tcW w:w="2410" w:type="dxa"/>
          </w:tcPr>
          <w:p w14:paraId="73ED68E5" w14:textId="24239F50" w:rsidR="00D06DC8" w:rsidRPr="00740A52" w:rsidRDefault="00D06DC8" w:rsidP="00B17DA4">
            <w:pPr>
              <w:rPr>
                <w:rFonts w:ascii="Times New Roman" w:hAnsi="Times New Roman" w:cs="Times New Roman"/>
                <w:b/>
              </w:rPr>
            </w:pPr>
            <w:r>
              <w:rPr>
                <w:rFonts w:ascii="Times New Roman" w:hAnsi="Times New Roman" w:cs="Times New Roman"/>
                <w:szCs w:val="24"/>
              </w:rPr>
              <w:t>ULSCH_Process</w:t>
            </w:r>
          </w:p>
        </w:tc>
        <w:tc>
          <w:tcPr>
            <w:tcW w:w="2409" w:type="dxa"/>
          </w:tcPr>
          <w:p w14:paraId="4D830B5C" w14:textId="77777777" w:rsidR="00D06DC8" w:rsidRPr="00D22391" w:rsidRDefault="00D06DC8" w:rsidP="00D06DC8">
            <w:pPr>
              <w:rPr>
                <w:rFonts w:ascii="Times New Roman" w:hAnsi="Times New Roman" w:cs="Times New Roman"/>
              </w:rPr>
            </w:pPr>
            <w:r w:rsidRPr="00D22391">
              <w:rPr>
                <w:rFonts w:ascii="Times New Roman" w:hAnsi="Times New Roman" w:cs="Times New Roman"/>
              </w:rPr>
              <w:t>phy_vars_eNB-&gt;Mod_id,</w:t>
            </w:r>
            <w:r w:rsidRPr="00D22391">
              <w:rPr>
                <w:rFonts w:ascii="Times New Roman" w:hAnsi="Times New Roman" w:cs="Times New Roman"/>
              </w:rPr>
              <w:tab/>
              <w:t xml:space="preserve">      phy_vars_eNB-&gt;CC_id,</w:t>
            </w:r>
            <w:r w:rsidRPr="00D22391">
              <w:rPr>
                <w:rFonts w:ascii="Times New Roman" w:hAnsi="Times New Roman" w:cs="Times New Roman"/>
              </w:rPr>
              <w:tab/>
            </w:r>
            <w:r w:rsidRPr="00D22391">
              <w:rPr>
                <w:rFonts w:ascii="Times New Roman" w:hAnsi="Times New Roman" w:cs="Times New Roman"/>
              </w:rPr>
              <w:tab/>
            </w:r>
            <w:r w:rsidRPr="00D22391">
              <w:rPr>
                <w:rFonts w:ascii="Times New Roman" w:hAnsi="Times New Roman" w:cs="Times New Roman"/>
              </w:rPr>
              <w:tab/>
              <w:t xml:space="preserve">      frame,subframe,</w:t>
            </w:r>
          </w:p>
          <w:p w14:paraId="3757947A" w14:textId="77777777" w:rsidR="00D06DC8" w:rsidRPr="00D22391" w:rsidRDefault="00D06DC8" w:rsidP="00D06DC8">
            <w:pPr>
              <w:rPr>
                <w:rFonts w:ascii="Times New Roman" w:hAnsi="Times New Roman" w:cs="Times New Roman"/>
              </w:rPr>
            </w:pPr>
            <w:r w:rsidRPr="00D22391">
              <w:rPr>
                <w:rFonts w:ascii="Times New Roman" w:hAnsi="Times New Roman" w:cs="Times New Roman"/>
              </w:rPr>
              <w:t>phy_vars_eNB-&gt;ulsch_eNB[i]-&gt;rnti</w:t>
            </w:r>
            <w:r>
              <w:rPr>
                <w:rFonts w:ascii="Times New Roman" w:hAnsi="Times New Roman" w:cs="Times New Roman"/>
              </w:rPr>
              <w:t>,</w:t>
            </w:r>
            <w:r w:rsidRPr="00D22391">
              <w:rPr>
                <w:rFonts w:ascii="Times New Roman" w:hAnsi="Times New Roman" w:cs="Times New Roman"/>
              </w:rPr>
              <w:t xml:space="preserve">  phy_vars_eNB-&gt;ulsch_eNB[i]-&gt;harq_processes[harq_pid]-&gt;b,</w:t>
            </w:r>
          </w:p>
          <w:p w14:paraId="75DE1D96" w14:textId="35E7CDCF" w:rsidR="00D06DC8" w:rsidRPr="00740A52" w:rsidRDefault="00D06DC8" w:rsidP="00D06DC8">
            <w:pPr>
              <w:rPr>
                <w:rFonts w:ascii="Times New Roman" w:hAnsi="Times New Roman" w:cs="Times New Roman"/>
                <w:b/>
              </w:rPr>
            </w:pPr>
            <w:r w:rsidRPr="00D22391">
              <w:rPr>
                <w:rFonts w:ascii="Times New Roman" w:hAnsi="Times New Roman" w:cs="Times New Roman"/>
              </w:rPr>
              <w:t>phy_vars_eNB-&gt;ulsch_eNB[i]-&gt;harq_processes[harq_pid]-&gt;TBS&gt;&gt;3,</w:t>
            </w:r>
            <w:r>
              <w:rPr>
                <w:rFonts w:ascii="Times New Roman" w:hAnsi="Times New Roman" w:cs="Times New Roman"/>
              </w:rPr>
              <w:t xml:space="preserve">      harq_pid,</w:t>
            </w:r>
            <w:r w:rsidRPr="00D22391">
              <w:rPr>
                <w:rFonts w:ascii="Times New Roman" w:hAnsi="Times New Roman" w:cs="Times New Roman"/>
              </w:rPr>
              <w:tab/>
            </w:r>
            <w:r w:rsidRPr="00D22391">
              <w:rPr>
                <w:rFonts w:ascii="Times New Roman" w:hAnsi="Times New Roman" w:cs="Times New Roman"/>
                <w:b/>
              </w:rPr>
              <w:t xml:space="preserve">      </w:t>
            </w:r>
            <w:r w:rsidRPr="00D22391">
              <w:rPr>
                <w:rFonts w:ascii="Times New Roman" w:hAnsi="Times New Roman" w:cs="Times New Roman"/>
              </w:rPr>
              <w:t>NULL</w:t>
            </w:r>
          </w:p>
        </w:tc>
        <w:tc>
          <w:tcPr>
            <w:tcW w:w="2835" w:type="dxa"/>
          </w:tcPr>
          <w:p w14:paraId="65220232" w14:textId="1B3F2DED" w:rsidR="00D06DC8" w:rsidRDefault="00915EBD" w:rsidP="00B17DA4">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his function describe how MAC received data from PHY</w:t>
            </w:r>
          </w:p>
        </w:tc>
      </w:tr>
    </w:tbl>
    <w:p w14:paraId="789477B0" w14:textId="77777777" w:rsidR="00D06DC8" w:rsidRPr="00F50B3E" w:rsidRDefault="00D06DC8" w:rsidP="00D06DC8">
      <w:pPr>
        <w:jc w:val="center"/>
      </w:pPr>
      <w:r>
        <w:rPr>
          <w:rFonts w:ascii="Times New Roman" w:hAnsi="Times New Roman" w:cs="Times New Roman" w:hint="eastAsia"/>
        </w:rPr>
        <w:t>Table</w:t>
      </w:r>
      <w:r>
        <w:rPr>
          <w:rFonts w:ascii="Times New Roman" w:hAnsi="Times New Roman" w:cs="Times New Roman"/>
        </w:rPr>
        <w:t xml:space="preserve">x . Parameters of </w:t>
      </w:r>
      <w:r>
        <w:rPr>
          <w:rFonts w:ascii="Times New Roman" w:hAnsi="Times New Roman" w:cs="Times New Roman" w:hint="eastAsia"/>
        </w:rPr>
        <w:t xml:space="preserve">Inter Blocks </w:t>
      </w:r>
      <w:r>
        <w:rPr>
          <w:rFonts w:ascii="Times New Roman" w:hAnsi="Times New Roman" w:cs="Times New Roman"/>
        </w:rPr>
        <w:t>Channel.</w:t>
      </w:r>
    </w:p>
    <w:p w14:paraId="6290E77F" w14:textId="441B1B9E" w:rsidR="008B3A6A" w:rsidRDefault="008B3A6A" w:rsidP="00D118E1"/>
    <w:p w14:paraId="3FFC5F1B" w14:textId="3F2EB081" w:rsidR="002A41AE" w:rsidRPr="00D118E1" w:rsidRDefault="002A41AE" w:rsidP="002A41AE">
      <w:pPr>
        <w:pStyle w:val="3"/>
      </w:pPr>
      <w:bookmarkStart w:id="57" w:name="_Toc468707366"/>
      <w:r>
        <w:t>3.</w:t>
      </w:r>
      <w:r>
        <w:rPr>
          <w:rFonts w:hint="eastAsia"/>
        </w:rPr>
        <w:t>4</w:t>
      </w:r>
      <w:r>
        <w:t>.</w:t>
      </w:r>
      <w:r>
        <w:rPr>
          <w:rFonts w:hint="eastAsia"/>
        </w:rPr>
        <w:t>4</w:t>
      </w:r>
      <w:r>
        <w:t xml:space="preserve"> </w:t>
      </w:r>
      <w:r>
        <w:rPr>
          <w:rFonts w:ascii="Times New Roman" w:hAnsi="Times New Roman" w:cs="Times New Roman" w:hint="eastAsia"/>
        </w:rPr>
        <w:t>PHY_DL</w:t>
      </w:r>
      <w:bookmarkEnd w:id="57"/>
    </w:p>
    <w:tbl>
      <w:tblPr>
        <w:tblStyle w:val="a3"/>
        <w:tblW w:w="9634" w:type="dxa"/>
        <w:jc w:val="center"/>
        <w:tblLayout w:type="fixed"/>
        <w:tblLook w:val="04A0" w:firstRow="1" w:lastRow="0" w:firstColumn="1" w:lastColumn="0" w:noHBand="0" w:noVBand="1"/>
      </w:tblPr>
      <w:tblGrid>
        <w:gridCol w:w="1980"/>
        <w:gridCol w:w="2410"/>
        <w:gridCol w:w="2409"/>
        <w:gridCol w:w="2835"/>
      </w:tblGrid>
      <w:tr w:rsidR="001E513D" w14:paraId="40EB40EA" w14:textId="77777777" w:rsidTr="000C2EF6">
        <w:trPr>
          <w:trHeight w:val="405"/>
          <w:jc w:val="center"/>
        </w:trPr>
        <w:tc>
          <w:tcPr>
            <w:tcW w:w="1980" w:type="dxa"/>
            <w:shd w:val="clear" w:color="auto" w:fill="D9D9D9" w:themeFill="background1" w:themeFillShade="D9"/>
          </w:tcPr>
          <w:p w14:paraId="582CB903" w14:textId="77777777" w:rsidR="001E513D" w:rsidRPr="00633FFA" w:rsidRDefault="001E513D" w:rsidP="000C2EF6">
            <w:pPr>
              <w:rPr>
                <w:rFonts w:ascii="Times New Roman" w:hAnsi="Times New Roman" w:cs="Times New Roman"/>
                <w:b/>
              </w:rPr>
            </w:pPr>
            <w:r>
              <w:rPr>
                <w:rFonts w:ascii="Times New Roman" w:hAnsi="Times New Roman" w:cs="Times New Roman"/>
                <w:b/>
                <w:szCs w:val="40"/>
              </w:rPr>
              <w:t>From Block</w:t>
            </w:r>
          </w:p>
        </w:tc>
        <w:tc>
          <w:tcPr>
            <w:tcW w:w="2410" w:type="dxa"/>
            <w:shd w:val="clear" w:color="auto" w:fill="D9D9D9" w:themeFill="background1" w:themeFillShade="D9"/>
          </w:tcPr>
          <w:p w14:paraId="46C28AD8" w14:textId="77777777" w:rsidR="001E513D" w:rsidRDefault="001E513D" w:rsidP="000C2EF6">
            <w:pPr>
              <w:rPr>
                <w:rFonts w:ascii="Times New Roman" w:hAnsi="Times New Roman" w:cs="Times New Roman"/>
                <w:b/>
              </w:rPr>
            </w:pPr>
            <w:r>
              <w:rPr>
                <w:rFonts w:ascii="Times New Roman" w:hAnsi="Times New Roman" w:cs="Times New Roman" w:hint="eastAsia"/>
                <w:b/>
              </w:rPr>
              <w:t>To Block</w:t>
            </w:r>
          </w:p>
        </w:tc>
        <w:tc>
          <w:tcPr>
            <w:tcW w:w="2409" w:type="dxa"/>
            <w:shd w:val="clear" w:color="auto" w:fill="D9D9D9" w:themeFill="background1" w:themeFillShade="D9"/>
          </w:tcPr>
          <w:p w14:paraId="305569BF" w14:textId="77777777" w:rsidR="001E513D" w:rsidRDefault="001E513D" w:rsidP="000C2EF6">
            <w:pPr>
              <w:rPr>
                <w:rFonts w:ascii="Times New Roman" w:hAnsi="Times New Roman" w:cs="Times New Roman"/>
                <w:b/>
              </w:rPr>
            </w:pPr>
            <w:r>
              <w:rPr>
                <w:rFonts w:ascii="Times New Roman" w:hAnsi="Times New Roman" w:cs="Times New Roman"/>
                <w:b/>
              </w:rPr>
              <w:t xml:space="preserve">Channel </w:t>
            </w:r>
            <w:commentRangeStart w:id="58"/>
            <w:r>
              <w:rPr>
                <w:rFonts w:ascii="Times New Roman" w:hAnsi="Times New Roman" w:cs="Times New Roman"/>
                <w:b/>
              </w:rPr>
              <w:t>Parameters</w:t>
            </w:r>
            <w:commentRangeEnd w:id="58"/>
            <w:r>
              <w:rPr>
                <w:rStyle w:val="ad"/>
              </w:rPr>
              <w:commentReference w:id="58"/>
            </w:r>
          </w:p>
          <w:p w14:paraId="57C67FBB" w14:textId="77777777" w:rsidR="001E513D" w:rsidRPr="00BA7D30" w:rsidRDefault="001E513D" w:rsidP="000C2EF6">
            <w:pPr>
              <w:rPr>
                <w:rFonts w:ascii="Times New Roman" w:hAnsi="Times New Roman" w:cs="Times New Roman"/>
                <w:b/>
              </w:rPr>
            </w:pPr>
            <w:r>
              <w:rPr>
                <w:rFonts w:ascii="Times New Roman" w:hAnsi="Times New Roman" w:cs="Times New Roman" w:hint="eastAsia"/>
                <w:b/>
              </w:rPr>
              <w:t>(</w:t>
            </w:r>
            <w:r>
              <w:rPr>
                <w:rFonts w:ascii="Times New Roman" w:hAnsi="Times New Roman" w:cs="Times New Roman" w:hint="eastAsia"/>
              </w:rPr>
              <w:t>DL</w:t>
            </w:r>
            <w:r>
              <w:rPr>
                <w:rFonts w:ascii="Times New Roman" w:hAnsi="Times New Roman" w:cs="Times New Roman"/>
              </w:rPr>
              <w:t>_PHY_Para</w:t>
            </w:r>
            <w:r>
              <w:rPr>
                <w:rFonts w:ascii="Times New Roman" w:hAnsi="Times New Roman" w:cs="Times New Roman" w:hint="eastAsia"/>
                <w:b/>
              </w:rPr>
              <w:t>)</w:t>
            </w:r>
          </w:p>
        </w:tc>
        <w:tc>
          <w:tcPr>
            <w:tcW w:w="2835" w:type="dxa"/>
            <w:shd w:val="clear" w:color="auto" w:fill="D9D9D9" w:themeFill="background1" w:themeFillShade="D9"/>
          </w:tcPr>
          <w:p w14:paraId="751EFD60" w14:textId="77777777" w:rsidR="001E513D" w:rsidRDefault="001E513D" w:rsidP="000C2EF6">
            <w:pPr>
              <w:rPr>
                <w:rFonts w:ascii="Times New Roman" w:hAnsi="Times New Roman" w:cs="Times New Roman"/>
              </w:rPr>
            </w:pPr>
            <w:r>
              <w:rPr>
                <w:rFonts w:ascii="Times New Roman" w:hAnsi="Times New Roman" w:cs="Times New Roman"/>
                <w:b/>
                <w:szCs w:val="40"/>
              </w:rPr>
              <w:t>Note</w:t>
            </w:r>
          </w:p>
        </w:tc>
      </w:tr>
      <w:tr w:rsidR="001E513D" w14:paraId="52DBACB5" w14:textId="77777777" w:rsidTr="001E513D">
        <w:trPr>
          <w:trHeight w:val="2548"/>
          <w:jc w:val="center"/>
        </w:trPr>
        <w:tc>
          <w:tcPr>
            <w:tcW w:w="1980" w:type="dxa"/>
          </w:tcPr>
          <w:p w14:paraId="1C26205C" w14:textId="77777777" w:rsidR="001E513D" w:rsidRDefault="001E513D" w:rsidP="000C2EF6">
            <w:pPr>
              <w:rPr>
                <w:rFonts w:ascii="Times New Roman" w:hAnsi="Times New Roman" w:cs="Times New Roman"/>
              </w:rPr>
            </w:pPr>
            <w:r>
              <w:rPr>
                <w:rFonts w:ascii="Times New Roman" w:hAnsi="Times New Roman" w:cs="Times New Roman"/>
                <w:szCs w:val="24"/>
              </w:rPr>
              <w:t xml:space="preserve">DLSCH_Process </w:t>
            </w:r>
          </w:p>
        </w:tc>
        <w:tc>
          <w:tcPr>
            <w:tcW w:w="2410" w:type="dxa"/>
          </w:tcPr>
          <w:p w14:paraId="7DB42A9B" w14:textId="77777777" w:rsidR="001E513D" w:rsidRPr="00740A52" w:rsidRDefault="001E513D" w:rsidP="000C2EF6">
            <w:pPr>
              <w:rPr>
                <w:rFonts w:ascii="Times New Roman" w:hAnsi="Times New Roman" w:cs="Times New Roman"/>
                <w:b/>
              </w:rPr>
            </w:pPr>
            <w:r>
              <w:rPr>
                <w:rFonts w:ascii="Times New Roman" w:hAnsi="Times New Roman" w:cs="Times New Roman"/>
                <w:szCs w:val="24"/>
              </w:rPr>
              <w:t>PHY_MAC_Interface</w:t>
            </w:r>
          </w:p>
        </w:tc>
        <w:tc>
          <w:tcPr>
            <w:tcW w:w="2409" w:type="dxa"/>
          </w:tcPr>
          <w:p w14:paraId="03D37D90" w14:textId="77777777" w:rsidR="001E513D" w:rsidRPr="001C7E64" w:rsidRDefault="001E513D" w:rsidP="000C2EF6">
            <w:pPr>
              <w:rPr>
                <w:rFonts w:ascii="Times New Roman" w:hAnsi="Times New Roman" w:cs="Times New Roman"/>
              </w:rPr>
            </w:pPr>
            <w:r w:rsidRPr="001C7E64">
              <w:rPr>
                <w:rFonts w:ascii="Times New Roman" w:hAnsi="Times New Roman" w:cs="Times New Roman"/>
              </w:rPr>
              <w:t>module_idP,</w:t>
            </w:r>
          </w:p>
          <w:p w14:paraId="6384BD86" w14:textId="77777777" w:rsidR="001E513D" w:rsidRPr="001C7E64" w:rsidRDefault="001E513D" w:rsidP="000C2EF6">
            <w:pPr>
              <w:rPr>
                <w:rFonts w:ascii="Times New Roman" w:hAnsi="Times New Roman" w:cs="Times New Roman"/>
              </w:rPr>
            </w:pPr>
            <w:r w:rsidRPr="001C7E64">
              <w:rPr>
                <w:rFonts w:ascii="Times New Roman" w:hAnsi="Times New Roman" w:cs="Times New Roman"/>
              </w:rPr>
              <w:t>frameP,</w:t>
            </w:r>
          </w:p>
          <w:p w14:paraId="7667B111" w14:textId="77777777" w:rsidR="001E513D" w:rsidRPr="001C7E64" w:rsidRDefault="001E513D" w:rsidP="000C2EF6">
            <w:pPr>
              <w:rPr>
                <w:rFonts w:ascii="Times New Roman" w:hAnsi="Times New Roman" w:cs="Times New Roman"/>
              </w:rPr>
            </w:pPr>
            <w:r w:rsidRPr="001C7E64">
              <w:rPr>
                <w:rFonts w:ascii="Times New Roman" w:hAnsi="Times New Roman" w:cs="Times New Roman"/>
              </w:rPr>
              <w:t>subframeP,</w:t>
            </w:r>
          </w:p>
          <w:p w14:paraId="0300CEE4" w14:textId="77777777" w:rsidR="001E513D" w:rsidRPr="001C7E64" w:rsidRDefault="001E513D" w:rsidP="000C2EF6">
            <w:pPr>
              <w:rPr>
                <w:rFonts w:ascii="Times New Roman" w:hAnsi="Times New Roman" w:cs="Times New Roman"/>
              </w:rPr>
            </w:pPr>
            <w:r w:rsidRPr="001C7E64">
              <w:rPr>
                <w:rFonts w:ascii="Times New Roman" w:hAnsi="Times New Roman" w:cs="Times New Roman"/>
              </w:rPr>
              <w:t>*nb_rb_used0,</w:t>
            </w:r>
          </w:p>
          <w:p w14:paraId="510DC217" w14:textId="77777777" w:rsidR="001E513D" w:rsidRPr="001C7E64" w:rsidRDefault="001E513D" w:rsidP="000C2EF6">
            <w:pPr>
              <w:rPr>
                <w:rFonts w:ascii="Times New Roman" w:hAnsi="Times New Roman" w:cs="Times New Roman"/>
              </w:rPr>
            </w:pPr>
            <w:r w:rsidRPr="001C7E64">
              <w:rPr>
                <w:rFonts w:ascii="Times New Roman" w:hAnsi="Times New Roman" w:cs="Times New Roman"/>
              </w:rPr>
              <w:t>*nCCE_used,</w:t>
            </w:r>
          </w:p>
          <w:p w14:paraId="17DBCE38" w14:textId="77777777" w:rsidR="001E513D" w:rsidRPr="00740A52" w:rsidRDefault="001E513D" w:rsidP="000C2EF6">
            <w:pPr>
              <w:rPr>
                <w:rFonts w:ascii="Times New Roman" w:hAnsi="Times New Roman" w:cs="Times New Roman"/>
                <w:b/>
              </w:rPr>
            </w:pPr>
            <w:r w:rsidRPr="001C7E64">
              <w:rPr>
                <w:rFonts w:ascii="Times New Roman" w:hAnsi="Times New Roman" w:cs="Times New Roman"/>
              </w:rPr>
              <w:t>mbsfn_flag</w:t>
            </w:r>
          </w:p>
        </w:tc>
        <w:tc>
          <w:tcPr>
            <w:tcW w:w="2835" w:type="dxa"/>
          </w:tcPr>
          <w:p w14:paraId="6682E700" w14:textId="77777777" w:rsidR="001E513D" w:rsidRPr="001C7E64" w:rsidRDefault="001E513D" w:rsidP="000C2EF6">
            <w:pPr>
              <w:rPr>
                <w:rFonts w:ascii="Times New Roman" w:hAnsi="Times New Roman" w:cs="Times New Roman"/>
              </w:rPr>
            </w:pPr>
            <w:r w:rsidRPr="001C7E64">
              <w:rPr>
                <w:rFonts w:ascii="Times New Roman" w:hAnsi="Times New Roman" w:cs="Times New Roman"/>
              </w:rPr>
              <w:t>The input parameter of</w:t>
            </w:r>
          </w:p>
          <w:p w14:paraId="46E4CEBB" w14:textId="77777777" w:rsidR="001E513D" w:rsidRDefault="001E513D" w:rsidP="000C2EF6">
            <w:pPr>
              <w:rPr>
                <w:rFonts w:ascii="Times New Roman" w:hAnsi="Times New Roman" w:cs="Times New Roman"/>
              </w:rPr>
            </w:pPr>
            <w:r w:rsidRPr="001C7E64">
              <w:rPr>
                <w:rFonts w:ascii="Times New Roman" w:hAnsi="Times New Roman" w:cs="Times New Roman"/>
              </w:rPr>
              <w:t>function schedule_ue_spec()</w:t>
            </w:r>
          </w:p>
        </w:tc>
      </w:tr>
    </w:tbl>
    <w:p w14:paraId="4CFA52D5" w14:textId="77777777" w:rsidR="002A41AE" w:rsidRPr="00F50B3E" w:rsidRDefault="002A41AE" w:rsidP="002A41AE">
      <w:pPr>
        <w:jc w:val="center"/>
      </w:pPr>
      <w:r>
        <w:rPr>
          <w:rFonts w:ascii="Times New Roman" w:hAnsi="Times New Roman" w:cs="Times New Roman" w:hint="eastAsia"/>
        </w:rPr>
        <w:t>Table</w:t>
      </w:r>
      <w:r>
        <w:rPr>
          <w:rFonts w:ascii="Times New Roman" w:hAnsi="Times New Roman" w:cs="Times New Roman"/>
        </w:rPr>
        <w:t xml:space="preserve">x . Parameters of </w:t>
      </w:r>
      <w:r>
        <w:rPr>
          <w:rFonts w:ascii="Times New Roman" w:hAnsi="Times New Roman" w:cs="Times New Roman" w:hint="eastAsia"/>
        </w:rPr>
        <w:t xml:space="preserve">Inter Blocks </w:t>
      </w:r>
      <w:r>
        <w:rPr>
          <w:rFonts w:ascii="Times New Roman" w:hAnsi="Times New Roman" w:cs="Times New Roman"/>
        </w:rPr>
        <w:t>Channel.</w:t>
      </w:r>
    </w:p>
    <w:p w14:paraId="3A488FD1" w14:textId="0A6BBD50" w:rsidR="002A41AE" w:rsidRPr="00D118E1" w:rsidRDefault="002A41AE" w:rsidP="002A41AE">
      <w:pPr>
        <w:pStyle w:val="3"/>
      </w:pPr>
      <w:bookmarkStart w:id="59" w:name="_Toc468707367"/>
      <w:r>
        <w:lastRenderedPageBreak/>
        <w:t>3.</w:t>
      </w:r>
      <w:r>
        <w:rPr>
          <w:rFonts w:hint="eastAsia"/>
        </w:rPr>
        <w:t>4</w:t>
      </w:r>
      <w:r>
        <w:t>.</w:t>
      </w:r>
      <w:r>
        <w:rPr>
          <w:rFonts w:hint="eastAsia"/>
        </w:rPr>
        <w:t>5</w:t>
      </w:r>
      <w:r>
        <w:t xml:space="preserve"> </w:t>
      </w:r>
      <w:r>
        <w:rPr>
          <w:rFonts w:ascii="Times New Roman" w:hAnsi="Times New Roman" w:cs="Times New Roman" w:hint="eastAsia"/>
        </w:rPr>
        <w:t>DL</w:t>
      </w:r>
      <w:r>
        <w:rPr>
          <w:rFonts w:ascii="Times New Roman" w:hAnsi="Times New Roman" w:cs="Times New Roman"/>
        </w:rPr>
        <w:t>_PHY</w:t>
      </w:r>
      <w:bookmarkEnd w:id="59"/>
    </w:p>
    <w:tbl>
      <w:tblPr>
        <w:tblStyle w:val="a3"/>
        <w:tblW w:w="9918" w:type="dxa"/>
        <w:jc w:val="center"/>
        <w:tblLayout w:type="fixed"/>
        <w:tblLook w:val="04A0" w:firstRow="1" w:lastRow="0" w:firstColumn="1" w:lastColumn="0" w:noHBand="0" w:noVBand="1"/>
      </w:tblPr>
      <w:tblGrid>
        <w:gridCol w:w="1980"/>
        <w:gridCol w:w="2410"/>
        <w:gridCol w:w="2551"/>
        <w:gridCol w:w="2977"/>
      </w:tblGrid>
      <w:tr w:rsidR="001E513D" w14:paraId="5DD155C8" w14:textId="77777777" w:rsidTr="00D661EC">
        <w:trPr>
          <w:trHeight w:val="405"/>
          <w:jc w:val="center"/>
        </w:trPr>
        <w:tc>
          <w:tcPr>
            <w:tcW w:w="1980" w:type="dxa"/>
            <w:shd w:val="clear" w:color="auto" w:fill="D9D9D9" w:themeFill="background1" w:themeFillShade="D9"/>
          </w:tcPr>
          <w:p w14:paraId="2B36AC7A" w14:textId="77777777" w:rsidR="001E513D" w:rsidRPr="00633FFA" w:rsidRDefault="001E513D" w:rsidP="000C2EF6">
            <w:pPr>
              <w:rPr>
                <w:rFonts w:ascii="Times New Roman" w:hAnsi="Times New Roman" w:cs="Times New Roman"/>
                <w:b/>
              </w:rPr>
            </w:pPr>
            <w:r>
              <w:rPr>
                <w:rFonts w:ascii="Times New Roman" w:hAnsi="Times New Roman" w:cs="Times New Roman"/>
                <w:b/>
                <w:szCs w:val="40"/>
              </w:rPr>
              <w:t>From Block</w:t>
            </w:r>
          </w:p>
        </w:tc>
        <w:tc>
          <w:tcPr>
            <w:tcW w:w="2410" w:type="dxa"/>
            <w:shd w:val="clear" w:color="auto" w:fill="D9D9D9" w:themeFill="background1" w:themeFillShade="D9"/>
          </w:tcPr>
          <w:p w14:paraId="6B838116" w14:textId="77777777" w:rsidR="001E513D" w:rsidRDefault="001E513D" w:rsidP="000C2EF6">
            <w:pPr>
              <w:rPr>
                <w:rFonts w:ascii="Times New Roman" w:hAnsi="Times New Roman" w:cs="Times New Roman"/>
                <w:b/>
              </w:rPr>
            </w:pPr>
            <w:r>
              <w:rPr>
                <w:rFonts w:ascii="Times New Roman" w:hAnsi="Times New Roman" w:cs="Times New Roman" w:hint="eastAsia"/>
                <w:b/>
              </w:rPr>
              <w:t>To Block</w:t>
            </w:r>
          </w:p>
        </w:tc>
        <w:tc>
          <w:tcPr>
            <w:tcW w:w="2551" w:type="dxa"/>
            <w:shd w:val="clear" w:color="auto" w:fill="D9D9D9" w:themeFill="background1" w:themeFillShade="D9"/>
          </w:tcPr>
          <w:p w14:paraId="2EFC0EBF" w14:textId="77777777" w:rsidR="001E513D" w:rsidRDefault="001E513D" w:rsidP="000C2EF6">
            <w:pPr>
              <w:rPr>
                <w:rFonts w:ascii="Times New Roman" w:hAnsi="Times New Roman" w:cs="Times New Roman"/>
                <w:b/>
              </w:rPr>
            </w:pPr>
            <w:r>
              <w:rPr>
                <w:rFonts w:ascii="Times New Roman" w:hAnsi="Times New Roman" w:cs="Times New Roman"/>
                <w:b/>
              </w:rPr>
              <w:t xml:space="preserve">Channel </w:t>
            </w:r>
            <w:commentRangeStart w:id="60"/>
            <w:r>
              <w:rPr>
                <w:rFonts w:ascii="Times New Roman" w:hAnsi="Times New Roman" w:cs="Times New Roman"/>
                <w:b/>
              </w:rPr>
              <w:t>Parameters</w:t>
            </w:r>
            <w:commentRangeEnd w:id="60"/>
            <w:r>
              <w:rPr>
                <w:rStyle w:val="ad"/>
              </w:rPr>
              <w:commentReference w:id="60"/>
            </w:r>
          </w:p>
          <w:p w14:paraId="16CE82A4" w14:textId="77777777" w:rsidR="001E513D" w:rsidRPr="00BA7D30" w:rsidRDefault="001E513D" w:rsidP="000C2EF6">
            <w:pPr>
              <w:rPr>
                <w:rFonts w:ascii="Times New Roman" w:hAnsi="Times New Roman" w:cs="Times New Roman"/>
                <w:b/>
              </w:rPr>
            </w:pPr>
            <w:r>
              <w:rPr>
                <w:rFonts w:ascii="Times New Roman" w:hAnsi="Times New Roman" w:cs="Times New Roman" w:hint="eastAsia"/>
                <w:b/>
              </w:rPr>
              <w:t>(</w:t>
            </w:r>
            <w:r>
              <w:rPr>
                <w:rFonts w:ascii="Times New Roman" w:hAnsi="Times New Roman" w:cs="Times New Roman" w:hint="eastAsia"/>
              </w:rPr>
              <w:t>PHY_DL</w:t>
            </w:r>
            <w:r>
              <w:rPr>
                <w:rFonts w:ascii="Times New Roman" w:hAnsi="Times New Roman" w:cs="Times New Roman"/>
              </w:rPr>
              <w:t>_Para</w:t>
            </w:r>
            <w:r>
              <w:rPr>
                <w:rFonts w:ascii="Times New Roman" w:hAnsi="Times New Roman" w:cs="Times New Roman" w:hint="eastAsia"/>
                <w:b/>
              </w:rPr>
              <w:t>)</w:t>
            </w:r>
          </w:p>
        </w:tc>
        <w:tc>
          <w:tcPr>
            <w:tcW w:w="2977" w:type="dxa"/>
            <w:shd w:val="clear" w:color="auto" w:fill="D9D9D9" w:themeFill="background1" w:themeFillShade="D9"/>
          </w:tcPr>
          <w:p w14:paraId="0B768B79" w14:textId="77777777" w:rsidR="001E513D" w:rsidRDefault="001E513D" w:rsidP="000C2EF6">
            <w:pPr>
              <w:rPr>
                <w:rFonts w:ascii="Times New Roman" w:hAnsi="Times New Roman" w:cs="Times New Roman"/>
              </w:rPr>
            </w:pPr>
            <w:r>
              <w:rPr>
                <w:rFonts w:ascii="Times New Roman" w:hAnsi="Times New Roman" w:cs="Times New Roman"/>
                <w:b/>
                <w:szCs w:val="40"/>
              </w:rPr>
              <w:t>Note</w:t>
            </w:r>
          </w:p>
        </w:tc>
      </w:tr>
      <w:tr w:rsidR="001E513D" w14:paraId="1D4F5D56" w14:textId="77777777" w:rsidTr="00D661EC">
        <w:trPr>
          <w:trHeight w:val="3545"/>
          <w:jc w:val="center"/>
        </w:trPr>
        <w:tc>
          <w:tcPr>
            <w:tcW w:w="1980" w:type="dxa"/>
          </w:tcPr>
          <w:p w14:paraId="42D4B5AB" w14:textId="3A157106" w:rsidR="001E513D" w:rsidRDefault="001E513D" w:rsidP="001E513D">
            <w:pPr>
              <w:rPr>
                <w:rFonts w:ascii="Times New Roman" w:hAnsi="Times New Roman" w:cs="Times New Roman"/>
              </w:rPr>
            </w:pPr>
            <w:r>
              <w:rPr>
                <w:rFonts w:ascii="Times New Roman" w:hAnsi="Times New Roman" w:cs="Times New Roman"/>
                <w:szCs w:val="24"/>
              </w:rPr>
              <w:t xml:space="preserve">DLSCH_Process </w:t>
            </w:r>
          </w:p>
        </w:tc>
        <w:tc>
          <w:tcPr>
            <w:tcW w:w="2410" w:type="dxa"/>
          </w:tcPr>
          <w:p w14:paraId="754A3D0E" w14:textId="78D2F8E0" w:rsidR="001E513D" w:rsidRPr="00740A52" w:rsidRDefault="001E513D" w:rsidP="000C2EF6">
            <w:pPr>
              <w:rPr>
                <w:rFonts w:ascii="Times New Roman" w:hAnsi="Times New Roman" w:cs="Times New Roman"/>
                <w:b/>
              </w:rPr>
            </w:pPr>
            <w:r>
              <w:rPr>
                <w:rFonts w:ascii="Times New Roman" w:hAnsi="Times New Roman" w:cs="Times New Roman"/>
                <w:szCs w:val="24"/>
              </w:rPr>
              <w:t>PHY_MAC_Interface</w:t>
            </w:r>
          </w:p>
        </w:tc>
        <w:tc>
          <w:tcPr>
            <w:tcW w:w="2551" w:type="dxa"/>
          </w:tcPr>
          <w:p w14:paraId="3C153D6B" w14:textId="77777777" w:rsidR="001E513D" w:rsidRPr="00B96AD3" w:rsidRDefault="001E513D" w:rsidP="000C2EF6">
            <w:pPr>
              <w:rPr>
                <w:rFonts w:ascii="Times New Roman" w:hAnsi="Times New Roman" w:cs="Times New Roman"/>
              </w:rPr>
            </w:pPr>
            <w:r w:rsidRPr="00C70741">
              <w:rPr>
                <w:rFonts w:ascii="Times New Roman" w:hAnsi="Times New Roman" w:cs="Times New Roman"/>
              </w:rPr>
              <w:t>(unsigned char *)&amp;eNB-&gt;UE_list.DLSCH_pdu[CC_id][TBindex][UE_id].payload[0]</w:t>
            </w:r>
            <w:r>
              <w:rPr>
                <w:rFonts w:ascii="Times New Roman" w:hAnsi="Times New Roman" w:cs="Times New Roman"/>
              </w:rPr>
              <w:t>,</w:t>
            </w:r>
          </w:p>
          <w:p w14:paraId="15E20B1D" w14:textId="77777777" w:rsidR="001E513D" w:rsidRPr="00740A52" w:rsidRDefault="001E513D" w:rsidP="000C2EF6">
            <w:pPr>
              <w:rPr>
                <w:rFonts w:ascii="Times New Roman" w:hAnsi="Times New Roman" w:cs="Times New Roman"/>
                <w:b/>
              </w:rPr>
            </w:pPr>
            <w:r w:rsidRPr="002407FF">
              <w:rPr>
                <w:rFonts w:ascii="Times New Roman" w:hAnsi="Times New Roman" w:cs="Times New Roman"/>
              </w:rPr>
              <w:t>&amp;eNB_mac_inst[module_idP].common_channels[CC_id].DCI_pdu</w:t>
            </w:r>
            <w:r w:rsidRPr="00740A52" w:rsidDel="001C7E64">
              <w:rPr>
                <w:rFonts w:ascii="Times New Roman" w:hAnsi="Times New Roman" w:cs="Times New Roman" w:hint="eastAsia"/>
                <w:b/>
              </w:rPr>
              <w:t xml:space="preserve"> </w:t>
            </w:r>
          </w:p>
        </w:tc>
        <w:tc>
          <w:tcPr>
            <w:tcW w:w="2977" w:type="dxa"/>
          </w:tcPr>
          <w:p w14:paraId="1BD117D3" w14:textId="41C5F91B" w:rsidR="001E513D" w:rsidRPr="000C2EF6" w:rsidRDefault="00D661EC" w:rsidP="000C2EF6">
            <w:pPr>
              <w:ind w:left="240" w:hangingChars="100" w:hanging="240"/>
              <w:rPr>
                <w:rFonts w:ascii="Times New Roman" w:hAnsi="Times New Roman" w:cs="Times New Roman"/>
              </w:rPr>
            </w:pPr>
            <w:r>
              <w:rPr>
                <w:rFonts w:ascii="Times New Roman" w:hAnsi="Times New Roman" w:cs="Times New Roman"/>
              </w:rPr>
              <w:t xml:space="preserve">MAC PDU to PHY </w:t>
            </w:r>
            <w:r w:rsidR="001E513D">
              <w:rPr>
                <w:rFonts w:ascii="Times New Roman" w:hAnsi="Times New Roman" w:cs="Times New Roman"/>
              </w:rPr>
              <w:t xml:space="preserve">which </w:t>
            </w:r>
          </w:p>
          <w:p w14:paraId="3F8BCDA6" w14:textId="77777777" w:rsidR="001E513D" w:rsidRDefault="001E513D" w:rsidP="000C2EF6">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ro</w:t>
            </w:r>
            <w:r>
              <w:rPr>
                <w:rFonts w:ascii="Times New Roman" w:hAnsi="Times New Roman" w:cs="Times New Roman"/>
              </w:rPr>
              <w:t>m RLC logical channel</w:t>
            </w:r>
          </w:p>
          <w:p w14:paraId="715D2488" w14:textId="77777777" w:rsidR="001E513D" w:rsidRPr="00510B82" w:rsidRDefault="001E513D" w:rsidP="000C2EF6">
            <w:pPr>
              <w:rPr>
                <w:rFonts w:ascii="Times New Roman" w:hAnsi="Times New Roman" w:cs="Times New Roman"/>
              </w:rPr>
            </w:pPr>
            <w:r w:rsidRPr="000C2EF6">
              <w:rPr>
                <w:rFonts w:ascii="Times New Roman" w:hAnsi="Times New Roman" w:cs="Times New Roman"/>
              </w:rPr>
              <w:t xml:space="preserve">Return the DCI </w:t>
            </w:r>
            <w:r>
              <w:rPr>
                <w:rFonts w:ascii="Times New Roman" w:hAnsi="Times New Roman" w:cs="Times New Roman"/>
              </w:rPr>
              <w:t>PDU</w:t>
            </w:r>
          </w:p>
        </w:tc>
      </w:tr>
    </w:tbl>
    <w:p w14:paraId="575E2D43" w14:textId="77777777" w:rsidR="002A41AE" w:rsidRPr="00F50B3E" w:rsidRDefault="002A41AE" w:rsidP="002A41AE">
      <w:pPr>
        <w:jc w:val="center"/>
      </w:pPr>
      <w:r>
        <w:rPr>
          <w:rFonts w:ascii="Times New Roman" w:hAnsi="Times New Roman" w:cs="Times New Roman" w:hint="eastAsia"/>
        </w:rPr>
        <w:t>Table</w:t>
      </w:r>
      <w:r>
        <w:rPr>
          <w:rFonts w:ascii="Times New Roman" w:hAnsi="Times New Roman" w:cs="Times New Roman"/>
        </w:rPr>
        <w:t xml:space="preserve">x . Parameters of </w:t>
      </w:r>
      <w:r>
        <w:rPr>
          <w:rFonts w:ascii="Times New Roman" w:hAnsi="Times New Roman" w:cs="Times New Roman" w:hint="eastAsia"/>
        </w:rPr>
        <w:t xml:space="preserve">Inter Blocks </w:t>
      </w:r>
      <w:r>
        <w:rPr>
          <w:rFonts w:ascii="Times New Roman" w:hAnsi="Times New Roman" w:cs="Times New Roman"/>
        </w:rPr>
        <w:t>Channel.</w:t>
      </w:r>
    </w:p>
    <w:p w14:paraId="5EFF5BDB" w14:textId="0940B9B3" w:rsidR="002A41AE" w:rsidRPr="002A41AE" w:rsidRDefault="002A41AE" w:rsidP="00D118E1"/>
    <w:p w14:paraId="4B4041CB" w14:textId="7D65D6F6" w:rsidR="00F11F77" w:rsidRPr="00D118E1" w:rsidRDefault="00F11F77" w:rsidP="00F11F77">
      <w:pPr>
        <w:pStyle w:val="3"/>
      </w:pPr>
      <w:bookmarkStart w:id="61" w:name="_Toc468707368"/>
      <w:r>
        <w:t>3.</w:t>
      </w:r>
      <w:r>
        <w:rPr>
          <w:rFonts w:hint="eastAsia"/>
        </w:rPr>
        <w:t>4</w:t>
      </w:r>
      <w:r>
        <w:t>.</w:t>
      </w:r>
      <w:r>
        <w:rPr>
          <w:rFonts w:hint="eastAsia"/>
        </w:rPr>
        <w:t>6</w:t>
      </w:r>
      <w:r>
        <w:t xml:space="preserve"> </w:t>
      </w:r>
      <w:r>
        <w:rPr>
          <w:rFonts w:ascii="Times New Roman" w:hAnsi="Times New Roman" w:cs="Times New Roman"/>
        </w:rPr>
        <w:t>PHY_SI</w:t>
      </w:r>
      <w:bookmarkEnd w:id="61"/>
    </w:p>
    <w:tbl>
      <w:tblPr>
        <w:tblStyle w:val="a3"/>
        <w:tblW w:w="9634" w:type="dxa"/>
        <w:jc w:val="center"/>
        <w:tblLayout w:type="fixed"/>
        <w:tblLook w:val="04A0" w:firstRow="1" w:lastRow="0" w:firstColumn="1" w:lastColumn="0" w:noHBand="0" w:noVBand="1"/>
      </w:tblPr>
      <w:tblGrid>
        <w:gridCol w:w="2405"/>
        <w:gridCol w:w="1985"/>
        <w:gridCol w:w="2409"/>
        <w:gridCol w:w="2835"/>
      </w:tblGrid>
      <w:tr w:rsidR="00F11F77" w14:paraId="45DE467A" w14:textId="77777777" w:rsidTr="00F11F77">
        <w:trPr>
          <w:trHeight w:val="405"/>
          <w:jc w:val="center"/>
        </w:trPr>
        <w:tc>
          <w:tcPr>
            <w:tcW w:w="2405" w:type="dxa"/>
            <w:shd w:val="clear" w:color="auto" w:fill="D9D9D9" w:themeFill="background1" w:themeFillShade="D9"/>
          </w:tcPr>
          <w:p w14:paraId="7B28E175" w14:textId="77777777" w:rsidR="00F11F77" w:rsidRPr="00633FFA" w:rsidRDefault="00F11F77" w:rsidP="00F11F77">
            <w:pPr>
              <w:rPr>
                <w:rFonts w:ascii="Times New Roman" w:hAnsi="Times New Roman" w:cs="Times New Roman"/>
                <w:b/>
              </w:rPr>
            </w:pPr>
            <w:r>
              <w:rPr>
                <w:rFonts w:ascii="Times New Roman" w:hAnsi="Times New Roman" w:cs="Times New Roman"/>
                <w:b/>
                <w:szCs w:val="40"/>
              </w:rPr>
              <w:t>From Block</w:t>
            </w:r>
          </w:p>
        </w:tc>
        <w:tc>
          <w:tcPr>
            <w:tcW w:w="1985" w:type="dxa"/>
            <w:shd w:val="clear" w:color="auto" w:fill="D9D9D9" w:themeFill="background1" w:themeFillShade="D9"/>
          </w:tcPr>
          <w:p w14:paraId="6A5E481A" w14:textId="77777777" w:rsidR="00F11F77" w:rsidRDefault="00F11F77" w:rsidP="00F11F77">
            <w:pPr>
              <w:rPr>
                <w:rFonts w:ascii="Times New Roman" w:hAnsi="Times New Roman" w:cs="Times New Roman"/>
                <w:b/>
              </w:rPr>
            </w:pPr>
            <w:r>
              <w:rPr>
                <w:rFonts w:ascii="Times New Roman" w:hAnsi="Times New Roman" w:cs="Times New Roman" w:hint="eastAsia"/>
                <w:b/>
              </w:rPr>
              <w:t>To Block</w:t>
            </w:r>
          </w:p>
        </w:tc>
        <w:tc>
          <w:tcPr>
            <w:tcW w:w="2409" w:type="dxa"/>
            <w:shd w:val="clear" w:color="auto" w:fill="D9D9D9" w:themeFill="background1" w:themeFillShade="D9"/>
          </w:tcPr>
          <w:p w14:paraId="3E00FE5D" w14:textId="77777777" w:rsidR="00F11F77" w:rsidRDefault="00F11F77" w:rsidP="00F11F77">
            <w:pPr>
              <w:rPr>
                <w:rFonts w:ascii="Times New Roman" w:hAnsi="Times New Roman" w:cs="Times New Roman"/>
                <w:b/>
              </w:rPr>
            </w:pPr>
            <w:r>
              <w:rPr>
                <w:rFonts w:ascii="Times New Roman" w:hAnsi="Times New Roman" w:cs="Times New Roman"/>
                <w:b/>
              </w:rPr>
              <w:t>Channel Parameters</w:t>
            </w:r>
          </w:p>
          <w:p w14:paraId="472B055C" w14:textId="77777777" w:rsidR="00F11F77" w:rsidRPr="00BA7D30" w:rsidRDefault="00F11F77" w:rsidP="00F11F77">
            <w:pPr>
              <w:rPr>
                <w:rFonts w:ascii="Times New Roman" w:hAnsi="Times New Roman" w:cs="Times New Roman"/>
                <w:b/>
              </w:rPr>
            </w:pPr>
            <w:r>
              <w:rPr>
                <w:rFonts w:ascii="Times New Roman" w:hAnsi="Times New Roman" w:cs="Times New Roman" w:hint="eastAsia"/>
                <w:b/>
              </w:rPr>
              <w:t>(</w:t>
            </w:r>
            <w:r>
              <w:rPr>
                <w:rFonts w:ascii="Times New Roman" w:hAnsi="Times New Roman" w:cs="Times New Roman"/>
              </w:rPr>
              <w:t>PHY_SI_Para</w:t>
            </w:r>
            <w:r>
              <w:rPr>
                <w:rFonts w:ascii="Times New Roman" w:hAnsi="Times New Roman" w:cs="Times New Roman" w:hint="eastAsia"/>
                <w:b/>
              </w:rPr>
              <w:t>)</w:t>
            </w:r>
          </w:p>
        </w:tc>
        <w:tc>
          <w:tcPr>
            <w:tcW w:w="2835" w:type="dxa"/>
            <w:shd w:val="clear" w:color="auto" w:fill="D9D9D9" w:themeFill="background1" w:themeFillShade="D9"/>
          </w:tcPr>
          <w:p w14:paraId="58797083" w14:textId="77777777" w:rsidR="00F11F77" w:rsidRDefault="00F11F77" w:rsidP="00F11F77">
            <w:pPr>
              <w:rPr>
                <w:rFonts w:ascii="Times New Roman" w:hAnsi="Times New Roman" w:cs="Times New Roman"/>
              </w:rPr>
            </w:pPr>
            <w:r>
              <w:rPr>
                <w:rFonts w:ascii="Times New Roman" w:hAnsi="Times New Roman" w:cs="Times New Roman"/>
                <w:b/>
                <w:szCs w:val="40"/>
              </w:rPr>
              <w:t>Note</w:t>
            </w:r>
          </w:p>
        </w:tc>
      </w:tr>
      <w:tr w:rsidR="00F11F77" w14:paraId="2AB9B152" w14:textId="77777777" w:rsidTr="009C5C80">
        <w:trPr>
          <w:trHeight w:val="4681"/>
          <w:jc w:val="center"/>
        </w:trPr>
        <w:tc>
          <w:tcPr>
            <w:tcW w:w="2405" w:type="dxa"/>
          </w:tcPr>
          <w:p w14:paraId="7B429DF1" w14:textId="77777777" w:rsidR="00F11F77" w:rsidRDefault="00F11F77" w:rsidP="00F11F77">
            <w:pPr>
              <w:rPr>
                <w:rFonts w:ascii="Times New Roman" w:hAnsi="Times New Roman" w:cs="Times New Roman"/>
              </w:rPr>
            </w:pPr>
            <w:r>
              <w:rPr>
                <w:rFonts w:ascii="Times New Roman" w:hAnsi="Times New Roman" w:cs="Times New Roman"/>
                <w:szCs w:val="24"/>
              </w:rPr>
              <w:t>PHY_MAC_Interface</w:t>
            </w:r>
          </w:p>
        </w:tc>
        <w:tc>
          <w:tcPr>
            <w:tcW w:w="1985" w:type="dxa"/>
          </w:tcPr>
          <w:p w14:paraId="45B22EC5" w14:textId="77777777" w:rsidR="00F11F77" w:rsidRPr="00180287" w:rsidRDefault="00F11F77" w:rsidP="00F11F77">
            <w:pPr>
              <w:rPr>
                <w:rFonts w:ascii="Times New Roman" w:hAnsi="Times New Roman" w:cs="Times New Roman"/>
              </w:rPr>
            </w:pPr>
            <w:r>
              <w:rPr>
                <w:rFonts w:ascii="Times New Roman" w:hAnsi="Times New Roman" w:cs="Times New Roman"/>
              </w:rPr>
              <w:t>SI_Process</w:t>
            </w:r>
          </w:p>
        </w:tc>
        <w:tc>
          <w:tcPr>
            <w:tcW w:w="2409" w:type="dxa"/>
          </w:tcPr>
          <w:p w14:paraId="5FB91E18" w14:textId="77777777" w:rsidR="00F11F77" w:rsidRPr="008B2661" w:rsidRDefault="00F11F77" w:rsidP="00F11F77">
            <w:pPr>
              <w:rPr>
                <w:rFonts w:ascii="Times New Roman" w:hAnsi="Times New Roman" w:cs="Times New Roman"/>
              </w:rPr>
            </w:pPr>
            <w:r w:rsidRPr="008B2661">
              <w:rPr>
                <w:rFonts w:ascii="Times New Roman" w:hAnsi="Times New Roman" w:cs="Times New Roman"/>
              </w:rPr>
              <w:t>module_idP</w:t>
            </w:r>
          </w:p>
          <w:p w14:paraId="5BC47973" w14:textId="77777777" w:rsidR="00F11F77" w:rsidRPr="008B2661" w:rsidRDefault="00F11F77" w:rsidP="00F11F77">
            <w:pPr>
              <w:rPr>
                <w:rFonts w:ascii="Times New Roman" w:hAnsi="Times New Roman" w:cs="Times New Roman"/>
              </w:rPr>
            </w:pPr>
            <w:r w:rsidRPr="008B2661">
              <w:rPr>
                <w:rFonts w:ascii="Times New Roman" w:hAnsi="Times New Roman" w:cs="Times New Roman"/>
              </w:rPr>
              <w:t>frameP</w:t>
            </w:r>
          </w:p>
          <w:p w14:paraId="1B741ED9" w14:textId="77777777" w:rsidR="00F11F77" w:rsidRPr="008B2661" w:rsidRDefault="00F11F77" w:rsidP="00F11F77">
            <w:pPr>
              <w:rPr>
                <w:rFonts w:ascii="Times New Roman" w:hAnsi="Times New Roman" w:cs="Times New Roman"/>
              </w:rPr>
            </w:pPr>
            <w:r w:rsidRPr="008B2661">
              <w:rPr>
                <w:rFonts w:ascii="Times New Roman" w:hAnsi="Times New Roman" w:cs="Times New Roman"/>
              </w:rPr>
              <w:t>nprbP</w:t>
            </w:r>
          </w:p>
          <w:p w14:paraId="50D03E27" w14:textId="77777777" w:rsidR="00F11F77" w:rsidRPr="00740A52" w:rsidRDefault="00F11F77" w:rsidP="00F11F77">
            <w:pPr>
              <w:rPr>
                <w:rFonts w:ascii="Times New Roman" w:hAnsi="Times New Roman" w:cs="Times New Roman"/>
                <w:b/>
              </w:rPr>
            </w:pPr>
            <w:r w:rsidRPr="008B2661">
              <w:rPr>
                <w:rFonts w:ascii="Times New Roman" w:hAnsi="Times New Roman" w:cs="Times New Roman"/>
              </w:rPr>
              <w:t>nCCEP</w:t>
            </w:r>
          </w:p>
        </w:tc>
        <w:tc>
          <w:tcPr>
            <w:tcW w:w="2835" w:type="dxa"/>
          </w:tcPr>
          <w:p w14:paraId="5FED3768" w14:textId="77777777" w:rsidR="00F11F77" w:rsidRDefault="00F11F77" w:rsidP="00F11F77">
            <w:pPr>
              <w:ind w:left="240" w:hangingChars="100" w:hanging="240"/>
              <w:rPr>
                <w:rFonts w:ascii="Times New Roman" w:hAnsi="Times New Roman" w:cs="Times New Roman"/>
              </w:rPr>
            </w:pPr>
            <w:r>
              <w:rPr>
                <w:rFonts w:ascii="Times New Roman" w:hAnsi="Times New Roman" w:cs="Times New Roman"/>
              </w:rPr>
              <w:t>The input parameter of</w:t>
            </w:r>
          </w:p>
          <w:p w14:paraId="2A73776F" w14:textId="77777777" w:rsidR="00F11F77" w:rsidRDefault="00F11F77" w:rsidP="00F11F77">
            <w:pPr>
              <w:ind w:left="240" w:hangingChars="100" w:hanging="240"/>
              <w:rPr>
                <w:rFonts w:ascii="Times New Roman" w:hAnsi="Times New Roman" w:cs="Times New Roman"/>
              </w:rPr>
            </w:pPr>
            <w:r>
              <w:rPr>
                <w:rFonts w:ascii="Times New Roman" w:hAnsi="Times New Roman" w:cs="Times New Roman"/>
              </w:rPr>
              <w:t>function s</w:t>
            </w:r>
            <w:r>
              <w:rPr>
                <w:rFonts w:ascii="Times New Roman" w:hAnsi="Times New Roman" w:cs="Times New Roman" w:hint="eastAsia"/>
              </w:rPr>
              <w:t>chedule</w:t>
            </w:r>
            <w:r>
              <w:rPr>
                <w:rFonts w:ascii="Times New Roman" w:hAnsi="Times New Roman" w:cs="Times New Roman"/>
              </w:rPr>
              <w:t>_SI()</w:t>
            </w:r>
          </w:p>
        </w:tc>
      </w:tr>
    </w:tbl>
    <w:p w14:paraId="30D46205" w14:textId="77777777" w:rsidR="00F11F77" w:rsidRPr="00F50B3E" w:rsidRDefault="00F11F77" w:rsidP="00F11F77">
      <w:pPr>
        <w:jc w:val="center"/>
      </w:pPr>
      <w:r>
        <w:rPr>
          <w:rFonts w:ascii="Times New Roman" w:hAnsi="Times New Roman" w:cs="Times New Roman" w:hint="eastAsia"/>
        </w:rPr>
        <w:t>Table</w:t>
      </w:r>
      <w:r>
        <w:rPr>
          <w:rFonts w:ascii="Times New Roman" w:hAnsi="Times New Roman" w:cs="Times New Roman"/>
        </w:rPr>
        <w:t xml:space="preserve">x . Parameters of </w:t>
      </w:r>
      <w:r>
        <w:rPr>
          <w:rFonts w:ascii="Times New Roman" w:hAnsi="Times New Roman" w:cs="Times New Roman" w:hint="eastAsia"/>
        </w:rPr>
        <w:t xml:space="preserve">Inter Blocks </w:t>
      </w:r>
      <w:r>
        <w:rPr>
          <w:rFonts w:ascii="Times New Roman" w:hAnsi="Times New Roman" w:cs="Times New Roman"/>
        </w:rPr>
        <w:t>Channel.</w:t>
      </w:r>
    </w:p>
    <w:p w14:paraId="5EC11B61" w14:textId="5E65F6AD" w:rsidR="00F11F77" w:rsidRPr="00D118E1" w:rsidRDefault="00F11F77" w:rsidP="00F11F77">
      <w:pPr>
        <w:pStyle w:val="3"/>
      </w:pPr>
      <w:bookmarkStart w:id="62" w:name="_Toc468707369"/>
      <w:r>
        <w:lastRenderedPageBreak/>
        <w:t>3.</w:t>
      </w:r>
      <w:r>
        <w:rPr>
          <w:rFonts w:hint="eastAsia"/>
        </w:rPr>
        <w:t>4</w:t>
      </w:r>
      <w:r>
        <w:t xml:space="preserve">.7 </w:t>
      </w:r>
      <w:r>
        <w:rPr>
          <w:rFonts w:ascii="Times New Roman" w:hAnsi="Times New Roman" w:cs="Times New Roman"/>
        </w:rPr>
        <w:t>SI_PHY</w:t>
      </w:r>
      <w:bookmarkEnd w:id="62"/>
    </w:p>
    <w:tbl>
      <w:tblPr>
        <w:tblStyle w:val="a3"/>
        <w:tblW w:w="9634" w:type="dxa"/>
        <w:jc w:val="center"/>
        <w:tblLayout w:type="fixed"/>
        <w:tblLook w:val="04A0" w:firstRow="1" w:lastRow="0" w:firstColumn="1" w:lastColumn="0" w:noHBand="0" w:noVBand="1"/>
      </w:tblPr>
      <w:tblGrid>
        <w:gridCol w:w="1980"/>
        <w:gridCol w:w="2410"/>
        <w:gridCol w:w="2693"/>
        <w:gridCol w:w="2551"/>
      </w:tblGrid>
      <w:tr w:rsidR="00F11F77" w14:paraId="56AE619B" w14:textId="77777777" w:rsidTr="00F11F77">
        <w:trPr>
          <w:trHeight w:val="405"/>
          <w:jc w:val="center"/>
        </w:trPr>
        <w:tc>
          <w:tcPr>
            <w:tcW w:w="1980" w:type="dxa"/>
            <w:shd w:val="clear" w:color="auto" w:fill="D9D9D9" w:themeFill="background1" w:themeFillShade="D9"/>
          </w:tcPr>
          <w:p w14:paraId="31442F9B" w14:textId="77777777" w:rsidR="00F11F77" w:rsidRPr="00633FFA" w:rsidRDefault="00F11F77" w:rsidP="00F11F77">
            <w:pPr>
              <w:rPr>
                <w:rFonts w:ascii="Times New Roman" w:hAnsi="Times New Roman" w:cs="Times New Roman"/>
                <w:b/>
              </w:rPr>
            </w:pPr>
            <w:r>
              <w:rPr>
                <w:rFonts w:ascii="Times New Roman" w:hAnsi="Times New Roman" w:cs="Times New Roman"/>
                <w:b/>
                <w:szCs w:val="40"/>
              </w:rPr>
              <w:t>From Block</w:t>
            </w:r>
          </w:p>
        </w:tc>
        <w:tc>
          <w:tcPr>
            <w:tcW w:w="2410" w:type="dxa"/>
            <w:shd w:val="clear" w:color="auto" w:fill="D9D9D9" w:themeFill="background1" w:themeFillShade="D9"/>
          </w:tcPr>
          <w:p w14:paraId="1FE31F35" w14:textId="77777777" w:rsidR="00F11F77" w:rsidRDefault="00F11F77" w:rsidP="00F11F77">
            <w:pPr>
              <w:rPr>
                <w:rFonts w:ascii="Times New Roman" w:hAnsi="Times New Roman" w:cs="Times New Roman"/>
                <w:b/>
              </w:rPr>
            </w:pPr>
            <w:r>
              <w:rPr>
                <w:rFonts w:ascii="Times New Roman" w:hAnsi="Times New Roman" w:cs="Times New Roman" w:hint="eastAsia"/>
                <w:b/>
              </w:rPr>
              <w:t>To Block</w:t>
            </w:r>
          </w:p>
        </w:tc>
        <w:tc>
          <w:tcPr>
            <w:tcW w:w="2693" w:type="dxa"/>
            <w:shd w:val="clear" w:color="auto" w:fill="D9D9D9" w:themeFill="background1" w:themeFillShade="D9"/>
          </w:tcPr>
          <w:p w14:paraId="6730FC2F" w14:textId="77777777" w:rsidR="00F11F77" w:rsidRDefault="00F11F77" w:rsidP="00F11F77">
            <w:pPr>
              <w:rPr>
                <w:rFonts w:ascii="Times New Roman" w:hAnsi="Times New Roman" w:cs="Times New Roman"/>
                <w:b/>
              </w:rPr>
            </w:pPr>
            <w:r>
              <w:rPr>
                <w:rFonts w:ascii="Times New Roman" w:hAnsi="Times New Roman" w:cs="Times New Roman"/>
                <w:b/>
              </w:rPr>
              <w:t>Channel Parameters</w:t>
            </w:r>
          </w:p>
          <w:p w14:paraId="5D477F4C" w14:textId="77777777" w:rsidR="00F11F77" w:rsidRPr="00BA7D30" w:rsidRDefault="00F11F77" w:rsidP="00F11F77">
            <w:pPr>
              <w:rPr>
                <w:rFonts w:ascii="Times New Roman" w:hAnsi="Times New Roman" w:cs="Times New Roman"/>
                <w:b/>
              </w:rPr>
            </w:pPr>
            <w:r>
              <w:rPr>
                <w:rFonts w:ascii="Times New Roman" w:hAnsi="Times New Roman" w:cs="Times New Roman" w:hint="eastAsia"/>
                <w:b/>
              </w:rPr>
              <w:t>(</w:t>
            </w:r>
            <w:r>
              <w:rPr>
                <w:rFonts w:ascii="Times New Roman" w:hAnsi="Times New Roman" w:cs="Times New Roman"/>
              </w:rPr>
              <w:t>SI_PHY_Para</w:t>
            </w:r>
            <w:r>
              <w:rPr>
                <w:rFonts w:ascii="Times New Roman" w:hAnsi="Times New Roman" w:cs="Times New Roman" w:hint="eastAsia"/>
                <w:b/>
              </w:rPr>
              <w:t>)</w:t>
            </w:r>
          </w:p>
        </w:tc>
        <w:tc>
          <w:tcPr>
            <w:tcW w:w="2551" w:type="dxa"/>
            <w:shd w:val="clear" w:color="auto" w:fill="D9D9D9" w:themeFill="background1" w:themeFillShade="D9"/>
          </w:tcPr>
          <w:p w14:paraId="1AEB79DA" w14:textId="77777777" w:rsidR="00F11F77" w:rsidRDefault="00F11F77" w:rsidP="00F11F77">
            <w:pPr>
              <w:rPr>
                <w:rFonts w:ascii="Times New Roman" w:hAnsi="Times New Roman" w:cs="Times New Roman"/>
              </w:rPr>
            </w:pPr>
            <w:r>
              <w:rPr>
                <w:rFonts w:ascii="Times New Roman" w:hAnsi="Times New Roman" w:cs="Times New Roman"/>
                <w:b/>
                <w:szCs w:val="40"/>
              </w:rPr>
              <w:t>Note</w:t>
            </w:r>
          </w:p>
        </w:tc>
      </w:tr>
      <w:tr w:rsidR="00F11F77" w14:paraId="35ACCD3B" w14:textId="77777777" w:rsidTr="00F11F77">
        <w:trPr>
          <w:trHeight w:val="3767"/>
          <w:jc w:val="center"/>
        </w:trPr>
        <w:tc>
          <w:tcPr>
            <w:tcW w:w="1980" w:type="dxa"/>
          </w:tcPr>
          <w:p w14:paraId="7AE36719" w14:textId="77777777" w:rsidR="00F11F77" w:rsidRDefault="00F11F77" w:rsidP="00F11F77">
            <w:pPr>
              <w:rPr>
                <w:rFonts w:ascii="Times New Roman" w:hAnsi="Times New Roman" w:cs="Times New Roman"/>
              </w:rPr>
            </w:pPr>
            <w:r>
              <w:rPr>
                <w:rFonts w:ascii="Times New Roman" w:hAnsi="Times New Roman" w:cs="Times New Roman"/>
                <w:szCs w:val="24"/>
              </w:rPr>
              <w:t>SI_Process</w:t>
            </w:r>
          </w:p>
        </w:tc>
        <w:tc>
          <w:tcPr>
            <w:tcW w:w="2410" w:type="dxa"/>
          </w:tcPr>
          <w:p w14:paraId="00F72A97" w14:textId="77777777" w:rsidR="00F11F77" w:rsidRPr="00740A52" w:rsidRDefault="00F11F77" w:rsidP="00F11F77">
            <w:pPr>
              <w:rPr>
                <w:rFonts w:ascii="Times New Roman" w:hAnsi="Times New Roman" w:cs="Times New Roman"/>
                <w:b/>
              </w:rPr>
            </w:pPr>
            <w:r>
              <w:rPr>
                <w:rFonts w:ascii="Times New Roman" w:hAnsi="Times New Roman" w:cs="Times New Roman"/>
                <w:szCs w:val="24"/>
              </w:rPr>
              <w:t>PHY_MAC_Interface</w:t>
            </w:r>
          </w:p>
        </w:tc>
        <w:tc>
          <w:tcPr>
            <w:tcW w:w="2693" w:type="dxa"/>
          </w:tcPr>
          <w:p w14:paraId="252983C0" w14:textId="77777777" w:rsidR="00F11F77" w:rsidRPr="00A54545" w:rsidRDefault="00F11F77" w:rsidP="00F11F77">
            <w:pPr>
              <w:rPr>
                <w:rFonts w:ascii="Times New Roman" w:hAnsi="Times New Roman" w:cs="Times New Roman"/>
              </w:rPr>
            </w:pPr>
            <w:r w:rsidRPr="00A54545">
              <w:rPr>
                <w:rFonts w:ascii="Times New Roman" w:hAnsi="Times New Roman" w:cs="Times New Roman"/>
              </w:rPr>
              <w:t>BCCH_pdu.payload[0]</w:t>
            </w:r>
          </w:p>
        </w:tc>
        <w:tc>
          <w:tcPr>
            <w:tcW w:w="2551" w:type="dxa"/>
          </w:tcPr>
          <w:p w14:paraId="44B02CA0" w14:textId="77777777" w:rsidR="00F11F77" w:rsidRDefault="00F11F77" w:rsidP="00F11F77">
            <w:pPr>
              <w:rPr>
                <w:rFonts w:ascii="Times New Roman" w:hAnsi="Times New Roman" w:cs="Times New Roman"/>
              </w:rPr>
            </w:pPr>
            <w:r>
              <w:rPr>
                <w:rFonts w:ascii="Times New Roman" w:hAnsi="Times New Roman" w:cs="Times New Roman" w:hint="eastAsia"/>
              </w:rPr>
              <w:t>Return the position of BCCH_pdu.padload</w:t>
            </w:r>
          </w:p>
        </w:tc>
      </w:tr>
    </w:tbl>
    <w:p w14:paraId="414A1D29" w14:textId="77777777" w:rsidR="00F11F77" w:rsidRPr="00F50B3E" w:rsidRDefault="00F11F77" w:rsidP="00F11F77">
      <w:pPr>
        <w:jc w:val="center"/>
      </w:pPr>
      <w:r>
        <w:rPr>
          <w:rFonts w:ascii="Times New Roman" w:hAnsi="Times New Roman" w:cs="Times New Roman" w:hint="eastAsia"/>
        </w:rPr>
        <w:t>Table</w:t>
      </w:r>
      <w:r>
        <w:rPr>
          <w:rFonts w:ascii="Times New Roman" w:hAnsi="Times New Roman" w:cs="Times New Roman"/>
        </w:rPr>
        <w:t xml:space="preserve">x . Parameters of </w:t>
      </w:r>
      <w:r>
        <w:rPr>
          <w:rFonts w:ascii="Times New Roman" w:hAnsi="Times New Roman" w:cs="Times New Roman" w:hint="eastAsia"/>
        </w:rPr>
        <w:t xml:space="preserve">Inter Blocks </w:t>
      </w:r>
      <w:r>
        <w:rPr>
          <w:rFonts w:ascii="Times New Roman" w:hAnsi="Times New Roman" w:cs="Times New Roman"/>
        </w:rPr>
        <w:t>Channel.</w:t>
      </w:r>
    </w:p>
    <w:p w14:paraId="1320AEEB" w14:textId="3D5A3B05" w:rsidR="002A41AE" w:rsidRPr="00F11F77" w:rsidRDefault="002A41AE" w:rsidP="00D118E1"/>
    <w:p w14:paraId="3D2F19B6" w14:textId="4FA59462" w:rsidR="00266F25" w:rsidRPr="00D118E1" w:rsidRDefault="00266F25" w:rsidP="00266F25">
      <w:pPr>
        <w:pStyle w:val="3"/>
      </w:pPr>
      <w:bookmarkStart w:id="63" w:name="_Toc468707370"/>
      <w:r>
        <w:t>3.</w:t>
      </w:r>
      <w:r>
        <w:rPr>
          <w:rFonts w:hint="eastAsia"/>
        </w:rPr>
        <w:t>4</w:t>
      </w:r>
      <w:r>
        <w:t>.</w:t>
      </w:r>
      <w:r>
        <w:rPr>
          <w:rFonts w:hint="eastAsia"/>
        </w:rPr>
        <w:t>8</w:t>
      </w:r>
      <w:r>
        <w:t xml:space="preserve"> </w:t>
      </w:r>
      <w:r>
        <w:rPr>
          <w:rFonts w:ascii="Times New Roman" w:hAnsi="Times New Roman" w:cs="Times New Roman" w:hint="eastAsia"/>
        </w:rPr>
        <w:t>PHY_RA</w:t>
      </w:r>
      <w:bookmarkEnd w:id="63"/>
    </w:p>
    <w:tbl>
      <w:tblPr>
        <w:tblStyle w:val="a3"/>
        <w:tblW w:w="9634" w:type="dxa"/>
        <w:jc w:val="center"/>
        <w:tblLayout w:type="fixed"/>
        <w:tblLook w:val="04A0" w:firstRow="1" w:lastRow="0" w:firstColumn="1" w:lastColumn="0" w:noHBand="0" w:noVBand="1"/>
      </w:tblPr>
      <w:tblGrid>
        <w:gridCol w:w="2405"/>
        <w:gridCol w:w="1985"/>
        <w:gridCol w:w="2409"/>
        <w:gridCol w:w="2835"/>
      </w:tblGrid>
      <w:tr w:rsidR="00266F25" w14:paraId="3DCDC7CB" w14:textId="77777777" w:rsidTr="00312224">
        <w:trPr>
          <w:trHeight w:val="405"/>
          <w:jc w:val="center"/>
        </w:trPr>
        <w:tc>
          <w:tcPr>
            <w:tcW w:w="2405" w:type="dxa"/>
            <w:shd w:val="clear" w:color="auto" w:fill="D9D9D9" w:themeFill="background1" w:themeFillShade="D9"/>
          </w:tcPr>
          <w:p w14:paraId="52FA35C8" w14:textId="77777777" w:rsidR="00266F25" w:rsidRPr="00633FFA" w:rsidRDefault="00266F25" w:rsidP="00312224">
            <w:pPr>
              <w:rPr>
                <w:rFonts w:ascii="Times New Roman" w:hAnsi="Times New Roman" w:cs="Times New Roman"/>
                <w:b/>
              </w:rPr>
            </w:pPr>
            <w:r>
              <w:rPr>
                <w:rFonts w:ascii="Times New Roman" w:hAnsi="Times New Roman" w:cs="Times New Roman"/>
                <w:b/>
                <w:szCs w:val="40"/>
              </w:rPr>
              <w:t>From Block</w:t>
            </w:r>
          </w:p>
        </w:tc>
        <w:tc>
          <w:tcPr>
            <w:tcW w:w="1985" w:type="dxa"/>
            <w:shd w:val="clear" w:color="auto" w:fill="D9D9D9" w:themeFill="background1" w:themeFillShade="D9"/>
          </w:tcPr>
          <w:p w14:paraId="63EE0B40" w14:textId="77777777" w:rsidR="00266F25" w:rsidRDefault="00266F25" w:rsidP="00312224">
            <w:pPr>
              <w:rPr>
                <w:rFonts w:ascii="Times New Roman" w:hAnsi="Times New Roman" w:cs="Times New Roman"/>
                <w:b/>
              </w:rPr>
            </w:pPr>
            <w:r>
              <w:rPr>
                <w:rFonts w:ascii="Times New Roman" w:hAnsi="Times New Roman" w:cs="Times New Roman" w:hint="eastAsia"/>
                <w:b/>
              </w:rPr>
              <w:t>To Block</w:t>
            </w:r>
          </w:p>
        </w:tc>
        <w:tc>
          <w:tcPr>
            <w:tcW w:w="2409" w:type="dxa"/>
            <w:shd w:val="clear" w:color="auto" w:fill="D9D9D9" w:themeFill="background1" w:themeFillShade="D9"/>
          </w:tcPr>
          <w:p w14:paraId="3E328F09" w14:textId="77777777" w:rsidR="00266F25" w:rsidRDefault="00266F25" w:rsidP="00312224">
            <w:pPr>
              <w:rPr>
                <w:rFonts w:ascii="Times New Roman" w:hAnsi="Times New Roman" w:cs="Times New Roman"/>
                <w:b/>
              </w:rPr>
            </w:pPr>
            <w:r>
              <w:rPr>
                <w:rFonts w:ascii="Times New Roman" w:hAnsi="Times New Roman" w:cs="Times New Roman"/>
                <w:b/>
              </w:rPr>
              <w:t>Channel Parameters</w:t>
            </w:r>
          </w:p>
          <w:p w14:paraId="34A61E9E" w14:textId="77777777" w:rsidR="00266F25" w:rsidRPr="00BA7D30" w:rsidRDefault="00266F25" w:rsidP="00312224">
            <w:pPr>
              <w:rPr>
                <w:rFonts w:ascii="Times New Roman" w:hAnsi="Times New Roman" w:cs="Times New Roman"/>
                <w:b/>
              </w:rPr>
            </w:pPr>
            <w:r>
              <w:rPr>
                <w:rFonts w:ascii="Times New Roman" w:hAnsi="Times New Roman" w:cs="Times New Roman" w:hint="eastAsia"/>
                <w:b/>
              </w:rPr>
              <w:t>(</w:t>
            </w:r>
            <w:r>
              <w:rPr>
                <w:rFonts w:ascii="Times New Roman" w:hAnsi="Times New Roman" w:cs="Times New Roman" w:hint="eastAsia"/>
              </w:rPr>
              <w:t>PHY_RA</w:t>
            </w:r>
            <w:r>
              <w:rPr>
                <w:rFonts w:ascii="Times New Roman" w:hAnsi="Times New Roman" w:cs="Times New Roman"/>
              </w:rPr>
              <w:t>_Para</w:t>
            </w:r>
            <w:r>
              <w:rPr>
                <w:rFonts w:ascii="Times New Roman" w:hAnsi="Times New Roman" w:cs="Times New Roman" w:hint="eastAsia"/>
                <w:b/>
              </w:rPr>
              <w:t>)</w:t>
            </w:r>
          </w:p>
        </w:tc>
        <w:tc>
          <w:tcPr>
            <w:tcW w:w="2835" w:type="dxa"/>
            <w:shd w:val="clear" w:color="auto" w:fill="D9D9D9" w:themeFill="background1" w:themeFillShade="D9"/>
          </w:tcPr>
          <w:p w14:paraId="63F15EC6" w14:textId="77777777" w:rsidR="00266F25" w:rsidRDefault="00266F25" w:rsidP="00312224">
            <w:pPr>
              <w:rPr>
                <w:rFonts w:ascii="Times New Roman" w:hAnsi="Times New Roman" w:cs="Times New Roman"/>
              </w:rPr>
            </w:pPr>
            <w:r>
              <w:rPr>
                <w:rFonts w:ascii="Times New Roman" w:hAnsi="Times New Roman" w:cs="Times New Roman"/>
                <w:b/>
                <w:szCs w:val="40"/>
              </w:rPr>
              <w:t>Note</w:t>
            </w:r>
          </w:p>
        </w:tc>
      </w:tr>
      <w:tr w:rsidR="00266F25" w14:paraId="5A229840" w14:textId="77777777" w:rsidTr="009C5C80">
        <w:trPr>
          <w:trHeight w:val="927"/>
          <w:jc w:val="center"/>
        </w:trPr>
        <w:tc>
          <w:tcPr>
            <w:tcW w:w="2405" w:type="dxa"/>
            <w:vMerge w:val="restart"/>
          </w:tcPr>
          <w:p w14:paraId="1A7685DF" w14:textId="77777777" w:rsidR="00266F25" w:rsidRDefault="00266F25" w:rsidP="00312224">
            <w:pPr>
              <w:rPr>
                <w:rFonts w:ascii="Times New Roman" w:hAnsi="Times New Roman" w:cs="Times New Roman"/>
              </w:rPr>
            </w:pPr>
            <w:r>
              <w:rPr>
                <w:rFonts w:ascii="Times New Roman" w:hAnsi="Times New Roman" w:cs="Times New Roman"/>
                <w:szCs w:val="24"/>
              </w:rPr>
              <w:t>PHY_MAC_Interface</w:t>
            </w:r>
          </w:p>
        </w:tc>
        <w:tc>
          <w:tcPr>
            <w:tcW w:w="1985" w:type="dxa"/>
            <w:vMerge w:val="restart"/>
          </w:tcPr>
          <w:p w14:paraId="4FFA8EA8" w14:textId="77777777" w:rsidR="00266F25" w:rsidRPr="00740A52" w:rsidRDefault="00266F25" w:rsidP="00312224">
            <w:pPr>
              <w:rPr>
                <w:rFonts w:ascii="Times New Roman" w:hAnsi="Times New Roman" w:cs="Times New Roman"/>
                <w:b/>
              </w:rPr>
            </w:pPr>
            <w:r>
              <w:rPr>
                <w:rFonts w:ascii="Times New Roman" w:hAnsi="Times New Roman" w:cs="Times New Roman"/>
                <w:szCs w:val="24"/>
              </w:rPr>
              <w:t>RA_Process</w:t>
            </w:r>
          </w:p>
        </w:tc>
        <w:tc>
          <w:tcPr>
            <w:tcW w:w="2409" w:type="dxa"/>
          </w:tcPr>
          <w:p w14:paraId="5A3FAA48" w14:textId="77777777" w:rsidR="00266F25" w:rsidRPr="00102D73" w:rsidRDefault="00266F25" w:rsidP="00312224">
            <w:pPr>
              <w:rPr>
                <w:rFonts w:ascii="Times New Roman" w:hAnsi="Times New Roman" w:cs="Times New Roman"/>
              </w:rPr>
            </w:pPr>
            <w:r w:rsidRPr="00102D73">
              <w:rPr>
                <w:rFonts w:ascii="Times New Roman" w:hAnsi="Times New Roman" w:cs="Times New Roman"/>
              </w:rPr>
              <w:t>RA_template-&gt;RA_active</w:t>
            </w:r>
          </w:p>
          <w:p w14:paraId="57747188" w14:textId="77777777" w:rsidR="00266F25" w:rsidRPr="00740A52" w:rsidRDefault="00266F25" w:rsidP="00312224">
            <w:pPr>
              <w:rPr>
                <w:rFonts w:ascii="Times New Roman" w:hAnsi="Times New Roman" w:cs="Times New Roman"/>
                <w:b/>
              </w:rPr>
            </w:pPr>
          </w:p>
        </w:tc>
        <w:tc>
          <w:tcPr>
            <w:tcW w:w="2835" w:type="dxa"/>
          </w:tcPr>
          <w:p w14:paraId="29346565" w14:textId="77777777" w:rsidR="00266F25" w:rsidRDefault="00266F25" w:rsidP="00312224">
            <w:pPr>
              <w:rPr>
                <w:rFonts w:ascii="Times New Roman" w:hAnsi="Times New Roman" w:cs="Times New Roman"/>
              </w:rPr>
            </w:pPr>
            <w:r w:rsidRPr="008E2652">
              <w:rPr>
                <w:rFonts w:ascii="Times New Roman" w:hAnsi="Times New Roman" w:cs="Times New Roman"/>
              </w:rPr>
              <w:t>Flag to indicate this process is active</w:t>
            </w:r>
            <w:r>
              <w:rPr>
                <w:rFonts w:ascii="Times New Roman" w:hAnsi="Times New Roman" w:cs="Times New Roman"/>
              </w:rPr>
              <w:t>.</w:t>
            </w:r>
          </w:p>
        </w:tc>
      </w:tr>
      <w:tr w:rsidR="00266F25" w14:paraId="146CE8A1" w14:textId="77777777" w:rsidTr="00312224">
        <w:trPr>
          <w:trHeight w:val="1639"/>
          <w:jc w:val="center"/>
        </w:trPr>
        <w:tc>
          <w:tcPr>
            <w:tcW w:w="2405" w:type="dxa"/>
            <w:vMerge/>
          </w:tcPr>
          <w:p w14:paraId="7C37B0CE" w14:textId="77777777" w:rsidR="00266F25" w:rsidRDefault="00266F25" w:rsidP="00312224">
            <w:pPr>
              <w:rPr>
                <w:rFonts w:ascii="Times New Roman" w:hAnsi="Times New Roman" w:cs="Times New Roman"/>
                <w:szCs w:val="24"/>
              </w:rPr>
            </w:pPr>
          </w:p>
        </w:tc>
        <w:tc>
          <w:tcPr>
            <w:tcW w:w="1985" w:type="dxa"/>
            <w:vMerge/>
          </w:tcPr>
          <w:p w14:paraId="7F86BBB4" w14:textId="77777777" w:rsidR="00266F25" w:rsidRDefault="00266F25" w:rsidP="00312224">
            <w:pPr>
              <w:rPr>
                <w:rFonts w:ascii="Times New Roman" w:hAnsi="Times New Roman" w:cs="Times New Roman"/>
                <w:szCs w:val="24"/>
              </w:rPr>
            </w:pPr>
          </w:p>
        </w:tc>
        <w:tc>
          <w:tcPr>
            <w:tcW w:w="2409" w:type="dxa"/>
          </w:tcPr>
          <w:p w14:paraId="6EDBE5BE" w14:textId="77777777" w:rsidR="00266F25" w:rsidRPr="00102D73" w:rsidRDefault="00266F25" w:rsidP="00312224">
            <w:pPr>
              <w:rPr>
                <w:rFonts w:ascii="Times New Roman" w:hAnsi="Times New Roman" w:cs="Times New Roman"/>
              </w:rPr>
            </w:pPr>
            <w:r w:rsidRPr="00102D73">
              <w:rPr>
                <w:rFonts w:ascii="Times New Roman" w:hAnsi="Times New Roman" w:cs="Times New Roman"/>
              </w:rPr>
              <w:t>RA_template-&gt;generate_rar</w:t>
            </w:r>
          </w:p>
          <w:p w14:paraId="0509A5E2" w14:textId="77777777" w:rsidR="00266F25" w:rsidRPr="00102D73" w:rsidRDefault="00266F25" w:rsidP="00312224">
            <w:pPr>
              <w:rPr>
                <w:rFonts w:ascii="Times New Roman" w:hAnsi="Times New Roman" w:cs="Times New Roman"/>
              </w:rPr>
            </w:pPr>
          </w:p>
        </w:tc>
        <w:tc>
          <w:tcPr>
            <w:tcW w:w="2835" w:type="dxa"/>
          </w:tcPr>
          <w:p w14:paraId="5E2D8C51" w14:textId="77777777" w:rsidR="00266F25" w:rsidRDefault="00266F25" w:rsidP="00312224">
            <w:pPr>
              <w:rPr>
                <w:rFonts w:ascii="Times New Roman" w:hAnsi="Times New Roman" w:cs="Times New Roman"/>
              </w:rPr>
            </w:pPr>
            <w:r w:rsidRPr="00CD370F">
              <w:rPr>
                <w:rFonts w:ascii="Times New Roman" w:hAnsi="Times New Roman" w:cs="Times New Roman"/>
              </w:rPr>
              <w:t>Flag to indicate the eNB should generate RAR.  This is triggered by detection of PRACH</w:t>
            </w:r>
            <w:r>
              <w:rPr>
                <w:rFonts w:ascii="Times New Roman" w:hAnsi="Times New Roman" w:cs="Times New Roman" w:hint="eastAsia"/>
              </w:rPr>
              <w:t>.</w:t>
            </w:r>
          </w:p>
        </w:tc>
      </w:tr>
      <w:tr w:rsidR="00266F25" w14:paraId="1FCD7CA7" w14:textId="77777777" w:rsidTr="009C5C80">
        <w:trPr>
          <w:trHeight w:val="558"/>
          <w:jc w:val="center"/>
        </w:trPr>
        <w:tc>
          <w:tcPr>
            <w:tcW w:w="2405" w:type="dxa"/>
            <w:vMerge/>
          </w:tcPr>
          <w:p w14:paraId="31251CDD" w14:textId="77777777" w:rsidR="00266F25" w:rsidRDefault="00266F25" w:rsidP="00312224">
            <w:pPr>
              <w:rPr>
                <w:rFonts w:ascii="Times New Roman" w:hAnsi="Times New Roman" w:cs="Times New Roman"/>
                <w:szCs w:val="24"/>
              </w:rPr>
            </w:pPr>
          </w:p>
        </w:tc>
        <w:tc>
          <w:tcPr>
            <w:tcW w:w="1985" w:type="dxa"/>
            <w:vMerge/>
          </w:tcPr>
          <w:p w14:paraId="77D122D9" w14:textId="77777777" w:rsidR="00266F25" w:rsidRDefault="00266F25" w:rsidP="00312224">
            <w:pPr>
              <w:rPr>
                <w:rFonts w:ascii="Times New Roman" w:hAnsi="Times New Roman" w:cs="Times New Roman"/>
                <w:szCs w:val="24"/>
              </w:rPr>
            </w:pPr>
          </w:p>
        </w:tc>
        <w:tc>
          <w:tcPr>
            <w:tcW w:w="2409" w:type="dxa"/>
          </w:tcPr>
          <w:p w14:paraId="2D32D37F" w14:textId="77777777" w:rsidR="00266F25" w:rsidRPr="00102D73" w:rsidRDefault="00266F25" w:rsidP="00312224">
            <w:pPr>
              <w:rPr>
                <w:rFonts w:ascii="Times New Roman" w:hAnsi="Times New Roman" w:cs="Times New Roman"/>
              </w:rPr>
            </w:pPr>
            <w:r w:rsidRPr="00CD370F">
              <w:rPr>
                <w:rFonts w:ascii="Times New Roman" w:hAnsi="Times New Roman" w:cs="Times New Roman"/>
              </w:rPr>
              <w:t>RA_template-&gt;generate_Msg4</w:t>
            </w:r>
          </w:p>
        </w:tc>
        <w:tc>
          <w:tcPr>
            <w:tcW w:w="2835" w:type="dxa"/>
          </w:tcPr>
          <w:p w14:paraId="11E881F0" w14:textId="77777777" w:rsidR="00266F25" w:rsidRPr="00CD370F" w:rsidRDefault="00266F25" w:rsidP="00312224">
            <w:pPr>
              <w:rPr>
                <w:rFonts w:ascii="Times New Roman" w:hAnsi="Times New Roman" w:cs="Times New Roman"/>
              </w:rPr>
            </w:pPr>
            <w:r w:rsidRPr="00CD370F">
              <w:rPr>
                <w:rFonts w:ascii="Times New Roman" w:hAnsi="Times New Roman" w:cs="Times New Roman"/>
              </w:rPr>
              <w:t>Flag to indicate the eNB should generate Msg4 u</w:t>
            </w:r>
            <w:r>
              <w:rPr>
                <w:rFonts w:ascii="Times New Roman" w:hAnsi="Times New Roman" w:cs="Times New Roman"/>
              </w:rPr>
              <w:t xml:space="preserve">pon reception of SDU from RRC. </w:t>
            </w:r>
            <w:r w:rsidRPr="00CD370F">
              <w:rPr>
                <w:rFonts w:ascii="Times New Roman" w:hAnsi="Times New Roman" w:cs="Times New Roman"/>
              </w:rPr>
              <w:t>This is triggered by first ULSCH reception at eNB for new user.</w:t>
            </w:r>
          </w:p>
        </w:tc>
      </w:tr>
    </w:tbl>
    <w:p w14:paraId="2933C971" w14:textId="77777777" w:rsidR="00266F25" w:rsidRPr="00F50B3E" w:rsidRDefault="00266F25" w:rsidP="00266F25">
      <w:pPr>
        <w:jc w:val="center"/>
      </w:pPr>
      <w:r>
        <w:rPr>
          <w:rFonts w:ascii="Times New Roman" w:hAnsi="Times New Roman" w:cs="Times New Roman" w:hint="eastAsia"/>
        </w:rPr>
        <w:t>Table</w:t>
      </w:r>
      <w:r>
        <w:rPr>
          <w:rFonts w:ascii="Times New Roman" w:hAnsi="Times New Roman" w:cs="Times New Roman"/>
        </w:rPr>
        <w:t xml:space="preserve">x . Parameters of </w:t>
      </w:r>
      <w:r>
        <w:rPr>
          <w:rFonts w:ascii="Times New Roman" w:hAnsi="Times New Roman" w:cs="Times New Roman" w:hint="eastAsia"/>
        </w:rPr>
        <w:t xml:space="preserve">Inter Blocks </w:t>
      </w:r>
      <w:r>
        <w:rPr>
          <w:rFonts w:ascii="Times New Roman" w:hAnsi="Times New Roman" w:cs="Times New Roman"/>
        </w:rPr>
        <w:t>Channel.</w:t>
      </w:r>
    </w:p>
    <w:p w14:paraId="42C3C56C" w14:textId="08D0BA7B" w:rsidR="00266F25" w:rsidRPr="00D118E1" w:rsidRDefault="00266F25" w:rsidP="00266F25">
      <w:pPr>
        <w:pStyle w:val="3"/>
      </w:pPr>
      <w:bookmarkStart w:id="64" w:name="_Toc468707371"/>
      <w:r>
        <w:lastRenderedPageBreak/>
        <w:t>3.</w:t>
      </w:r>
      <w:r>
        <w:rPr>
          <w:rFonts w:hint="eastAsia"/>
        </w:rPr>
        <w:t>4</w:t>
      </w:r>
      <w:r>
        <w:t>.</w:t>
      </w:r>
      <w:r>
        <w:rPr>
          <w:rFonts w:hint="eastAsia"/>
        </w:rPr>
        <w:t>9</w:t>
      </w:r>
      <w:r>
        <w:t xml:space="preserve"> </w:t>
      </w:r>
      <w:r>
        <w:rPr>
          <w:rFonts w:ascii="Times New Roman" w:hAnsi="Times New Roman" w:cs="Times New Roman" w:hint="eastAsia"/>
        </w:rPr>
        <w:t>RA</w:t>
      </w:r>
      <w:r>
        <w:rPr>
          <w:rFonts w:ascii="Times New Roman" w:hAnsi="Times New Roman" w:cs="Times New Roman"/>
        </w:rPr>
        <w:t>_PHY</w:t>
      </w:r>
      <w:bookmarkEnd w:id="64"/>
    </w:p>
    <w:tbl>
      <w:tblPr>
        <w:tblStyle w:val="a3"/>
        <w:tblW w:w="9634" w:type="dxa"/>
        <w:jc w:val="center"/>
        <w:tblLayout w:type="fixed"/>
        <w:tblLook w:val="04A0" w:firstRow="1" w:lastRow="0" w:firstColumn="1" w:lastColumn="0" w:noHBand="0" w:noVBand="1"/>
      </w:tblPr>
      <w:tblGrid>
        <w:gridCol w:w="1980"/>
        <w:gridCol w:w="2410"/>
        <w:gridCol w:w="2409"/>
        <w:gridCol w:w="2835"/>
      </w:tblGrid>
      <w:tr w:rsidR="00266F25" w14:paraId="1B86920F" w14:textId="77777777" w:rsidTr="00312224">
        <w:trPr>
          <w:trHeight w:val="405"/>
          <w:jc w:val="center"/>
        </w:trPr>
        <w:tc>
          <w:tcPr>
            <w:tcW w:w="1980" w:type="dxa"/>
            <w:shd w:val="clear" w:color="auto" w:fill="D9D9D9" w:themeFill="background1" w:themeFillShade="D9"/>
          </w:tcPr>
          <w:p w14:paraId="6B79A41D" w14:textId="77777777" w:rsidR="00266F25" w:rsidRPr="00633FFA" w:rsidRDefault="00266F25" w:rsidP="00312224">
            <w:pPr>
              <w:rPr>
                <w:rFonts w:ascii="Times New Roman" w:hAnsi="Times New Roman" w:cs="Times New Roman"/>
                <w:b/>
              </w:rPr>
            </w:pPr>
            <w:r>
              <w:rPr>
                <w:rFonts w:ascii="Times New Roman" w:hAnsi="Times New Roman" w:cs="Times New Roman"/>
                <w:b/>
                <w:szCs w:val="40"/>
              </w:rPr>
              <w:t>From Block</w:t>
            </w:r>
          </w:p>
        </w:tc>
        <w:tc>
          <w:tcPr>
            <w:tcW w:w="2410" w:type="dxa"/>
            <w:shd w:val="clear" w:color="auto" w:fill="D9D9D9" w:themeFill="background1" w:themeFillShade="D9"/>
          </w:tcPr>
          <w:p w14:paraId="3499CB3F" w14:textId="77777777" w:rsidR="00266F25" w:rsidRDefault="00266F25" w:rsidP="00312224">
            <w:pPr>
              <w:rPr>
                <w:rFonts w:ascii="Times New Roman" w:hAnsi="Times New Roman" w:cs="Times New Roman"/>
                <w:b/>
              </w:rPr>
            </w:pPr>
            <w:r>
              <w:rPr>
                <w:rFonts w:ascii="Times New Roman" w:hAnsi="Times New Roman" w:cs="Times New Roman" w:hint="eastAsia"/>
                <w:b/>
              </w:rPr>
              <w:t>To Block</w:t>
            </w:r>
          </w:p>
        </w:tc>
        <w:tc>
          <w:tcPr>
            <w:tcW w:w="2409" w:type="dxa"/>
            <w:shd w:val="clear" w:color="auto" w:fill="D9D9D9" w:themeFill="background1" w:themeFillShade="D9"/>
          </w:tcPr>
          <w:p w14:paraId="0B16FA25" w14:textId="77777777" w:rsidR="00266F25" w:rsidRDefault="00266F25" w:rsidP="00312224">
            <w:pPr>
              <w:rPr>
                <w:rFonts w:ascii="Times New Roman" w:hAnsi="Times New Roman" w:cs="Times New Roman"/>
                <w:b/>
              </w:rPr>
            </w:pPr>
            <w:r>
              <w:rPr>
                <w:rFonts w:ascii="Times New Roman" w:hAnsi="Times New Roman" w:cs="Times New Roman"/>
                <w:b/>
              </w:rPr>
              <w:t>Channel Parameters</w:t>
            </w:r>
          </w:p>
          <w:p w14:paraId="0B871125" w14:textId="77777777" w:rsidR="00266F25" w:rsidRPr="00BA7D30" w:rsidRDefault="00266F25" w:rsidP="00312224">
            <w:pPr>
              <w:rPr>
                <w:rFonts w:ascii="Times New Roman" w:hAnsi="Times New Roman" w:cs="Times New Roman"/>
                <w:b/>
              </w:rPr>
            </w:pPr>
            <w:r>
              <w:rPr>
                <w:rFonts w:ascii="Times New Roman" w:hAnsi="Times New Roman" w:cs="Times New Roman" w:hint="eastAsia"/>
                <w:b/>
              </w:rPr>
              <w:t>(</w:t>
            </w:r>
            <w:r>
              <w:rPr>
                <w:rFonts w:ascii="Times New Roman" w:hAnsi="Times New Roman" w:cs="Times New Roman" w:hint="eastAsia"/>
              </w:rPr>
              <w:t>RA</w:t>
            </w:r>
            <w:r>
              <w:rPr>
                <w:rFonts w:ascii="Times New Roman" w:hAnsi="Times New Roman" w:cs="Times New Roman"/>
              </w:rPr>
              <w:t>_PHY_Para</w:t>
            </w:r>
            <w:r>
              <w:rPr>
                <w:rFonts w:ascii="Times New Roman" w:hAnsi="Times New Roman" w:cs="Times New Roman" w:hint="eastAsia"/>
                <w:b/>
              </w:rPr>
              <w:t>)</w:t>
            </w:r>
          </w:p>
        </w:tc>
        <w:tc>
          <w:tcPr>
            <w:tcW w:w="2835" w:type="dxa"/>
            <w:shd w:val="clear" w:color="auto" w:fill="D9D9D9" w:themeFill="background1" w:themeFillShade="D9"/>
          </w:tcPr>
          <w:p w14:paraId="57A978A7" w14:textId="77777777" w:rsidR="00266F25" w:rsidRDefault="00266F25" w:rsidP="00312224">
            <w:pPr>
              <w:rPr>
                <w:rFonts w:ascii="Times New Roman" w:hAnsi="Times New Roman" w:cs="Times New Roman"/>
              </w:rPr>
            </w:pPr>
            <w:r>
              <w:rPr>
                <w:rFonts w:ascii="Times New Roman" w:hAnsi="Times New Roman" w:cs="Times New Roman"/>
                <w:b/>
                <w:szCs w:val="40"/>
              </w:rPr>
              <w:t>Note</w:t>
            </w:r>
          </w:p>
        </w:tc>
      </w:tr>
      <w:tr w:rsidR="00266F25" w14:paraId="73EC1C73" w14:textId="77777777" w:rsidTr="00312224">
        <w:trPr>
          <w:trHeight w:val="3767"/>
          <w:jc w:val="center"/>
        </w:trPr>
        <w:tc>
          <w:tcPr>
            <w:tcW w:w="1980" w:type="dxa"/>
          </w:tcPr>
          <w:p w14:paraId="149E18CD" w14:textId="77777777" w:rsidR="00266F25" w:rsidRDefault="00266F25" w:rsidP="00312224">
            <w:pPr>
              <w:rPr>
                <w:rFonts w:ascii="Times New Roman" w:hAnsi="Times New Roman" w:cs="Times New Roman"/>
              </w:rPr>
            </w:pPr>
            <w:r>
              <w:rPr>
                <w:rFonts w:ascii="Times New Roman" w:hAnsi="Times New Roman" w:cs="Times New Roman"/>
                <w:szCs w:val="24"/>
              </w:rPr>
              <w:t xml:space="preserve">RA_Process </w:t>
            </w:r>
          </w:p>
        </w:tc>
        <w:tc>
          <w:tcPr>
            <w:tcW w:w="2410" w:type="dxa"/>
          </w:tcPr>
          <w:p w14:paraId="102A31AA" w14:textId="77777777" w:rsidR="00266F25" w:rsidRPr="008E2652" w:rsidRDefault="00266F25" w:rsidP="00312224">
            <w:pPr>
              <w:rPr>
                <w:rFonts w:ascii="Times New Roman" w:hAnsi="Times New Roman" w:cs="Times New Roman"/>
              </w:rPr>
            </w:pPr>
            <w:r w:rsidRPr="008E2652">
              <w:rPr>
                <w:rFonts w:ascii="Times New Roman" w:hAnsi="Times New Roman" w:cs="Times New Roman"/>
                <w:szCs w:val="24"/>
              </w:rPr>
              <w:t>PHY_MAC_Interface</w:t>
            </w:r>
          </w:p>
        </w:tc>
        <w:tc>
          <w:tcPr>
            <w:tcW w:w="2409" w:type="dxa"/>
          </w:tcPr>
          <w:p w14:paraId="3DBFFB48" w14:textId="77777777" w:rsidR="00266F25" w:rsidRPr="008E2652" w:rsidRDefault="00266F25" w:rsidP="00312224">
            <w:pPr>
              <w:rPr>
                <w:rFonts w:ascii="Times New Roman" w:hAnsi="Times New Roman" w:cs="Times New Roman"/>
              </w:rPr>
            </w:pPr>
            <w:r w:rsidRPr="008E2652">
              <w:rPr>
                <w:rFonts w:ascii="Times New Roman" w:hAnsi="Times New Roman" w:cs="Times New Roman"/>
              </w:rPr>
              <w:t>RA_template-&gt;RA_alloc_pdu2[0]</w:t>
            </w:r>
          </w:p>
        </w:tc>
        <w:tc>
          <w:tcPr>
            <w:tcW w:w="2835" w:type="dxa"/>
          </w:tcPr>
          <w:p w14:paraId="0917DFA9" w14:textId="77777777" w:rsidR="00266F25" w:rsidRDefault="00266F25" w:rsidP="00312224">
            <w:pPr>
              <w:rPr>
                <w:rFonts w:ascii="Times New Roman" w:hAnsi="Times New Roman" w:cs="Times New Roman"/>
              </w:rPr>
            </w:pPr>
            <w:r w:rsidRPr="008E2652">
              <w:rPr>
                <w:rFonts w:ascii="Times New Roman" w:hAnsi="Times New Roman" w:cs="Times New Roman"/>
              </w:rPr>
              <w:t>Actual DCI to transmit for Msg4/ContRes</w:t>
            </w:r>
            <w:r>
              <w:rPr>
                <w:rFonts w:ascii="Times New Roman" w:hAnsi="Times New Roman" w:cs="Times New Roman"/>
              </w:rPr>
              <w:t>.</w:t>
            </w:r>
          </w:p>
        </w:tc>
      </w:tr>
    </w:tbl>
    <w:p w14:paraId="440C619C" w14:textId="77777777" w:rsidR="00266F25" w:rsidRPr="00F50B3E" w:rsidRDefault="00266F25" w:rsidP="00266F25">
      <w:pPr>
        <w:jc w:val="center"/>
      </w:pPr>
      <w:r>
        <w:rPr>
          <w:rFonts w:ascii="Times New Roman" w:hAnsi="Times New Roman" w:cs="Times New Roman" w:hint="eastAsia"/>
        </w:rPr>
        <w:t>Table</w:t>
      </w:r>
      <w:r>
        <w:rPr>
          <w:rFonts w:ascii="Times New Roman" w:hAnsi="Times New Roman" w:cs="Times New Roman"/>
        </w:rPr>
        <w:t xml:space="preserve">x . Parameters of </w:t>
      </w:r>
      <w:r>
        <w:rPr>
          <w:rFonts w:ascii="Times New Roman" w:hAnsi="Times New Roman" w:cs="Times New Roman" w:hint="eastAsia"/>
        </w:rPr>
        <w:t xml:space="preserve">Inter Blocks </w:t>
      </w:r>
      <w:r>
        <w:rPr>
          <w:rFonts w:ascii="Times New Roman" w:hAnsi="Times New Roman" w:cs="Times New Roman"/>
        </w:rPr>
        <w:t>Channel.</w:t>
      </w:r>
    </w:p>
    <w:p w14:paraId="4996FF37" w14:textId="35AAF735" w:rsidR="00F11F77" w:rsidRDefault="00F11F77" w:rsidP="00D118E1"/>
    <w:p w14:paraId="0E80DE2E" w14:textId="77777777" w:rsidR="00266F25" w:rsidRPr="00266F25" w:rsidRDefault="00266F25" w:rsidP="00D118E1"/>
    <w:p w14:paraId="419573FB" w14:textId="2D766CD3" w:rsidR="00266F25" w:rsidRDefault="00266F25" w:rsidP="00266F25">
      <w:pPr>
        <w:pStyle w:val="3"/>
        <w:rPr>
          <w:rFonts w:ascii="Times New Roman" w:hAnsi="Times New Roman" w:cs="Times New Roman"/>
          <w:szCs w:val="40"/>
        </w:rPr>
      </w:pPr>
      <w:bookmarkStart w:id="65" w:name="_Toc468707372"/>
      <w:r>
        <w:t>3.</w:t>
      </w:r>
      <w:r>
        <w:rPr>
          <w:rFonts w:hint="eastAsia"/>
        </w:rPr>
        <w:t>4</w:t>
      </w:r>
      <w:r>
        <w:t>.</w:t>
      </w:r>
      <w:r>
        <w:rPr>
          <w:rFonts w:hint="eastAsia"/>
        </w:rPr>
        <w:t>1</w:t>
      </w:r>
      <w:r>
        <w:t xml:space="preserve">0 </w:t>
      </w:r>
      <w:r>
        <w:rPr>
          <w:rFonts w:ascii="Times New Roman" w:hAnsi="Times New Roman" w:cs="Times New Roman"/>
          <w:szCs w:val="40"/>
        </w:rPr>
        <w:t>Config_PHY</w:t>
      </w:r>
      <w:bookmarkEnd w:id="65"/>
    </w:p>
    <w:tbl>
      <w:tblPr>
        <w:tblStyle w:val="a3"/>
        <w:tblW w:w="9918" w:type="dxa"/>
        <w:jc w:val="center"/>
        <w:tblLayout w:type="fixed"/>
        <w:tblLook w:val="04A0" w:firstRow="1" w:lastRow="0" w:firstColumn="1" w:lastColumn="0" w:noHBand="0" w:noVBand="1"/>
      </w:tblPr>
      <w:tblGrid>
        <w:gridCol w:w="1980"/>
        <w:gridCol w:w="2410"/>
        <w:gridCol w:w="2409"/>
        <w:gridCol w:w="3119"/>
      </w:tblGrid>
      <w:tr w:rsidR="00266F25" w14:paraId="6DCD1D3B" w14:textId="77777777" w:rsidTr="00266F25">
        <w:trPr>
          <w:trHeight w:val="405"/>
          <w:jc w:val="center"/>
        </w:trPr>
        <w:tc>
          <w:tcPr>
            <w:tcW w:w="1980" w:type="dxa"/>
            <w:shd w:val="clear" w:color="auto" w:fill="D9D9D9" w:themeFill="background1" w:themeFillShade="D9"/>
          </w:tcPr>
          <w:p w14:paraId="41D7321B" w14:textId="77777777" w:rsidR="00266F25" w:rsidRPr="00633FFA" w:rsidRDefault="00266F25" w:rsidP="00312224">
            <w:pPr>
              <w:rPr>
                <w:rFonts w:ascii="Times New Roman" w:hAnsi="Times New Roman" w:cs="Times New Roman"/>
                <w:b/>
              </w:rPr>
            </w:pPr>
            <w:r>
              <w:rPr>
                <w:rFonts w:ascii="Times New Roman" w:hAnsi="Times New Roman" w:cs="Times New Roman"/>
                <w:b/>
                <w:szCs w:val="40"/>
              </w:rPr>
              <w:t>From Block</w:t>
            </w:r>
          </w:p>
        </w:tc>
        <w:tc>
          <w:tcPr>
            <w:tcW w:w="2410" w:type="dxa"/>
            <w:shd w:val="clear" w:color="auto" w:fill="D9D9D9" w:themeFill="background1" w:themeFillShade="D9"/>
          </w:tcPr>
          <w:p w14:paraId="77AA1F4E" w14:textId="77777777" w:rsidR="00266F25" w:rsidRDefault="00266F25" w:rsidP="00312224">
            <w:pPr>
              <w:rPr>
                <w:rFonts w:ascii="Times New Roman" w:hAnsi="Times New Roman" w:cs="Times New Roman"/>
                <w:b/>
              </w:rPr>
            </w:pPr>
            <w:r>
              <w:rPr>
                <w:rFonts w:ascii="Times New Roman" w:hAnsi="Times New Roman" w:cs="Times New Roman" w:hint="eastAsia"/>
                <w:b/>
              </w:rPr>
              <w:t>To Block</w:t>
            </w:r>
          </w:p>
        </w:tc>
        <w:tc>
          <w:tcPr>
            <w:tcW w:w="2409" w:type="dxa"/>
            <w:shd w:val="clear" w:color="auto" w:fill="D9D9D9" w:themeFill="background1" w:themeFillShade="D9"/>
          </w:tcPr>
          <w:p w14:paraId="547FE9F2" w14:textId="77777777" w:rsidR="00266F25" w:rsidRDefault="00266F25" w:rsidP="00312224">
            <w:pPr>
              <w:rPr>
                <w:rFonts w:ascii="Times New Roman" w:hAnsi="Times New Roman" w:cs="Times New Roman"/>
                <w:b/>
              </w:rPr>
            </w:pPr>
            <w:r>
              <w:rPr>
                <w:rFonts w:ascii="Times New Roman" w:hAnsi="Times New Roman" w:cs="Times New Roman"/>
                <w:b/>
              </w:rPr>
              <w:t>Channel Parameters</w:t>
            </w:r>
          </w:p>
          <w:p w14:paraId="4A3ED76F" w14:textId="47A80123" w:rsidR="00266F25" w:rsidRPr="00BA7D30" w:rsidRDefault="00266F25" w:rsidP="00312224">
            <w:pPr>
              <w:rPr>
                <w:rFonts w:ascii="Times New Roman" w:hAnsi="Times New Roman" w:cs="Times New Roman"/>
                <w:b/>
              </w:rPr>
            </w:pPr>
            <w:r>
              <w:rPr>
                <w:rFonts w:ascii="Times New Roman" w:hAnsi="Times New Roman" w:cs="Times New Roman" w:hint="eastAsia"/>
                <w:b/>
              </w:rPr>
              <w:t>(</w:t>
            </w:r>
            <w:r>
              <w:rPr>
                <w:rFonts w:ascii="Times New Roman" w:hAnsi="Times New Roman" w:cs="Times New Roman" w:hint="eastAsia"/>
              </w:rPr>
              <w:t>Con</w:t>
            </w:r>
            <w:r>
              <w:rPr>
                <w:rFonts w:ascii="Times New Roman" w:hAnsi="Times New Roman" w:cs="Times New Roman"/>
              </w:rPr>
              <w:t>fig_PHY_Para</w:t>
            </w:r>
            <w:r>
              <w:rPr>
                <w:rFonts w:ascii="Times New Roman" w:hAnsi="Times New Roman" w:cs="Times New Roman" w:hint="eastAsia"/>
                <w:b/>
              </w:rPr>
              <w:t>)</w:t>
            </w:r>
          </w:p>
        </w:tc>
        <w:tc>
          <w:tcPr>
            <w:tcW w:w="3119" w:type="dxa"/>
            <w:shd w:val="clear" w:color="auto" w:fill="D9D9D9" w:themeFill="background1" w:themeFillShade="D9"/>
          </w:tcPr>
          <w:p w14:paraId="67DB9417" w14:textId="77777777" w:rsidR="00266F25" w:rsidRDefault="00266F25" w:rsidP="00312224">
            <w:pPr>
              <w:rPr>
                <w:rFonts w:ascii="Times New Roman" w:hAnsi="Times New Roman" w:cs="Times New Roman"/>
              </w:rPr>
            </w:pPr>
            <w:r>
              <w:rPr>
                <w:rFonts w:ascii="Times New Roman" w:hAnsi="Times New Roman" w:cs="Times New Roman"/>
                <w:b/>
                <w:szCs w:val="40"/>
              </w:rPr>
              <w:t>Note</w:t>
            </w:r>
          </w:p>
        </w:tc>
      </w:tr>
      <w:tr w:rsidR="00266F25" w14:paraId="73DF6EC6" w14:textId="77777777" w:rsidTr="009C5C80">
        <w:trPr>
          <w:trHeight w:val="2400"/>
          <w:jc w:val="center"/>
        </w:trPr>
        <w:tc>
          <w:tcPr>
            <w:tcW w:w="1980" w:type="dxa"/>
          </w:tcPr>
          <w:p w14:paraId="70E74955" w14:textId="4D216667" w:rsidR="00266F25" w:rsidRDefault="00266F25" w:rsidP="00312224">
            <w:pPr>
              <w:rPr>
                <w:rFonts w:ascii="Times New Roman" w:hAnsi="Times New Roman" w:cs="Times New Roman"/>
              </w:rPr>
            </w:pPr>
            <w:r>
              <w:rPr>
                <w:rFonts w:ascii="Times New Roman" w:hAnsi="Times New Roman" w:cs="Times New Roman" w:hint="eastAsia"/>
              </w:rPr>
              <w:t>Co</w:t>
            </w:r>
            <w:r>
              <w:rPr>
                <w:rFonts w:ascii="Times New Roman" w:hAnsi="Times New Roman" w:cs="Times New Roman"/>
              </w:rPr>
              <w:t>nfiguration</w:t>
            </w:r>
          </w:p>
        </w:tc>
        <w:tc>
          <w:tcPr>
            <w:tcW w:w="2410" w:type="dxa"/>
          </w:tcPr>
          <w:p w14:paraId="73F5271B" w14:textId="77777777" w:rsidR="00266F25" w:rsidRPr="008E2652" w:rsidRDefault="00266F25" w:rsidP="00312224">
            <w:pPr>
              <w:rPr>
                <w:rFonts w:ascii="Times New Roman" w:hAnsi="Times New Roman" w:cs="Times New Roman"/>
              </w:rPr>
            </w:pPr>
            <w:r w:rsidRPr="008E2652">
              <w:rPr>
                <w:rFonts w:ascii="Times New Roman" w:hAnsi="Times New Roman" w:cs="Times New Roman"/>
                <w:szCs w:val="24"/>
              </w:rPr>
              <w:t>PHY_MAC_Interface</w:t>
            </w:r>
          </w:p>
        </w:tc>
        <w:tc>
          <w:tcPr>
            <w:tcW w:w="2409" w:type="dxa"/>
          </w:tcPr>
          <w:p w14:paraId="6A0C52FC" w14:textId="77777777" w:rsidR="00266F25" w:rsidRPr="00390653" w:rsidRDefault="00266F25" w:rsidP="00266F25">
            <w:pPr>
              <w:rPr>
                <w:rFonts w:ascii="Times New Roman" w:hAnsi="Times New Roman" w:cs="Times New Roman"/>
              </w:rPr>
            </w:pPr>
            <w:r w:rsidRPr="00390653">
              <w:rPr>
                <w:rFonts w:ascii="Times New Roman" w:hAnsi="Times New Roman" w:cs="Times New Roman"/>
              </w:rPr>
              <w:t>Mod_id</w:t>
            </w:r>
          </w:p>
          <w:p w14:paraId="75D87ACA" w14:textId="77777777" w:rsidR="00266F25" w:rsidRPr="00390653" w:rsidRDefault="00266F25" w:rsidP="00266F25">
            <w:pPr>
              <w:rPr>
                <w:rFonts w:ascii="Times New Roman" w:hAnsi="Times New Roman" w:cs="Times New Roman"/>
              </w:rPr>
            </w:pPr>
            <w:r w:rsidRPr="00390653">
              <w:rPr>
                <w:rFonts w:ascii="Times New Roman" w:hAnsi="Times New Roman" w:cs="Times New Roman"/>
              </w:rPr>
              <w:t>CC_id</w:t>
            </w:r>
          </w:p>
          <w:p w14:paraId="0CEB9125" w14:textId="77777777" w:rsidR="00266F25" w:rsidRPr="00390653" w:rsidRDefault="00266F25" w:rsidP="00266F25">
            <w:pPr>
              <w:rPr>
                <w:rFonts w:ascii="Times New Roman" w:hAnsi="Times New Roman" w:cs="Times New Roman"/>
              </w:rPr>
            </w:pPr>
            <w:r w:rsidRPr="00390653">
              <w:rPr>
                <w:rFonts w:ascii="Times New Roman" w:hAnsi="Times New Roman" w:cs="Times New Roman"/>
              </w:rPr>
              <w:t>rntiP</w:t>
            </w:r>
          </w:p>
          <w:p w14:paraId="1EEA1FEF" w14:textId="442BF25C" w:rsidR="00266F25" w:rsidRPr="008E2652" w:rsidRDefault="00266F25" w:rsidP="00266F25">
            <w:pPr>
              <w:rPr>
                <w:rFonts w:ascii="Times New Roman" w:hAnsi="Times New Roman" w:cs="Times New Roman"/>
              </w:rPr>
            </w:pPr>
            <w:r w:rsidRPr="00390653">
              <w:rPr>
                <w:rFonts w:ascii="Times New Roman" w:hAnsi="Times New Roman" w:cs="Times New Roman"/>
              </w:rPr>
              <w:t>PhysicalConfigDedicated-NB</w:t>
            </w:r>
          </w:p>
        </w:tc>
        <w:tc>
          <w:tcPr>
            <w:tcW w:w="3119" w:type="dxa"/>
          </w:tcPr>
          <w:p w14:paraId="6445FC01" w14:textId="5E1CAE05" w:rsidR="00266F25" w:rsidRDefault="00266F25" w:rsidP="00312224">
            <w:pPr>
              <w:rPr>
                <w:rFonts w:ascii="Times New Roman" w:hAnsi="Times New Roman" w:cs="Times New Roman"/>
                <w:sz w:val="28"/>
                <w:szCs w:val="29"/>
              </w:rPr>
            </w:pPr>
            <w:r>
              <w:rPr>
                <w:rFonts w:ascii="Times New Roman" w:hAnsi="Times New Roman" w:cs="Times New Roman" w:hint="eastAsia"/>
                <w:sz w:val="28"/>
                <w:szCs w:val="29"/>
              </w:rPr>
              <w:t>The</w:t>
            </w:r>
            <w:r>
              <w:rPr>
                <w:rFonts w:ascii="Times New Roman" w:hAnsi="Times New Roman" w:cs="Times New Roman"/>
                <w:sz w:val="28"/>
                <w:szCs w:val="29"/>
              </w:rPr>
              <w:t xml:space="preserve"> Channel Parameters is the input of</w:t>
            </w:r>
          </w:p>
          <w:p w14:paraId="16D7E7AC" w14:textId="70255BF7" w:rsidR="00266F25" w:rsidRDefault="00266F25" w:rsidP="00312224">
            <w:pPr>
              <w:rPr>
                <w:rFonts w:ascii="Times New Roman" w:hAnsi="Times New Roman" w:cs="Times New Roman"/>
              </w:rPr>
            </w:pPr>
            <w:r w:rsidRPr="0014489B">
              <w:rPr>
                <w:rFonts w:ascii="Times New Roman" w:hAnsi="Times New Roman" w:cs="Times New Roman"/>
                <w:sz w:val="28"/>
                <w:szCs w:val="29"/>
              </w:rPr>
              <w:t>phy_config_dedicated_eNB</w:t>
            </w:r>
            <w:r>
              <w:rPr>
                <w:rFonts w:ascii="Times New Roman" w:hAnsi="Times New Roman" w:cs="Times New Roman"/>
                <w:sz w:val="28"/>
                <w:szCs w:val="29"/>
              </w:rPr>
              <w:t>()</w:t>
            </w:r>
          </w:p>
        </w:tc>
      </w:tr>
    </w:tbl>
    <w:p w14:paraId="45E7FDA7" w14:textId="77777777" w:rsidR="00266F25" w:rsidRPr="00F50B3E" w:rsidRDefault="00266F25" w:rsidP="00266F25">
      <w:pPr>
        <w:jc w:val="center"/>
      </w:pPr>
      <w:r>
        <w:rPr>
          <w:rFonts w:ascii="Times New Roman" w:hAnsi="Times New Roman" w:cs="Times New Roman" w:hint="eastAsia"/>
        </w:rPr>
        <w:t>Table</w:t>
      </w:r>
      <w:r>
        <w:rPr>
          <w:rFonts w:ascii="Times New Roman" w:hAnsi="Times New Roman" w:cs="Times New Roman"/>
        </w:rPr>
        <w:t xml:space="preserve">x . Parameters of </w:t>
      </w:r>
      <w:r>
        <w:rPr>
          <w:rFonts w:ascii="Times New Roman" w:hAnsi="Times New Roman" w:cs="Times New Roman" w:hint="eastAsia"/>
        </w:rPr>
        <w:t>C</w:t>
      </w:r>
      <w:r>
        <w:rPr>
          <w:rFonts w:ascii="Times New Roman" w:hAnsi="Times New Roman" w:cs="Times New Roman"/>
        </w:rPr>
        <w:t>ross Layer</w:t>
      </w:r>
      <w:r w:rsidRPr="00F50B3E">
        <w:rPr>
          <w:rFonts w:ascii="Times New Roman" w:hAnsi="Times New Roman" w:cs="Times New Roman"/>
        </w:rPr>
        <w:t xml:space="preserve"> </w:t>
      </w:r>
      <w:r>
        <w:rPr>
          <w:rFonts w:ascii="Times New Roman" w:hAnsi="Times New Roman" w:cs="Times New Roman"/>
        </w:rPr>
        <w:t>Channel.</w:t>
      </w:r>
    </w:p>
    <w:p w14:paraId="34C49F2F" w14:textId="77777777" w:rsidR="00266F25" w:rsidRPr="00266F25" w:rsidRDefault="00266F25" w:rsidP="00D118E1"/>
    <w:p w14:paraId="4B75EA2E" w14:textId="4791683E" w:rsidR="00F11F77" w:rsidRDefault="00F11F77" w:rsidP="00D118E1"/>
    <w:p w14:paraId="3058E4B9" w14:textId="7C71A72D" w:rsidR="00A5721E" w:rsidRDefault="00A5721E" w:rsidP="00D118E1"/>
    <w:p w14:paraId="2F277205" w14:textId="02C372F2" w:rsidR="00A5721E" w:rsidRDefault="00A5721E" w:rsidP="00D118E1"/>
    <w:p w14:paraId="1F1D6A15" w14:textId="1F622DCC" w:rsidR="00A5721E" w:rsidRDefault="00A5721E" w:rsidP="00D118E1"/>
    <w:p w14:paraId="1483C03B" w14:textId="016A2599" w:rsidR="00A5721E" w:rsidRDefault="00A5721E" w:rsidP="00D118E1"/>
    <w:p w14:paraId="60310000" w14:textId="77777777" w:rsidR="00A5721E" w:rsidRPr="00D06DC8" w:rsidRDefault="00A5721E" w:rsidP="00D118E1"/>
    <w:p w14:paraId="4FA0CF59" w14:textId="52DE736A" w:rsidR="00E70589" w:rsidRDefault="00E70589" w:rsidP="00E70589">
      <w:pPr>
        <w:pStyle w:val="1"/>
      </w:pPr>
      <w:bookmarkStart w:id="66" w:name="_Toc468707373"/>
      <w:r>
        <w:lastRenderedPageBreak/>
        <w:t>4</w:t>
      </w:r>
      <w:r>
        <w:tab/>
        <w:t>Important Data Structure</w:t>
      </w:r>
      <w:bookmarkEnd w:id="66"/>
      <w:r w:rsidRPr="00F65437">
        <w:t xml:space="preserve"> </w:t>
      </w:r>
    </w:p>
    <w:p w14:paraId="3AFE92C8" w14:textId="519D2B32" w:rsidR="00A5721E" w:rsidRPr="00A5721E" w:rsidRDefault="00A5721E" w:rsidP="00A5721E">
      <w:r>
        <w:t xml:space="preserve">The following data structure define </w:t>
      </w:r>
      <w:r>
        <w:rPr>
          <w:rFonts w:hint="eastAsia"/>
        </w:rPr>
        <w:t xml:space="preserve">in </w:t>
      </w:r>
      <w:r w:rsidRPr="00A5721E">
        <w:t>LAYER2/MAC/defs.h</w:t>
      </w:r>
    </w:p>
    <w:p w14:paraId="55B772FF" w14:textId="59F1751C" w:rsidR="00E70589" w:rsidRDefault="00E70589" w:rsidP="00E70589">
      <w:pPr>
        <w:pStyle w:val="2"/>
        <w:rPr>
          <w:sz w:val="32"/>
        </w:rPr>
      </w:pPr>
      <w:bookmarkStart w:id="67" w:name="_Toc468707374"/>
      <w:r w:rsidRPr="006B4537">
        <w:rPr>
          <w:rFonts w:hint="eastAsia"/>
          <w:sz w:val="32"/>
        </w:rPr>
        <w:t xml:space="preserve">4.1 </w:t>
      </w:r>
      <w:r w:rsidRPr="006B4537">
        <w:rPr>
          <w:sz w:val="32"/>
        </w:rPr>
        <w:t>eNB_MAC_INST</w:t>
      </w:r>
      <w:bookmarkEnd w:id="67"/>
    </w:p>
    <w:p w14:paraId="50AC6A6E" w14:textId="77777777" w:rsidR="00F918D9" w:rsidRDefault="00F918D9" w:rsidP="00F918D9">
      <w:r>
        <w:t xml:space="preserve">/*! \brief top level eNB MAC structure */ </w:t>
      </w:r>
    </w:p>
    <w:p w14:paraId="017BD242" w14:textId="77777777" w:rsidR="00F918D9" w:rsidRDefault="00F918D9" w:rsidP="00F918D9">
      <w:r>
        <w:t>typedef struct {</w:t>
      </w:r>
    </w:p>
    <w:p w14:paraId="063DEEB8" w14:textId="77777777" w:rsidR="00F918D9" w:rsidRDefault="00F918D9" w:rsidP="00F918D9">
      <w:r>
        <w:t xml:space="preserve">  ///</w:t>
      </w:r>
    </w:p>
    <w:p w14:paraId="10FBB9ED" w14:textId="77777777" w:rsidR="00F918D9" w:rsidRDefault="00F918D9" w:rsidP="00F918D9">
      <w:r>
        <w:t xml:space="preserve">  uint16_t Node_id;</w:t>
      </w:r>
    </w:p>
    <w:p w14:paraId="24187719" w14:textId="77777777" w:rsidR="00F918D9" w:rsidRDefault="00F918D9" w:rsidP="00F918D9">
      <w:r>
        <w:t xml:space="preserve">  /// frame counter</w:t>
      </w:r>
    </w:p>
    <w:p w14:paraId="599DC4EA" w14:textId="77777777" w:rsidR="00F918D9" w:rsidRDefault="00F918D9" w:rsidP="00F918D9">
      <w:r>
        <w:t xml:space="preserve">  frame_t frame;</w:t>
      </w:r>
    </w:p>
    <w:p w14:paraId="14983853" w14:textId="77777777" w:rsidR="00F918D9" w:rsidRDefault="00F918D9" w:rsidP="00F918D9">
      <w:r>
        <w:t xml:space="preserve">  /// subframe counter</w:t>
      </w:r>
    </w:p>
    <w:p w14:paraId="2EB59089" w14:textId="77777777" w:rsidR="00F918D9" w:rsidRDefault="00F918D9" w:rsidP="00F918D9">
      <w:r>
        <w:t xml:space="preserve">  sub_frame_t subframe;</w:t>
      </w:r>
    </w:p>
    <w:p w14:paraId="06769D15" w14:textId="77777777" w:rsidR="00F918D9" w:rsidRDefault="00F918D9" w:rsidP="00F918D9">
      <w:r>
        <w:t xml:space="preserve">  /// Common cell resources</w:t>
      </w:r>
    </w:p>
    <w:p w14:paraId="0F74E2C8" w14:textId="77777777" w:rsidR="00F918D9" w:rsidRDefault="00F918D9" w:rsidP="00F918D9">
      <w:r>
        <w:t xml:space="preserve">  COMMON_channels_t common_channels[MAX_NUM_CCs];</w:t>
      </w:r>
    </w:p>
    <w:p w14:paraId="122CD652" w14:textId="77777777" w:rsidR="00F918D9" w:rsidRDefault="00F918D9" w:rsidP="00F918D9">
      <w:r>
        <w:t xml:space="preserve">  UE_list_t UE_list;</w:t>
      </w:r>
    </w:p>
    <w:p w14:paraId="5D26BC16" w14:textId="77777777" w:rsidR="00F918D9" w:rsidRDefault="00F918D9" w:rsidP="00F918D9"/>
    <w:p w14:paraId="320A8FF4" w14:textId="77777777" w:rsidR="00F918D9" w:rsidRDefault="00F918D9" w:rsidP="00F918D9">
      <w:r>
        <w:t xml:space="preserve">  ///subband bitmap configuration</w:t>
      </w:r>
    </w:p>
    <w:p w14:paraId="5A41560F" w14:textId="77777777" w:rsidR="00F918D9" w:rsidRDefault="00F918D9" w:rsidP="00F918D9">
      <w:r>
        <w:t xml:space="preserve">  SBMAP_CONF sbmap_conf;</w:t>
      </w:r>
    </w:p>
    <w:p w14:paraId="178F7629" w14:textId="77777777" w:rsidR="00F918D9" w:rsidRDefault="00F918D9" w:rsidP="00F918D9">
      <w:r>
        <w:t xml:space="preserve">  /// CCE table used to build DCI scheduling information</w:t>
      </w:r>
    </w:p>
    <w:p w14:paraId="75B4CE45" w14:textId="77777777" w:rsidR="00F918D9" w:rsidRDefault="00F918D9" w:rsidP="00F918D9">
      <w:r>
        <w:t xml:space="preserve">  int CCE_table[MAX_NUM_CCs][800];</w:t>
      </w:r>
    </w:p>
    <w:p w14:paraId="345A22EE" w14:textId="77777777" w:rsidR="00F918D9" w:rsidRDefault="00F918D9" w:rsidP="00F918D9">
      <w:r>
        <w:t xml:space="preserve">  ///  active flag for Other lcid</w:t>
      </w:r>
    </w:p>
    <w:p w14:paraId="00FAD3AA" w14:textId="77777777" w:rsidR="00F918D9" w:rsidRDefault="00F918D9" w:rsidP="00F918D9">
      <w:r>
        <w:t xml:space="preserve">  uint8_t lcid_active[NB_RB_MAX];</w:t>
      </w:r>
    </w:p>
    <w:p w14:paraId="3196D403" w14:textId="77777777" w:rsidR="00F918D9" w:rsidRDefault="00F918D9" w:rsidP="00F918D9">
      <w:r>
        <w:t xml:space="preserve">  /// eNB stats</w:t>
      </w:r>
    </w:p>
    <w:p w14:paraId="025033DD" w14:textId="77777777" w:rsidR="00F918D9" w:rsidRDefault="00F918D9" w:rsidP="00F918D9">
      <w:r>
        <w:t xml:space="preserve">  eNB_STATS eNB_stats[MAX_NUM_CCs];</w:t>
      </w:r>
    </w:p>
    <w:p w14:paraId="59E249D0" w14:textId="77777777" w:rsidR="00F918D9" w:rsidRDefault="00F918D9" w:rsidP="00F918D9">
      <w:r>
        <w:t xml:space="preserve">  // MAC function execution peformance profiler</w:t>
      </w:r>
    </w:p>
    <w:p w14:paraId="59368C50" w14:textId="77777777" w:rsidR="00F918D9" w:rsidRDefault="00F918D9" w:rsidP="00F918D9">
      <w:r>
        <w:t xml:space="preserve">  /// processing time of eNB scheduler </w:t>
      </w:r>
    </w:p>
    <w:p w14:paraId="1CB1C6C3" w14:textId="77777777" w:rsidR="00F918D9" w:rsidRDefault="00F918D9" w:rsidP="00F918D9">
      <w:r>
        <w:t xml:space="preserve">  time_stats_t eNB_scheduler;</w:t>
      </w:r>
    </w:p>
    <w:p w14:paraId="6B22D751" w14:textId="77777777" w:rsidR="00F918D9" w:rsidRDefault="00F918D9" w:rsidP="00F918D9">
      <w:r>
        <w:t xml:space="preserve">  /// processing time of eNB scheduler for SI </w:t>
      </w:r>
    </w:p>
    <w:p w14:paraId="32AB2C46" w14:textId="77777777" w:rsidR="00F918D9" w:rsidRDefault="00F918D9" w:rsidP="00F918D9">
      <w:r>
        <w:t xml:space="preserve">  time_stats_t schedule_si;</w:t>
      </w:r>
    </w:p>
    <w:p w14:paraId="6BCE37FE" w14:textId="77777777" w:rsidR="00F918D9" w:rsidRDefault="00F918D9" w:rsidP="00F918D9">
      <w:r>
        <w:t xml:space="preserve">  /// processing time of eNB scheduler for Random access</w:t>
      </w:r>
    </w:p>
    <w:p w14:paraId="6146FED0" w14:textId="77777777" w:rsidR="00F918D9" w:rsidRDefault="00F918D9" w:rsidP="00F918D9">
      <w:r>
        <w:t xml:space="preserve">  time_stats_t schedule_ra;</w:t>
      </w:r>
    </w:p>
    <w:p w14:paraId="7BAA4EFF" w14:textId="77777777" w:rsidR="00F918D9" w:rsidRDefault="00F918D9" w:rsidP="00F918D9">
      <w:r>
        <w:t xml:space="preserve">  /// processing time of eNB ULSCH scheduler </w:t>
      </w:r>
    </w:p>
    <w:p w14:paraId="4FA579E2" w14:textId="77777777" w:rsidR="00F918D9" w:rsidRDefault="00F918D9" w:rsidP="00F918D9">
      <w:r>
        <w:t xml:space="preserve">  time_stats_t schedule_ulsch;</w:t>
      </w:r>
    </w:p>
    <w:p w14:paraId="1A41A6A6" w14:textId="77777777" w:rsidR="00F918D9" w:rsidRDefault="00F918D9" w:rsidP="00F918D9">
      <w:r>
        <w:t xml:space="preserve">  /// processing time of eNB DCI generation</w:t>
      </w:r>
    </w:p>
    <w:p w14:paraId="63A2F616" w14:textId="77777777" w:rsidR="00F918D9" w:rsidRDefault="00F918D9" w:rsidP="00F918D9">
      <w:r>
        <w:t xml:space="preserve">  time_stats_t fill_DLSCH_dci;</w:t>
      </w:r>
    </w:p>
    <w:p w14:paraId="7DC78447" w14:textId="77777777" w:rsidR="00F918D9" w:rsidRDefault="00F918D9" w:rsidP="00F918D9">
      <w:r>
        <w:lastRenderedPageBreak/>
        <w:t xml:space="preserve">  /// processing time of eNB MAC preprocessor</w:t>
      </w:r>
    </w:p>
    <w:p w14:paraId="6A2A9346" w14:textId="77777777" w:rsidR="00F918D9" w:rsidRDefault="00F918D9" w:rsidP="00F918D9">
      <w:r>
        <w:t xml:space="preserve">  time_stats_t schedule_dlsch_preprocessor;</w:t>
      </w:r>
    </w:p>
    <w:p w14:paraId="7E60CB74" w14:textId="77777777" w:rsidR="00F918D9" w:rsidRDefault="00F918D9" w:rsidP="00F918D9">
      <w:r>
        <w:t xml:space="preserve">  /// processing time of eNB DLSCH scheduler </w:t>
      </w:r>
    </w:p>
    <w:p w14:paraId="626A17FA" w14:textId="77777777" w:rsidR="00F918D9" w:rsidRDefault="00F918D9" w:rsidP="00F918D9">
      <w:r>
        <w:t xml:space="preserve">  time_stats_t schedule_dlsch; // include rlc_data_req + MAC header + preprocessor</w:t>
      </w:r>
    </w:p>
    <w:p w14:paraId="1B26AEF5" w14:textId="77777777" w:rsidR="00F918D9" w:rsidRDefault="00F918D9" w:rsidP="00F918D9">
      <w:r>
        <w:t xml:space="preserve">  /// processing time of eNB MCH scheduler </w:t>
      </w:r>
    </w:p>
    <w:p w14:paraId="3612BE61" w14:textId="77777777" w:rsidR="00F918D9" w:rsidRDefault="00F918D9" w:rsidP="00F918D9">
      <w:r>
        <w:t xml:space="preserve">  time_stats_t schedule_mch;</w:t>
      </w:r>
    </w:p>
    <w:p w14:paraId="081E4CC2" w14:textId="77777777" w:rsidR="00F918D9" w:rsidRDefault="00F918D9" w:rsidP="00F918D9">
      <w:r>
        <w:t xml:space="preserve">  /// processing time of eNB ULSCH reception</w:t>
      </w:r>
    </w:p>
    <w:p w14:paraId="0D7366D3" w14:textId="77777777" w:rsidR="00F918D9" w:rsidRDefault="00F918D9" w:rsidP="00F918D9">
      <w:r>
        <w:t xml:space="preserve">  time_stats_t rx_ulsch_sdu; // include rlc_data_ind</w:t>
      </w:r>
    </w:p>
    <w:p w14:paraId="1F3C76E9" w14:textId="77777777" w:rsidR="00F918D9" w:rsidRDefault="00F918D9" w:rsidP="00F918D9"/>
    <w:p w14:paraId="0980CE4A" w14:textId="6DAA7C58" w:rsidR="00F918D9" w:rsidRPr="00F918D9" w:rsidRDefault="00F918D9" w:rsidP="00F918D9">
      <w:r>
        <w:t>} eNB_MAC_INST;</w:t>
      </w:r>
    </w:p>
    <w:p w14:paraId="7D1BD4CE" w14:textId="4D3E0B7B" w:rsidR="00E70589" w:rsidRPr="00E70589" w:rsidRDefault="00E70589" w:rsidP="00E70589">
      <w:pPr>
        <w:pStyle w:val="2"/>
        <w:rPr>
          <w:sz w:val="32"/>
        </w:rPr>
      </w:pPr>
      <w:bookmarkStart w:id="68" w:name="_Toc468707375"/>
      <w:r w:rsidRPr="00E70589">
        <w:rPr>
          <w:rFonts w:hint="eastAsia"/>
          <w:sz w:val="32"/>
        </w:rPr>
        <w:t>4.</w:t>
      </w:r>
      <w:r>
        <w:rPr>
          <w:rFonts w:hint="eastAsia"/>
          <w:sz w:val="32"/>
        </w:rPr>
        <w:t>2</w:t>
      </w:r>
      <w:r w:rsidRPr="00E70589">
        <w:rPr>
          <w:rFonts w:hint="eastAsia"/>
          <w:sz w:val="32"/>
        </w:rPr>
        <w:t xml:space="preserve"> </w:t>
      </w:r>
      <w:r w:rsidRPr="00E70589">
        <w:rPr>
          <w:sz w:val="32"/>
        </w:rPr>
        <w:t>eNB common channels</w:t>
      </w:r>
      <w:bookmarkEnd w:id="68"/>
    </w:p>
    <w:p w14:paraId="4E2711E1" w14:textId="77777777" w:rsidR="00A5721E" w:rsidRDefault="00A5721E" w:rsidP="00A5721E">
      <w:r>
        <w:t xml:space="preserve">/*! \brief eNB common channels */ </w:t>
      </w:r>
    </w:p>
    <w:p w14:paraId="4BE5CE29" w14:textId="77777777" w:rsidR="00A5721E" w:rsidRDefault="00A5721E" w:rsidP="00A5721E">
      <w:r>
        <w:t>typedef struct {</w:t>
      </w:r>
    </w:p>
    <w:p w14:paraId="4A22EA8A" w14:textId="77777777" w:rsidR="00A5721E" w:rsidRDefault="00A5721E" w:rsidP="00A5721E">
      <w:r>
        <w:t xml:space="preserve">  /// Outgoing DCI for PHY generated by eNB scheduler</w:t>
      </w:r>
    </w:p>
    <w:p w14:paraId="388C7C56" w14:textId="77777777" w:rsidR="00A5721E" w:rsidRDefault="00A5721E" w:rsidP="00A5721E">
      <w:r>
        <w:t xml:space="preserve">  DCI_PDU DCI_pdu;</w:t>
      </w:r>
    </w:p>
    <w:p w14:paraId="008ABEAC" w14:textId="77777777" w:rsidR="00A5721E" w:rsidRDefault="00A5721E" w:rsidP="00A5721E">
      <w:r>
        <w:t xml:space="preserve">  /// Outgoing BCCH pdu for PHY</w:t>
      </w:r>
    </w:p>
    <w:p w14:paraId="65C16E46" w14:textId="77777777" w:rsidR="00A5721E" w:rsidRDefault="00A5721E" w:rsidP="00A5721E">
      <w:r>
        <w:t xml:space="preserve">  BCCH_PDU BCCH_pdu;</w:t>
      </w:r>
    </w:p>
    <w:p w14:paraId="48B07090" w14:textId="77777777" w:rsidR="00A5721E" w:rsidRDefault="00A5721E" w:rsidP="00A5721E">
      <w:r>
        <w:t xml:space="preserve">  /// Outgoing BCCH DCI allocation</w:t>
      </w:r>
    </w:p>
    <w:p w14:paraId="33DB104A" w14:textId="77777777" w:rsidR="00A5721E" w:rsidRDefault="00A5721E" w:rsidP="00A5721E">
      <w:r>
        <w:t xml:space="preserve">  uint32_t BCCH_alloc_pdu;</w:t>
      </w:r>
    </w:p>
    <w:p w14:paraId="760CC7C3" w14:textId="77777777" w:rsidR="00A5721E" w:rsidRDefault="00A5721E" w:rsidP="00A5721E">
      <w:r>
        <w:t xml:space="preserve">  /// Outgoing CCCH pdu for PHY</w:t>
      </w:r>
    </w:p>
    <w:p w14:paraId="63587EB8" w14:textId="77777777" w:rsidR="00A5721E" w:rsidRDefault="00A5721E" w:rsidP="00A5721E">
      <w:r>
        <w:t xml:space="preserve">  CCCH_PDU CCCH_pdu;</w:t>
      </w:r>
    </w:p>
    <w:p w14:paraId="550254D9" w14:textId="77777777" w:rsidR="00A5721E" w:rsidRDefault="00A5721E" w:rsidP="00A5721E">
      <w:r>
        <w:t xml:space="preserve">  RA_TEMPLATE RA_template[NB_RA_PROC_MAX];</w:t>
      </w:r>
    </w:p>
    <w:p w14:paraId="557DFA46" w14:textId="77777777" w:rsidR="00A5721E" w:rsidRDefault="00A5721E" w:rsidP="00A5721E">
      <w:r>
        <w:t xml:space="preserve">  /// VRB map for common channels</w:t>
      </w:r>
    </w:p>
    <w:p w14:paraId="5CF7296B" w14:textId="77777777" w:rsidR="00A5721E" w:rsidRDefault="00A5721E" w:rsidP="00A5721E">
      <w:r>
        <w:t xml:space="preserve">  uint8_t vrb_map[100];</w:t>
      </w:r>
    </w:p>
    <w:p w14:paraId="10FCCD7C" w14:textId="77777777" w:rsidR="00A5721E" w:rsidRDefault="00A5721E" w:rsidP="00A5721E">
      <w:r>
        <w:t xml:space="preserve">  /// MBSFN SubframeConfig</w:t>
      </w:r>
    </w:p>
    <w:p w14:paraId="4D63B8D5" w14:textId="77777777" w:rsidR="00A5721E" w:rsidRDefault="00A5721E" w:rsidP="00A5721E">
      <w:r>
        <w:t xml:space="preserve">  struct MBSFN_SubframeConfig *mbsfn_SubframeConfig[8];</w:t>
      </w:r>
    </w:p>
    <w:p w14:paraId="05B6925B" w14:textId="77777777" w:rsidR="00A5721E" w:rsidRDefault="00A5721E" w:rsidP="00A5721E">
      <w:r>
        <w:t xml:space="preserve">  /// number of subframe allocation pattern available for MBSFN sync area</w:t>
      </w:r>
    </w:p>
    <w:p w14:paraId="481971C5" w14:textId="77777777" w:rsidR="00A5721E" w:rsidRDefault="00A5721E" w:rsidP="00A5721E">
      <w:r>
        <w:t xml:space="preserve">  uint8_t num_sf_allocation_pattern;</w:t>
      </w:r>
    </w:p>
    <w:p w14:paraId="132E5BB3" w14:textId="77777777" w:rsidR="00A5721E" w:rsidRDefault="00A5721E" w:rsidP="00A5721E">
      <w:r>
        <w:t>#ifdef Rel10</w:t>
      </w:r>
    </w:p>
    <w:p w14:paraId="7480A04A" w14:textId="77777777" w:rsidR="00A5721E" w:rsidRDefault="00A5721E" w:rsidP="00A5721E">
      <w:r>
        <w:t xml:space="preserve">  /// MBMS Flag</w:t>
      </w:r>
    </w:p>
    <w:p w14:paraId="059234EB" w14:textId="77777777" w:rsidR="00A5721E" w:rsidRDefault="00A5721E" w:rsidP="00A5721E">
      <w:r>
        <w:t xml:space="preserve">  uint8_t MBMS_flag;</w:t>
      </w:r>
    </w:p>
    <w:p w14:paraId="5504BC90" w14:textId="77777777" w:rsidR="00A5721E" w:rsidRDefault="00A5721E" w:rsidP="00A5721E">
      <w:r>
        <w:t xml:space="preserve">  /// Outgoing MCCH pdu for PHY</w:t>
      </w:r>
    </w:p>
    <w:p w14:paraId="31C2CC10" w14:textId="77777777" w:rsidR="00A5721E" w:rsidRDefault="00A5721E" w:rsidP="00A5721E">
      <w:r>
        <w:t xml:space="preserve">  MCCH_PDU MCCH_pdu;</w:t>
      </w:r>
    </w:p>
    <w:p w14:paraId="191B3CEF" w14:textId="77777777" w:rsidR="00A5721E" w:rsidRDefault="00A5721E" w:rsidP="00A5721E">
      <w:r>
        <w:t xml:space="preserve">  /// MCCH active flag</w:t>
      </w:r>
    </w:p>
    <w:p w14:paraId="44FD5C5D" w14:textId="77777777" w:rsidR="00A5721E" w:rsidRDefault="00A5721E" w:rsidP="00A5721E">
      <w:r>
        <w:t xml:space="preserve">  uint8_t msi_active;</w:t>
      </w:r>
    </w:p>
    <w:p w14:paraId="46CD36D3" w14:textId="77777777" w:rsidR="00A5721E" w:rsidRDefault="00A5721E" w:rsidP="00A5721E">
      <w:r>
        <w:lastRenderedPageBreak/>
        <w:t xml:space="preserve">  /// MCCH active flag</w:t>
      </w:r>
    </w:p>
    <w:p w14:paraId="49BD0ABA" w14:textId="77777777" w:rsidR="00A5721E" w:rsidRDefault="00A5721E" w:rsidP="00A5721E">
      <w:r>
        <w:t xml:space="preserve">  uint8_t mcch_active;</w:t>
      </w:r>
    </w:p>
    <w:p w14:paraId="745165BF" w14:textId="77777777" w:rsidR="00A5721E" w:rsidRDefault="00A5721E" w:rsidP="00A5721E">
      <w:r>
        <w:t xml:space="preserve">  /// MTCH active flag</w:t>
      </w:r>
    </w:p>
    <w:p w14:paraId="71B94AF7" w14:textId="77777777" w:rsidR="00A5721E" w:rsidRDefault="00A5721E" w:rsidP="00A5721E">
      <w:r>
        <w:t xml:space="preserve">  uint8_t mtch_active;</w:t>
      </w:r>
    </w:p>
    <w:p w14:paraId="6C7DEC39" w14:textId="77777777" w:rsidR="00A5721E" w:rsidRDefault="00A5721E" w:rsidP="00A5721E">
      <w:r>
        <w:t xml:space="preserve">  /// number of active MBSFN area</w:t>
      </w:r>
    </w:p>
    <w:p w14:paraId="35DC48B5" w14:textId="77777777" w:rsidR="00A5721E" w:rsidRDefault="00A5721E" w:rsidP="00A5721E">
      <w:r>
        <w:t xml:space="preserve">  uint8_t num_active_mbsfn_area;</w:t>
      </w:r>
    </w:p>
    <w:p w14:paraId="5EDE2749" w14:textId="77777777" w:rsidR="00A5721E" w:rsidRDefault="00A5721E" w:rsidP="00A5721E">
      <w:r>
        <w:t xml:space="preserve">  /// MBSFN Area Info</w:t>
      </w:r>
    </w:p>
    <w:p w14:paraId="0B960C11" w14:textId="77777777" w:rsidR="00A5721E" w:rsidRDefault="00A5721E" w:rsidP="00A5721E">
      <w:r>
        <w:t xml:space="preserve">  struct  MBSFN_AreaInfo_r9 *mbsfn_AreaInfo[MAX_MBSFN_AREA];</w:t>
      </w:r>
    </w:p>
    <w:p w14:paraId="165994E9" w14:textId="77777777" w:rsidR="00A5721E" w:rsidRDefault="00A5721E" w:rsidP="00A5721E">
      <w:r>
        <w:t xml:space="preserve">  /// PMCH Config</w:t>
      </w:r>
    </w:p>
    <w:p w14:paraId="05B272FC" w14:textId="77777777" w:rsidR="00A5721E" w:rsidRDefault="00A5721E" w:rsidP="00A5721E">
      <w:r>
        <w:t xml:space="preserve">  struct PMCH_Config_r9 *pmch_Config[MAX_PMCH_perMBSFN];</w:t>
      </w:r>
    </w:p>
    <w:p w14:paraId="29F1D3D6" w14:textId="77777777" w:rsidR="00A5721E" w:rsidRDefault="00A5721E" w:rsidP="00A5721E">
      <w:r>
        <w:t xml:space="preserve">  /// MBMS session info list</w:t>
      </w:r>
    </w:p>
    <w:p w14:paraId="3D588B9D" w14:textId="77777777" w:rsidR="00A5721E" w:rsidRDefault="00A5721E" w:rsidP="00A5721E">
      <w:r>
        <w:t xml:space="preserve">  struct MBMS_SessionInfoList_r9 *mbms_SessionList[MAX_PMCH_perMBSFN];</w:t>
      </w:r>
    </w:p>
    <w:p w14:paraId="08F0DBD5" w14:textId="77777777" w:rsidR="00A5721E" w:rsidRDefault="00A5721E" w:rsidP="00A5721E">
      <w:r>
        <w:t xml:space="preserve">  /// Outgoing MCH pdu for PHY</w:t>
      </w:r>
    </w:p>
    <w:p w14:paraId="1B2E2D08" w14:textId="77777777" w:rsidR="00A5721E" w:rsidRDefault="00A5721E" w:rsidP="00A5721E">
      <w:r>
        <w:t xml:space="preserve">  MCH_PDU MCH_pdu;</w:t>
      </w:r>
    </w:p>
    <w:p w14:paraId="55825DA7" w14:textId="77777777" w:rsidR="00A5721E" w:rsidRDefault="00A5721E" w:rsidP="00A5721E">
      <w:r>
        <w:t>#endif</w:t>
      </w:r>
    </w:p>
    <w:p w14:paraId="054FB008" w14:textId="77777777" w:rsidR="00A5721E" w:rsidRDefault="00A5721E" w:rsidP="00A5721E">
      <w:r>
        <w:t>#ifdef CBA</w:t>
      </w:r>
    </w:p>
    <w:p w14:paraId="5D20C6A5" w14:textId="77777777" w:rsidR="00A5721E" w:rsidRDefault="00A5721E" w:rsidP="00A5721E">
      <w:r>
        <w:t xml:space="preserve">  /// number of CBA groups </w:t>
      </w:r>
    </w:p>
    <w:p w14:paraId="4D719A6E" w14:textId="77777777" w:rsidR="00A5721E" w:rsidRDefault="00A5721E" w:rsidP="00A5721E">
      <w:r>
        <w:t xml:space="preserve">  uint8_t num_active_cba_groups;</w:t>
      </w:r>
    </w:p>
    <w:p w14:paraId="1A3E5CC8" w14:textId="77777777" w:rsidR="00A5721E" w:rsidRDefault="00A5721E" w:rsidP="00A5721E">
      <w:r>
        <w:t xml:space="preserve">  /// RNTI for each CBA group </w:t>
      </w:r>
    </w:p>
    <w:p w14:paraId="657A30EE" w14:textId="77777777" w:rsidR="00A5721E" w:rsidRDefault="00A5721E" w:rsidP="00A5721E">
      <w:r>
        <w:t xml:space="preserve">  uint16_t cba_rnti[NUM_MAX_CBA_GROUP];</w:t>
      </w:r>
    </w:p>
    <w:p w14:paraId="1BB41738" w14:textId="77777777" w:rsidR="00A5721E" w:rsidRDefault="00A5721E" w:rsidP="00A5721E">
      <w:r>
        <w:t xml:space="preserve">  /// MCS for each CBA group </w:t>
      </w:r>
    </w:p>
    <w:p w14:paraId="66EB8360" w14:textId="77777777" w:rsidR="00A5721E" w:rsidRDefault="00A5721E" w:rsidP="00A5721E">
      <w:r>
        <w:t xml:space="preserve">  uint8_t group_mcs[NUM_MAX_CBA_GROUP];</w:t>
      </w:r>
    </w:p>
    <w:p w14:paraId="741BF761" w14:textId="77777777" w:rsidR="00A5721E" w:rsidRDefault="00A5721E" w:rsidP="00A5721E">
      <w:r>
        <w:t>#endif</w:t>
      </w:r>
    </w:p>
    <w:p w14:paraId="18045356" w14:textId="6FEE2797" w:rsidR="00E70589" w:rsidRDefault="00A5721E" w:rsidP="00A5721E">
      <w:pPr>
        <w:rPr>
          <w:b/>
          <w:bCs/>
        </w:rPr>
      </w:pPr>
      <w:r>
        <w:t>} COMMON_channels_t;</w:t>
      </w:r>
    </w:p>
    <w:p w14:paraId="5CFCF951" w14:textId="7C09DF33" w:rsidR="00E70589" w:rsidRPr="006B4537" w:rsidRDefault="006B4537" w:rsidP="00E70589">
      <w:pPr>
        <w:pStyle w:val="2"/>
        <w:rPr>
          <w:sz w:val="32"/>
        </w:rPr>
      </w:pPr>
      <w:bookmarkStart w:id="69" w:name="_Toc468707376"/>
      <w:r>
        <w:rPr>
          <w:rFonts w:hint="eastAsia"/>
          <w:sz w:val="32"/>
        </w:rPr>
        <w:t>4.3</w:t>
      </w:r>
      <w:r w:rsidR="00E70589" w:rsidRPr="006B4537">
        <w:rPr>
          <w:rFonts w:hint="eastAsia"/>
          <w:sz w:val="32"/>
        </w:rPr>
        <w:t xml:space="preserve"> </w:t>
      </w:r>
      <w:r w:rsidR="00E70589" w:rsidRPr="00E70589">
        <w:rPr>
          <w:sz w:val="32"/>
        </w:rPr>
        <w:t xml:space="preserve">eNB </w:t>
      </w:r>
      <w:r w:rsidR="00E70589">
        <w:rPr>
          <w:rFonts w:hint="eastAsia"/>
          <w:sz w:val="32"/>
        </w:rPr>
        <w:t>*RA_</w:t>
      </w:r>
      <w:r w:rsidR="00E70589" w:rsidRPr="00E70589">
        <w:rPr>
          <w:sz w:val="32"/>
        </w:rPr>
        <w:t>template</w:t>
      </w:r>
      <w:bookmarkEnd w:id="69"/>
      <w:r w:rsidR="00E70589" w:rsidRPr="00E70589">
        <w:rPr>
          <w:sz w:val="32"/>
        </w:rPr>
        <w:t xml:space="preserve"> </w:t>
      </w:r>
    </w:p>
    <w:p w14:paraId="08D3D933" w14:textId="77777777" w:rsidR="00A5721E" w:rsidRPr="00A5721E" w:rsidRDefault="00A5721E" w:rsidP="00A5721E">
      <w:pPr>
        <w:rPr>
          <w:bCs/>
        </w:rPr>
      </w:pPr>
      <w:r w:rsidRPr="00A5721E">
        <w:rPr>
          <w:bCs/>
        </w:rPr>
        <w:t>/*! \brief eNB template for the Random access information */</w:t>
      </w:r>
    </w:p>
    <w:p w14:paraId="4240279C" w14:textId="77777777" w:rsidR="00A5721E" w:rsidRPr="00A5721E" w:rsidRDefault="00A5721E" w:rsidP="00A5721E">
      <w:pPr>
        <w:rPr>
          <w:bCs/>
        </w:rPr>
      </w:pPr>
      <w:r w:rsidRPr="00A5721E">
        <w:rPr>
          <w:bCs/>
        </w:rPr>
        <w:t>typedef struct {</w:t>
      </w:r>
    </w:p>
    <w:p w14:paraId="323C5A59" w14:textId="77777777" w:rsidR="00A5721E" w:rsidRPr="00A5721E" w:rsidRDefault="00A5721E" w:rsidP="00A5721E">
      <w:pPr>
        <w:rPr>
          <w:bCs/>
        </w:rPr>
      </w:pPr>
      <w:r w:rsidRPr="00A5721E">
        <w:rPr>
          <w:bCs/>
        </w:rPr>
        <w:t xml:space="preserve">  /// Flag to indicate this process is active</w:t>
      </w:r>
    </w:p>
    <w:p w14:paraId="5062D788" w14:textId="77777777" w:rsidR="00A5721E" w:rsidRPr="00A5721E" w:rsidRDefault="00A5721E" w:rsidP="00A5721E">
      <w:pPr>
        <w:rPr>
          <w:bCs/>
        </w:rPr>
      </w:pPr>
      <w:r w:rsidRPr="00A5721E">
        <w:rPr>
          <w:bCs/>
        </w:rPr>
        <w:t xml:space="preserve">  boolean_t RA_active;</w:t>
      </w:r>
    </w:p>
    <w:p w14:paraId="7AF35604" w14:textId="77777777" w:rsidR="00A5721E" w:rsidRPr="00A5721E" w:rsidRDefault="00A5721E" w:rsidP="00A5721E">
      <w:pPr>
        <w:rPr>
          <w:bCs/>
        </w:rPr>
      </w:pPr>
      <w:r w:rsidRPr="00A5721E">
        <w:rPr>
          <w:bCs/>
        </w:rPr>
        <w:t xml:space="preserve">  /// Size of DCI for RA-Response (bytes)</w:t>
      </w:r>
    </w:p>
    <w:p w14:paraId="6437E0F2" w14:textId="77777777" w:rsidR="00A5721E" w:rsidRPr="00A5721E" w:rsidRDefault="00A5721E" w:rsidP="00A5721E">
      <w:pPr>
        <w:rPr>
          <w:bCs/>
        </w:rPr>
      </w:pPr>
      <w:r w:rsidRPr="00A5721E">
        <w:rPr>
          <w:bCs/>
        </w:rPr>
        <w:t xml:space="preserve">  uint8_t RA_dci_size_bytes1;</w:t>
      </w:r>
    </w:p>
    <w:p w14:paraId="4EBD89BE" w14:textId="77777777" w:rsidR="00A5721E" w:rsidRPr="00A5721E" w:rsidRDefault="00A5721E" w:rsidP="00A5721E">
      <w:pPr>
        <w:rPr>
          <w:bCs/>
        </w:rPr>
      </w:pPr>
      <w:r w:rsidRPr="00A5721E">
        <w:rPr>
          <w:bCs/>
        </w:rPr>
        <w:t xml:space="preserve">  /// Size of DCI for RA-Response (bits)</w:t>
      </w:r>
    </w:p>
    <w:p w14:paraId="585A1218" w14:textId="77777777" w:rsidR="00A5721E" w:rsidRPr="00A5721E" w:rsidRDefault="00A5721E" w:rsidP="00A5721E">
      <w:pPr>
        <w:rPr>
          <w:bCs/>
        </w:rPr>
      </w:pPr>
      <w:r w:rsidRPr="00A5721E">
        <w:rPr>
          <w:bCs/>
        </w:rPr>
        <w:t xml:space="preserve">  uint8_t RA_dci_size_bits1;</w:t>
      </w:r>
    </w:p>
    <w:p w14:paraId="1274F4EB" w14:textId="77777777" w:rsidR="00A5721E" w:rsidRPr="00A5721E" w:rsidRDefault="00A5721E" w:rsidP="00A5721E">
      <w:pPr>
        <w:rPr>
          <w:bCs/>
        </w:rPr>
      </w:pPr>
      <w:r w:rsidRPr="00A5721E">
        <w:rPr>
          <w:bCs/>
        </w:rPr>
        <w:t xml:space="preserve">  /// Actual DCI to transmit for RA-Response</w:t>
      </w:r>
    </w:p>
    <w:p w14:paraId="2BE498D0" w14:textId="77777777" w:rsidR="00A5721E" w:rsidRPr="00A5721E" w:rsidRDefault="00A5721E" w:rsidP="00A5721E">
      <w:pPr>
        <w:rPr>
          <w:bCs/>
        </w:rPr>
      </w:pPr>
      <w:r w:rsidRPr="00A5721E">
        <w:rPr>
          <w:bCs/>
        </w:rPr>
        <w:t xml:space="preserve">  uint8_t RA_alloc_pdu1[(MAX_DCI_SIZE_BITS&gt;&gt;3)+1];</w:t>
      </w:r>
    </w:p>
    <w:p w14:paraId="7BC73B4D" w14:textId="77777777" w:rsidR="00A5721E" w:rsidRPr="00A5721E" w:rsidRDefault="00A5721E" w:rsidP="00A5721E">
      <w:pPr>
        <w:rPr>
          <w:bCs/>
        </w:rPr>
      </w:pPr>
      <w:r w:rsidRPr="00A5721E">
        <w:rPr>
          <w:bCs/>
        </w:rPr>
        <w:t xml:space="preserve">  /// DCI format for RA-Response (should be 1A)</w:t>
      </w:r>
    </w:p>
    <w:p w14:paraId="253AEDB7" w14:textId="77777777" w:rsidR="00A5721E" w:rsidRPr="00A5721E" w:rsidRDefault="00A5721E" w:rsidP="00A5721E">
      <w:pPr>
        <w:rPr>
          <w:bCs/>
        </w:rPr>
      </w:pPr>
      <w:r w:rsidRPr="00A5721E">
        <w:rPr>
          <w:bCs/>
        </w:rPr>
        <w:lastRenderedPageBreak/>
        <w:t xml:space="preserve">  uint8_t RA_dci_fmt1;</w:t>
      </w:r>
    </w:p>
    <w:p w14:paraId="60BE38F4" w14:textId="77777777" w:rsidR="00A5721E" w:rsidRPr="00A5721E" w:rsidRDefault="00A5721E" w:rsidP="00A5721E">
      <w:pPr>
        <w:rPr>
          <w:bCs/>
        </w:rPr>
      </w:pPr>
      <w:r w:rsidRPr="00A5721E">
        <w:rPr>
          <w:bCs/>
        </w:rPr>
        <w:t xml:space="preserve">  /// Size of DCI for Msg4/ContRes (bytes)</w:t>
      </w:r>
    </w:p>
    <w:p w14:paraId="7C9BE0AC" w14:textId="77777777" w:rsidR="00A5721E" w:rsidRPr="00A5721E" w:rsidRDefault="00A5721E" w:rsidP="00A5721E">
      <w:pPr>
        <w:rPr>
          <w:bCs/>
        </w:rPr>
      </w:pPr>
      <w:r w:rsidRPr="00A5721E">
        <w:rPr>
          <w:bCs/>
        </w:rPr>
        <w:t xml:space="preserve">  uint8_t RA_dci_size_bytes2;</w:t>
      </w:r>
    </w:p>
    <w:p w14:paraId="0307263E" w14:textId="77777777" w:rsidR="00A5721E" w:rsidRPr="00A5721E" w:rsidRDefault="00A5721E" w:rsidP="00A5721E">
      <w:pPr>
        <w:rPr>
          <w:bCs/>
        </w:rPr>
      </w:pPr>
      <w:r w:rsidRPr="00A5721E">
        <w:rPr>
          <w:bCs/>
        </w:rPr>
        <w:t xml:space="preserve">  /// Size of DCI for Msg4/ContRes (bits)</w:t>
      </w:r>
    </w:p>
    <w:p w14:paraId="4452C076" w14:textId="77777777" w:rsidR="00A5721E" w:rsidRPr="00A5721E" w:rsidRDefault="00A5721E" w:rsidP="00A5721E">
      <w:pPr>
        <w:rPr>
          <w:bCs/>
        </w:rPr>
      </w:pPr>
      <w:r w:rsidRPr="00A5721E">
        <w:rPr>
          <w:bCs/>
        </w:rPr>
        <w:t xml:space="preserve">  uint8_t RA_dci_size_bits2;</w:t>
      </w:r>
    </w:p>
    <w:p w14:paraId="35AE4197" w14:textId="77777777" w:rsidR="00A5721E" w:rsidRPr="00A5721E" w:rsidRDefault="00A5721E" w:rsidP="00A5721E">
      <w:pPr>
        <w:rPr>
          <w:bCs/>
        </w:rPr>
      </w:pPr>
      <w:r w:rsidRPr="00A5721E">
        <w:rPr>
          <w:bCs/>
        </w:rPr>
        <w:t xml:space="preserve">  /// Actual DCI to transmit for Msg4/ContRes</w:t>
      </w:r>
    </w:p>
    <w:p w14:paraId="79171CB6" w14:textId="77777777" w:rsidR="00A5721E" w:rsidRPr="00A5721E" w:rsidRDefault="00A5721E" w:rsidP="00A5721E">
      <w:pPr>
        <w:rPr>
          <w:bCs/>
        </w:rPr>
      </w:pPr>
      <w:r w:rsidRPr="00A5721E">
        <w:rPr>
          <w:bCs/>
        </w:rPr>
        <w:t xml:space="preserve">  uint8_t RA_alloc_pdu2[(MAX_DCI_SIZE_BITS&gt;&gt;3)+1];</w:t>
      </w:r>
    </w:p>
    <w:p w14:paraId="06B570AD" w14:textId="77777777" w:rsidR="00A5721E" w:rsidRPr="00A5721E" w:rsidRDefault="00A5721E" w:rsidP="00A5721E">
      <w:pPr>
        <w:rPr>
          <w:bCs/>
        </w:rPr>
      </w:pPr>
      <w:r w:rsidRPr="00A5721E">
        <w:rPr>
          <w:bCs/>
        </w:rPr>
        <w:t xml:space="preserve">  /// DCI format for Msg4/ContRes (should be 1A)</w:t>
      </w:r>
    </w:p>
    <w:p w14:paraId="79B04861" w14:textId="77777777" w:rsidR="00A5721E" w:rsidRPr="00A5721E" w:rsidRDefault="00A5721E" w:rsidP="00A5721E">
      <w:pPr>
        <w:rPr>
          <w:bCs/>
        </w:rPr>
      </w:pPr>
      <w:r w:rsidRPr="00A5721E">
        <w:rPr>
          <w:bCs/>
        </w:rPr>
        <w:t xml:space="preserve">  uint8_t RA_dci_fmt2;</w:t>
      </w:r>
    </w:p>
    <w:p w14:paraId="7AD59F88" w14:textId="77777777" w:rsidR="00A5721E" w:rsidRPr="00A5721E" w:rsidRDefault="00A5721E" w:rsidP="00A5721E">
      <w:pPr>
        <w:rPr>
          <w:bCs/>
        </w:rPr>
      </w:pPr>
      <w:r w:rsidRPr="00A5721E">
        <w:rPr>
          <w:bCs/>
        </w:rPr>
        <w:t xml:space="preserve">  /// Flag to indicate the eNB should generate RAR.  This is triggered by detection of PRACH</w:t>
      </w:r>
    </w:p>
    <w:p w14:paraId="70560CA1" w14:textId="77777777" w:rsidR="00A5721E" w:rsidRPr="00A5721E" w:rsidRDefault="00A5721E" w:rsidP="00A5721E">
      <w:pPr>
        <w:rPr>
          <w:bCs/>
        </w:rPr>
      </w:pPr>
      <w:r w:rsidRPr="00A5721E">
        <w:rPr>
          <w:bCs/>
        </w:rPr>
        <w:t xml:space="preserve">  uint8_t generate_rar;</w:t>
      </w:r>
    </w:p>
    <w:p w14:paraId="302F6FCE" w14:textId="77777777" w:rsidR="00A5721E" w:rsidRPr="00A5721E" w:rsidRDefault="00A5721E" w:rsidP="00A5721E">
      <w:pPr>
        <w:rPr>
          <w:bCs/>
        </w:rPr>
      </w:pPr>
      <w:r w:rsidRPr="00A5721E">
        <w:rPr>
          <w:bCs/>
        </w:rPr>
        <w:t xml:space="preserve">  /// Subframe where preamble was received</w:t>
      </w:r>
    </w:p>
    <w:p w14:paraId="26E0FA4B" w14:textId="77777777" w:rsidR="00A5721E" w:rsidRPr="00A5721E" w:rsidRDefault="00A5721E" w:rsidP="00A5721E">
      <w:pPr>
        <w:rPr>
          <w:bCs/>
        </w:rPr>
      </w:pPr>
      <w:r w:rsidRPr="00A5721E">
        <w:rPr>
          <w:bCs/>
        </w:rPr>
        <w:t xml:space="preserve">  uint8_t preamble_subframe;</w:t>
      </w:r>
    </w:p>
    <w:p w14:paraId="1FEEDB86" w14:textId="77777777" w:rsidR="00A5721E" w:rsidRPr="00A5721E" w:rsidRDefault="00A5721E" w:rsidP="00A5721E">
      <w:pPr>
        <w:rPr>
          <w:bCs/>
        </w:rPr>
      </w:pPr>
      <w:r w:rsidRPr="00A5721E">
        <w:rPr>
          <w:bCs/>
        </w:rPr>
        <w:t xml:space="preserve">  /// Subframe where Msg3 is to be sent</w:t>
      </w:r>
    </w:p>
    <w:p w14:paraId="29687A13" w14:textId="77777777" w:rsidR="00A5721E" w:rsidRPr="00A5721E" w:rsidRDefault="00A5721E" w:rsidP="00A5721E">
      <w:pPr>
        <w:rPr>
          <w:bCs/>
        </w:rPr>
      </w:pPr>
      <w:r w:rsidRPr="00A5721E">
        <w:rPr>
          <w:bCs/>
        </w:rPr>
        <w:t xml:space="preserve">  uint8_t Msg3_subframe;</w:t>
      </w:r>
    </w:p>
    <w:p w14:paraId="281FEEF0" w14:textId="77777777" w:rsidR="00A5721E" w:rsidRPr="00A5721E" w:rsidRDefault="00A5721E" w:rsidP="00A5721E">
      <w:pPr>
        <w:rPr>
          <w:bCs/>
        </w:rPr>
      </w:pPr>
      <w:r w:rsidRPr="00A5721E">
        <w:rPr>
          <w:bCs/>
        </w:rPr>
        <w:t xml:space="preserve">  /// Flag to indicate the eNB should generate Msg4 upon reception of SDU from RRC.  This is triggered by first ULSCH reception at eNB for new user.</w:t>
      </w:r>
    </w:p>
    <w:p w14:paraId="6C1E4454" w14:textId="77777777" w:rsidR="00A5721E" w:rsidRPr="00A5721E" w:rsidRDefault="00A5721E" w:rsidP="00A5721E">
      <w:pPr>
        <w:rPr>
          <w:bCs/>
        </w:rPr>
      </w:pPr>
      <w:r w:rsidRPr="00A5721E">
        <w:rPr>
          <w:bCs/>
        </w:rPr>
        <w:t xml:space="preserve">  uint8_t generate_Msg4;</w:t>
      </w:r>
    </w:p>
    <w:p w14:paraId="60302DDE" w14:textId="77777777" w:rsidR="00A5721E" w:rsidRPr="00A5721E" w:rsidRDefault="00A5721E" w:rsidP="00A5721E">
      <w:pPr>
        <w:rPr>
          <w:bCs/>
        </w:rPr>
      </w:pPr>
      <w:r w:rsidRPr="00A5721E">
        <w:rPr>
          <w:bCs/>
        </w:rPr>
        <w:t xml:space="preserve">  /// Flag to indicate that eNB is waiting for ACK that UE has received Msg3.</w:t>
      </w:r>
    </w:p>
    <w:p w14:paraId="335C9875" w14:textId="77777777" w:rsidR="00A5721E" w:rsidRPr="00A5721E" w:rsidRDefault="00A5721E" w:rsidP="00A5721E">
      <w:pPr>
        <w:rPr>
          <w:bCs/>
        </w:rPr>
      </w:pPr>
      <w:r w:rsidRPr="00A5721E">
        <w:rPr>
          <w:bCs/>
        </w:rPr>
        <w:t xml:space="preserve">  uint8_t wait_ack_Msg4;</w:t>
      </w:r>
    </w:p>
    <w:p w14:paraId="02518F2F" w14:textId="77777777" w:rsidR="00A5721E" w:rsidRPr="00A5721E" w:rsidRDefault="00A5721E" w:rsidP="00A5721E">
      <w:pPr>
        <w:rPr>
          <w:bCs/>
        </w:rPr>
      </w:pPr>
      <w:r w:rsidRPr="00A5721E">
        <w:rPr>
          <w:bCs/>
        </w:rPr>
        <w:t xml:space="preserve">  /// UE RNTI allocated during RAR</w:t>
      </w:r>
    </w:p>
    <w:p w14:paraId="0DEEA6EA" w14:textId="77777777" w:rsidR="00A5721E" w:rsidRPr="00A5721E" w:rsidRDefault="00A5721E" w:rsidP="00A5721E">
      <w:pPr>
        <w:rPr>
          <w:bCs/>
        </w:rPr>
      </w:pPr>
      <w:r w:rsidRPr="00A5721E">
        <w:rPr>
          <w:bCs/>
        </w:rPr>
        <w:t xml:space="preserve">  rnti_t rnti;</w:t>
      </w:r>
    </w:p>
    <w:p w14:paraId="17861244" w14:textId="77777777" w:rsidR="00A5721E" w:rsidRPr="00A5721E" w:rsidRDefault="00A5721E" w:rsidP="00A5721E">
      <w:pPr>
        <w:rPr>
          <w:bCs/>
        </w:rPr>
      </w:pPr>
      <w:r w:rsidRPr="00A5721E">
        <w:rPr>
          <w:bCs/>
        </w:rPr>
        <w:t xml:space="preserve">  /// RA RNTI allocated from received PRACH</w:t>
      </w:r>
    </w:p>
    <w:p w14:paraId="0D77681D" w14:textId="77777777" w:rsidR="00A5721E" w:rsidRPr="00A5721E" w:rsidRDefault="00A5721E" w:rsidP="00A5721E">
      <w:pPr>
        <w:rPr>
          <w:bCs/>
        </w:rPr>
      </w:pPr>
      <w:r w:rsidRPr="00A5721E">
        <w:rPr>
          <w:bCs/>
        </w:rPr>
        <w:t xml:space="preserve">  uint16_t RA_rnti;</w:t>
      </w:r>
    </w:p>
    <w:p w14:paraId="38E1D6DC" w14:textId="77777777" w:rsidR="00A5721E" w:rsidRPr="00A5721E" w:rsidRDefault="00A5721E" w:rsidP="00A5721E">
      <w:pPr>
        <w:rPr>
          <w:bCs/>
        </w:rPr>
      </w:pPr>
      <w:r w:rsidRPr="00A5721E">
        <w:rPr>
          <w:bCs/>
        </w:rPr>
        <w:t xml:space="preserve">  /// Received preamble_index</w:t>
      </w:r>
    </w:p>
    <w:p w14:paraId="4AFC83D9" w14:textId="77777777" w:rsidR="00A5721E" w:rsidRPr="00A5721E" w:rsidRDefault="00A5721E" w:rsidP="00A5721E">
      <w:pPr>
        <w:rPr>
          <w:bCs/>
        </w:rPr>
      </w:pPr>
      <w:r w:rsidRPr="00A5721E">
        <w:rPr>
          <w:bCs/>
        </w:rPr>
        <w:t xml:space="preserve">  uint8_t preamble_index;</w:t>
      </w:r>
    </w:p>
    <w:p w14:paraId="545AF213" w14:textId="77777777" w:rsidR="00A5721E" w:rsidRPr="00A5721E" w:rsidRDefault="00A5721E" w:rsidP="00A5721E">
      <w:pPr>
        <w:rPr>
          <w:bCs/>
        </w:rPr>
      </w:pPr>
      <w:r w:rsidRPr="00A5721E">
        <w:rPr>
          <w:bCs/>
        </w:rPr>
        <w:t xml:space="preserve">  /// Received UE Contention Resolution Identifier</w:t>
      </w:r>
    </w:p>
    <w:p w14:paraId="40059F5D" w14:textId="77777777" w:rsidR="00A5721E" w:rsidRPr="00A5721E" w:rsidRDefault="00A5721E" w:rsidP="00A5721E">
      <w:pPr>
        <w:rPr>
          <w:bCs/>
        </w:rPr>
      </w:pPr>
      <w:r w:rsidRPr="00A5721E">
        <w:rPr>
          <w:bCs/>
        </w:rPr>
        <w:t xml:space="preserve">  uint8_t cont_res_id[6];</w:t>
      </w:r>
    </w:p>
    <w:p w14:paraId="32BF922C" w14:textId="77777777" w:rsidR="00A5721E" w:rsidRPr="00A5721E" w:rsidRDefault="00A5721E" w:rsidP="00A5721E">
      <w:pPr>
        <w:rPr>
          <w:bCs/>
        </w:rPr>
      </w:pPr>
      <w:r w:rsidRPr="00A5721E">
        <w:rPr>
          <w:bCs/>
        </w:rPr>
        <w:t xml:space="preserve">  /// Timing offset indicated by PHY</w:t>
      </w:r>
    </w:p>
    <w:p w14:paraId="7A575E39" w14:textId="77777777" w:rsidR="00A5721E" w:rsidRPr="00A5721E" w:rsidRDefault="00A5721E" w:rsidP="00A5721E">
      <w:pPr>
        <w:rPr>
          <w:bCs/>
        </w:rPr>
      </w:pPr>
      <w:r w:rsidRPr="00A5721E">
        <w:rPr>
          <w:bCs/>
        </w:rPr>
        <w:t xml:space="preserve">  int16_t timing_offset;</w:t>
      </w:r>
    </w:p>
    <w:p w14:paraId="04C6B269" w14:textId="77777777" w:rsidR="00A5721E" w:rsidRPr="00A5721E" w:rsidRDefault="00A5721E" w:rsidP="00A5721E">
      <w:pPr>
        <w:rPr>
          <w:bCs/>
        </w:rPr>
      </w:pPr>
      <w:r w:rsidRPr="00A5721E">
        <w:rPr>
          <w:bCs/>
        </w:rPr>
        <w:t xml:space="preserve">  /// Timeout for RRC connection</w:t>
      </w:r>
    </w:p>
    <w:p w14:paraId="55B729CE" w14:textId="77777777" w:rsidR="00A5721E" w:rsidRPr="00A5721E" w:rsidRDefault="00A5721E" w:rsidP="00A5721E">
      <w:pPr>
        <w:rPr>
          <w:bCs/>
        </w:rPr>
      </w:pPr>
      <w:r w:rsidRPr="00A5721E">
        <w:rPr>
          <w:bCs/>
        </w:rPr>
        <w:t xml:space="preserve">  int16_t RRC_timer;</w:t>
      </w:r>
    </w:p>
    <w:p w14:paraId="1312054D" w14:textId="79FB5E8F" w:rsidR="00E70589" w:rsidRDefault="00A5721E" w:rsidP="00A5721E">
      <w:pPr>
        <w:rPr>
          <w:bCs/>
        </w:rPr>
      </w:pPr>
      <w:r w:rsidRPr="00A5721E">
        <w:rPr>
          <w:bCs/>
        </w:rPr>
        <w:t>} RA_TEMPLATE;</w:t>
      </w:r>
    </w:p>
    <w:p w14:paraId="3B67859E" w14:textId="6CB82D8C" w:rsidR="00A5721E" w:rsidRDefault="00A5721E" w:rsidP="00A5721E">
      <w:pPr>
        <w:rPr>
          <w:bCs/>
        </w:rPr>
      </w:pPr>
    </w:p>
    <w:p w14:paraId="70B83543" w14:textId="71A75A76" w:rsidR="00A5721E" w:rsidRDefault="00A5721E" w:rsidP="00A5721E">
      <w:pPr>
        <w:rPr>
          <w:bCs/>
        </w:rPr>
      </w:pPr>
    </w:p>
    <w:p w14:paraId="3C465262" w14:textId="77777777" w:rsidR="00A5721E" w:rsidRPr="00A5721E" w:rsidRDefault="00A5721E" w:rsidP="00A5721E">
      <w:pPr>
        <w:rPr>
          <w:bCs/>
        </w:rPr>
      </w:pPr>
    </w:p>
    <w:p w14:paraId="088AD56A" w14:textId="601C0F2E" w:rsidR="00E70589" w:rsidRDefault="006B4537" w:rsidP="00E70589">
      <w:pPr>
        <w:pStyle w:val="2"/>
        <w:rPr>
          <w:sz w:val="32"/>
        </w:rPr>
      </w:pPr>
      <w:bookmarkStart w:id="70" w:name="_Toc468707377"/>
      <w:r>
        <w:rPr>
          <w:rFonts w:hint="eastAsia"/>
          <w:sz w:val="32"/>
        </w:rPr>
        <w:lastRenderedPageBreak/>
        <w:t>4.4</w:t>
      </w:r>
      <w:r w:rsidR="00E70589" w:rsidRPr="00E70589">
        <w:rPr>
          <w:rFonts w:hint="eastAsia"/>
          <w:sz w:val="32"/>
        </w:rPr>
        <w:t xml:space="preserve"> </w:t>
      </w:r>
      <w:r w:rsidR="00E70589" w:rsidRPr="00E70589">
        <w:rPr>
          <w:sz w:val="32"/>
        </w:rPr>
        <w:t>eNB DCI_PDU</w:t>
      </w:r>
      <w:r w:rsidR="00E70589">
        <w:rPr>
          <w:rFonts w:hint="eastAsia"/>
          <w:sz w:val="32"/>
        </w:rPr>
        <w:t>*</w:t>
      </w:r>
      <w:bookmarkEnd w:id="70"/>
    </w:p>
    <w:p w14:paraId="55286176" w14:textId="77777777" w:rsidR="00A5721E" w:rsidRDefault="00A5721E" w:rsidP="00A5721E">
      <w:r>
        <w:t>/*!\brief  DCI PDU filled by MAC for the PHY  */</w:t>
      </w:r>
    </w:p>
    <w:p w14:paraId="092FD30C" w14:textId="77777777" w:rsidR="00A5721E" w:rsidRDefault="00A5721E" w:rsidP="00A5721E">
      <w:r>
        <w:t>typedef struct {</w:t>
      </w:r>
    </w:p>
    <w:p w14:paraId="0AC02B69" w14:textId="77777777" w:rsidR="00A5721E" w:rsidRDefault="00A5721E" w:rsidP="00A5721E">
      <w:r>
        <w:t xml:space="preserve">  uint8_t Num_ue_spec_dci ;</w:t>
      </w:r>
    </w:p>
    <w:p w14:paraId="094E0987" w14:textId="77777777" w:rsidR="00A5721E" w:rsidRDefault="00A5721E" w:rsidP="00A5721E">
      <w:r>
        <w:t xml:space="preserve">  uint8_t Num_common_dci  ;</w:t>
      </w:r>
    </w:p>
    <w:p w14:paraId="11D0443B" w14:textId="77777777" w:rsidR="00A5721E" w:rsidRDefault="00A5721E" w:rsidP="00A5721E">
      <w:r>
        <w:t xml:space="preserve">  //  uint32_t nCCE;</w:t>
      </w:r>
    </w:p>
    <w:p w14:paraId="7DD64A25" w14:textId="77777777" w:rsidR="00A5721E" w:rsidRDefault="00A5721E" w:rsidP="00A5721E">
      <w:r>
        <w:t xml:space="preserve">  uint32_t num_pdcch_symbols;</w:t>
      </w:r>
    </w:p>
    <w:p w14:paraId="20E76EEB" w14:textId="77777777" w:rsidR="00A5721E" w:rsidRDefault="00A5721E" w:rsidP="00A5721E">
      <w:r>
        <w:t xml:space="preserve">  DCI_ALLOC_t dci_alloc[NUM_DCI_MAX] ;</w:t>
      </w:r>
    </w:p>
    <w:p w14:paraId="2F7F4901" w14:textId="6997026A" w:rsidR="00A5721E" w:rsidRPr="00A5721E" w:rsidRDefault="00A5721E" w:rsidP="00A5721E">
      <w:r>
        <w:t>} DCI_PDU;</w:t>
      </w:r>
    </w:p>
    <w:p w14:paraId="2EF84112" w14:textId="41167843" w:rsidR="00E70589" w:rsidRDefault="006B4537" w:rsidP="006B4537">
      <w:pPr>
        <w:pStyle w:val="2"/>
        <w:rPr>
          <w:sz w:val="32"/>
        </w:rPr>
      </w:pPr>
      <w:bookmarkStart w:id="71" w:name="_Toc468707378"/>
      <w:r>
        <w:rPr>
          <w:rFonts w:hint="eastAsia"/>
          <w:sz w:val="32"/>
        </w:rPr>
        <w:t>4.5</w:t>
      </w:r>
      <w:r w:rsidRPr="00E70589">
        <w:rPr>
          <w:rFonts w:hint="eastAsia"/>
          <w:sz w:val="32"/>
        </w:rPr>
        <w:t xml:space="preserve"> </w:t>
      </w:r>
      <w:r w:rsidRPr="00E70589">
        <w:rPr>
          <w:sz w:val="32"/>
        </w:rPr>
        <w:t xml:space="preserve">eNB </w:t>
      </w:r>
      <w:r>
        <w:rPr>
          <w:rFonts w:hint="eastAsia"/>
          <w:sz w:val="32"/>
        </w:rPr>
        <w:t>ULSCH_PDU*</w:t>
      </w:r>
      <w:bookmarkEnd w:id="71"/>
    </w:p>
    <w:p w14:paraId="4CEA4667" w14:textId="77777777" w:rsidR="00A5721E" w:rsidRDefault="00A5721E" w:rsidP="00A5721E">
      <w:r>
        <w:t>/*! \brief Uplink SCH PDU Structure */</w:t>
      </w:r>
    </w:p>
    <w:p w14:paraId="529BAF50" w14:textId="77777777" w:rsidR="00A5721E" w:rsidRDefault="00A5721E" w:rsidP="00A5721E">
      <w:r>
        <w:t>typedef struct {</w:t>
      </w:r>
    </w:p>
    <w:p w14:paraId="39A17E5C" w14:textId="77777777" w:rsidR="00A5721E" w:rsidRDefault="00A5721E" w:rsidP="00A5721E">
      <w:r>
        <w:t xml:space="preserve">  int8_t payload[SCH_PAYLOAD_SIZE_MAX];         /*!&lt; \brief SACH payload */</w:t>
      </w:r>
    </w:p>
    <w:p w14:paraId="0379514A" w14:textId="77777777" w:rsidR="00A5721E" w:rsidRDefault="00A5721E" w:rsidP="00A5721E">
      <w:r>
        <w:t xml:space="preserve">  uint16_t Pdu_size;</w:t>
      </w:r>
    </w:p>
    <w:p w14:paraId="16108240" w14:textId="60302A65" w:rsidR="00A5721E" w:rsidRPr="00A5721E" w:rsidRDefault="00A5721E" w:rsidP="00A5721E">
      <w:r>
        <w:t>} __attribute__ ((__packed__)) ULSCH_PDU;</w:t>
      </w:r>
    </w:p>
    <w:p w14:paraId="1E7B9B37" w14:textId="1A6F2CA2" w:rsidR="00E70589" w:rsidRPr="006B4537" w:rsidRDefault="006B4537" w:rsidP="006B4537">
      <w:pPr>
        <w:pStyle w:val="2"/>
        <w:rPr>
          <w:sz w:val="32"/>
        </w:rPr>
      </w:pPr>
      <w:bookmarkStart w:id="72" w:name="_Toc468707379"/>
      <w:r>
        <w:rPr>
          <w:rFonts w:hint="eastAsia"/>
          <w:sz w:val="32"/>
        </w:rPr>
        <w:t>4.6</w:t>
      </w:r>
      <w:r w:rsidRPr="00E70589">
        <w:rPr>
          <w:rFonts w:hint="eastAsia"/>
          <w:sz w:val="32"/>
        </w:rPr>
        <w:t xml:space="preserve"> </w:t>
      </w:r>
      <w:r w:rsidRPr="00E70589">
        <w:rPr>
          <w:sz w:val="32"/>
        </w:rPr>
        <w:t xml:space="preserve">eNB </w:t>
      </w:r>
      <w:r>
        <w:rPr>
          <w:rFonts w:hint="eastAsia"/>
          <w:sz w:val="32"/>
        </w:rPr>
        <w:t>DLSCH_PDU*</w:t>
      </w:r>
      <w:bookmarkEnd w:id="72"/>
    </w:p>
    <w:p w14:paraId="6BFAE222" w14:textId="77777777" w:rsidR="00E70589" w:rsidRDefault="00E70589" w:rsidP="00E70589">
      <w:r>
        <w:t>/*! \brief Downlink SCH PDU Structure */</w:t>
      </w:r>
    </w:p>
    <w:p w14:paraId="12C21064" w14:textId="77777777" w:rsidR="00E70589" w:rsidRDefault="00E70589" w:rsidP="00E70589">
      <w:r>
        <w:t>typedef struct {</w:t>
      </w:r>
    </w:p>
    <w:p w14:paraId="39FB7E4E" w14:textId="77777777" w:rsidR="00E70589" w:rsidRDefault="00E70589" w:rsidP="00E70589">
      <w:r>
        <w:t xml:space="preserve">  int8_t payload[8][SCH_PAYLOAD_SIZE_MAX];</w:t>
      </w:r>
    </w:p>
    <w:p w14:paraId="00295619" w14:textId="77777777" w:rsidR="00E70589" w:rsidRDefault="00E70589" w:rsidP="00E70589">
      <w:r>
        <w:t xml:space="preserve">  uint16_t Pdu_size[8];</w:t>
      </w:r>
    </w:p>
    <w:p w14:paraId="3C9E8794" w14:textId="4CD8B5CD" w:rsidR="00E70589" w:rsidRDefault="00E70589" w:rsidP="00E70589">
      <w:r>
        <w:t>} __attribute__ ((__packed__)) DLSCH_PDU;</w:t>
      </w:r>
    </w:p>
    <w:p w14:paraId="7E4F9CFC" w14:textId="0525007E" w:rsidR="00E70589" w:rsidRDefault="006B4537" w:rsidP="006B4537">
      <w:pPr>
        <w:pStyle w:val="2"/>
        <w:rPr>
          <w:sz w:val="32"/>
        </w:rPr>
      </w:pPr>
      <w:bookmarkStart w:id="73" w:name="_Toc468707380"/>
      <w:r>
        <w:rPr>
          <w:rFonts w:hint="eastAsia"/>
          <w:sz w:val="32"/>
        </w:rPr>
        <w:t>4.7</w:t>
      </w:r>
      <w:r w:rsidRPr="00E70589">
        <w:rPr>
          <w:rFonts w:hint="eastAsia"/>
          <w:sz w:val="32"/>
        </w:rPr>
        <w:t xml:space="preserve"> </w:t>
      </w:r>
      <w:r w:rsidRPr="00E70589">
        <w:rPr>
          <w:sz w:val="32"/>
        </w:rPr>
        <w:t xml:space="preserve">eNB </w:t>
      </w:r>
      <w:r>
        <w:rPr>
          <w:rFonts w:hint="eastAsia"/>
          <w:sz w:val="32"/>
        </w:rPr>
        <w:t>CCCH_PDU*</w:t>
      </w:r>
      <w:bookmarkEnd w:id="73"/>
    </w:p>
    <w:p w14:paraId="6D709BD6" w14:textId="77777777" w:rsidR="00A5721E" w:rsidRDefault="00A5721E" w:rsidP="00A5721E">
      <w:r>
        <w:t>/*! \brief CCCH payload */</w:t>
      </w:r>
    </w:p>
    <w:p w14:paraId="1417430D" w14:textId="77777777" w:rsidR="00A5721E" w:rsidRDefault="00A5721E" w:rsidP="00A5721E">
      <w:r>
        <w:t>typedef struct {</w:t>
      </w:r>
    </w:p>
    <w:p w14:paraId="5B740930" w14:textId="77777777" w:rsidR="00A5721E" w:rsidRDefault="00A5721E" w:rsidP="00A5721E">
      <w:r>
        <w:t xml:space="preserve">  uint8_t payload[CCCH_PAYLOAD_SIZE_MAX] ;</w:t>
      </w:r>
    </w:p>
    <w:p w14:paraId="7790A295" w14:textId="48CD3928" w:rsidR="00A5721E" w:rsidRDefault="00A5721E" w:rsidP="00A5721E">
      <w:r>
        <w:t>} __attribute__((__packed__))CCCH_PDU;</w:t>
      </w:r>
    </w:p>
    <w:p w14:paraId="04167FE3" w14:textId="10C338D8" w:rsidR="00A5721E" w:rsidRDefault="00A5721E" w:rsidP="00A5721E"/>
    <w:p w14:paraId="2C687EC7" w14:textId="77777777" w:rsidR="00A5721E" w:rsidRPr="00A5721E" w:rsidRDefault="00A5721E" w:rsidP="00A5721E"/>
    <w:p w14:paraId="58F8A503" w14:textId="72C2CB09" w:rsidR="006B4537" w:rsidRPr="006B4537" w:rsidRDefault="006B4537" w:rsidP="006B4537">
      <w:pPr>
        <w:pStyle w:val="2"/>
        <w:rPr>
          <w:sz w:val="32"/>
        </w:rPr>
      </w:pPr>
      <w:bookmarkStart w:id="74" w:name="_Toc468707381"/>
      <w:r>
        <w:rPr>
          <w:rFonts w:hint="eastAsia"/>
          <w:sz w:val="32"/>
        </w:rPr>
        <w:lastRenderedPageBreak/>
        <w:t>4.8</w:t>
      </w:r>
      <w:r w:rsidRPr="00E70589">
        <w:rPr>
          <w:rFonts w:hint="eastAsia"/>
          <w:sz w:val="32"/>
        </w:rPr>
        <w:t xml:space="preserve"> </w:t>
      </w:r>
      <w:r w:rsidRPr="00E70589">
        <w:rPr>
          <w:sz w:val="32"/>
        </w:rPr>
        <w:t xml:space="preserve">eNB </w:t>
      </w:r>
      <w:r>
        <w:rPr>
          <w:rFonts w:hint="eastAsia"/>
          <w:sz w:val="32"/>
        </w:rPr>
        <w:t>BCCH_PDU*</w:t>
      </w:r>
      <w:bookmarkEnd w:id="74"/>
    </w:p>
    <w:p w14:paraId="248D90C1" w14:textId="3A968AE0" w:rsidR="006B4537" w:rsidRDefault="00E70589" w:rsidP="00E70589">
      <w:r>
        <w:t>/*! \brief BCCH payload */</w:t>
      </w:r>
    </w:p>
    <w:p w14:paraId="51D7FAFD" w14:textId="77777777" w:rsidR="00E70589" w:rsidRDefault="00E70589" w:rsidP="00E70589">
      <w:r>
        <w:t>typedef struct {</w:t>
      </w:r>
    </w:p>
    <w:p w14:paraId="65C48DF4" w14:textId="77777777" w:rsidR="00E70589" w:rsidRDefault="00E70589" w:rsidP="00E70589">
      <w:r>
        <w:t xml:space="preserve">  uint8_t payload[BCCH_PAYLOAD_SIZE_MAX] ;</w:t>
      </w:r>
    </w:p>
    <w:p w14:paraId="087406B8" w14:textId="0A7DB449" w:rsidR="00A5721E" w:rsidRDefault="00E70589" w:rsidP="00E70589">
      <w:r>
        <w:t>} __att</w:t>
      </w:r>
      <w:r w:rsidR="00A5721E">
        <w:t>ribute__((__packed__))BCCH_PDU;</w:t>
      </w:r>
    </w:p>
    <w:p w14:paraId="2747C480" w14:textId="70B29BE9" w:rsidR="008B020E" w:rsidRDefault="008B020E" w:rsidP="008B020E">
      <w:pPr>
        <w:pStyle w:val="2"/>
        <w:rPr>
          <w:sz w:val="32"/>
        </w:rPr>
      </w:pPr>
      <w:bookmarkStart w:id="75" w:name="_Toc468707382"/>
      <w:r w:rsidRPr="008B020E">
        <w:rPr>
          <w:rFonts w:hint="eastAsia"/>
          <w:sz w:val="32"/>
        </w:rPr>
        <w:t xml:space="preserve">4.9 </w:t>
      </w:r>
      <w:r w:rsidRPr="008B020E">
        <w:rPr>
          <w:sz w:val="32"/>
        </w:rPr>
        <w:t>UE list</w:t>
      </w:r>
      <w:r w:rsidRPr="008B020E">
        <w:rPr>
          <w:rFonts w:hint="eastAsia"/>
          <w:sz w:val="32"/>
        </w:rPr>
        <w:t>*</w:t>
      </w:r>
      <w:bookmarkEnd w:id="75"/>
      <w:r w:rsidRPr="008B020E">
        <w:rPr>
          <w:sz w:val="32"/>
        </w:rPr>
        <w:t xml:space="preserve"> </w:t>
      </w:r>
    </w:p>
    <w:p w14:paraId="7F226E36" w14:textId="77777777" w:rsidR="00A5721E" w:rsidRDefault="00A5721E" w:rsidP="00A5721E">
      <w:r>
        <w:t xml:space="preserve">/*! \brief UE list used by eNB to order UEs/CC for scheduling*/ </w:t>
      </w:r>
    </w:p>
    <w:p w14:paraId="66EB0E0B" w14:textId="77777777" w:rsidR="00A5721E" w:rsidRDefault="00A5721E" w:rsidP="00A5721E">
      <w:r>
        <w:t>typedef struct {</w:t>
      </w:r>
    </w:p>
    <w:p w14:paraId="6286A2B9" w14:textId="77777777" w:rsidR="00A5721E" w:rsidRDefault="00A5721E" w:rsidP="00A5721E">
      <w:r>
        <w:t xml:space="preserve">  /// DLSCH pdu </w:t>
      </w:r>
    </w:p>
    <w:p w14:paraId="621D6E2B" w14:textId="77777777" w:rsidR="00A5721E" w:rsidRDefault="00A5721E" w:rsidP="00A5721E">
      <w:r>
        <w:t xml:space="preserve">  DLSCH_PDU DLSCH_pdu[MAX_NUM_CCs][2][NUMBER_OF_UE_MAX];</w:t>
      </w:r>
    </w:p>
    <w:p w14:paraId="1E185518" w14:textId="77777777" w:rsidR="00A5721E" w:rsidRDefault="00A5721E" w:rsidP="00A5721E">
      <w:r>
        <w:t xml:space="preserve">  /// DCI template and MAC connection parameters for UEs</w:t>
      </w:r>
    </w:p>
    <w:p w14:paraId="26853BA8" w14:textId="77777777" w:rsidR="00A5721E" w:rsidRDefault="00A5721E" w:rsidP="00A5721E">
      <w:r>
        <w:t xml:space="preserve">  UE_TEMPLATE UE_template[MAX_NUM_CCs][NUMBER_OF_UE_MAX];</w:t>
      </w:r>
    </w:p>
    <w:p w14:paraId="604E6FE0" w14:textId="77777777" w:rsidR="00A5721E" w:rsidRDefault="00A5721E" w:rsidP="00A5721E">
      <w:r>
        <w:t xml:space="preserve">  /// DCI template and MAC connection for RA processes</w:t>
      </w:r>
    </w:p>
    <w:p w14:paraId="3C26C808" w14:textId="77777777" w:rsidR="00A5721E" w:rsidRDefault="00A5721E" w:rsidP="00A5721E">
      <w:r>
        <w:t xml:space="preserve">  int pCC_id[NUMBER_OF_UE_MAX];</w:t>
      </w:r>
    </w:p>
    <w:p w14:paraId="36D4A4B6" w14:textId="77777777" w:rsidR="00A5721E" w:rsidRDefault="00A5721E" w:rsidP="00A5721E">
      <w:r>
        <w:t xml:space="preserve">  /// sorted downlink component carrier for the scheduler </w:t>
      </w:r>
    </w:p>
    <w:p w14:paraId="16BFB0BD" w14:textId="77777777" w:rsidR="00A5721E" w:rsidRDefault="00A5721E" w:rsidP="00A5721E">
      <w:r>
        <w:t xml:space="preserve">  int ordered_CCids[MAX_NUM_CCs][NUMBER_OF_UE_MAX];</w:t>
      </w:r>
    </w:p>
    <w:p w14:paraId="52EBF53C" w14:textId="77777777" w:rsidR="00A5721E" w:rsidRDefault="00A5721E" w:rsidP="00A5721E">
      <w:r>
        <w:t xml:space="preserve">  /// number of downlink active component carrier </w:t>
      </w:r>
    </w:p>
    <w:p w14:paraId="412BEFF0" w14:textId="77777777" w:rsidR="00A5721E" w:rsidRDefault="00A5721E" w:rsidP="00A5721E">
      <w:r>
        <w:t xml:space="preserve">  int numactiveCCs[NUMBER_OF_UE_MAX];</w:t>
      </w:r>
    </w:p>
    <w:p w14:paraId="4DA0AEAA" w14:textId="77777777" w:rsidR="00A5721E" w:rsidRDefault="00A5721E" w:rsidP="00A5721E">
      <w:r>
        <w:t xml:space="preserve">  /// sorted uplink component carrier for the scheduler </w:t>
      </w:r>
    </w:p>
    <w:p w14:paraId="28599FDA" w14:textId="77777777" w:rsidR="00A5721E" w:rsidRDefault="00A5721E" w:rsidP="00A5721E">
      <w:r>
        <w:t xml:space="preserve">  int ordered_ULCCids[MAX_NUM_CCs][NUMBER_OF_UE_MAX];</w:t>
      </w:r>
    </w:p>
    <w:p w14:paraId="11563DD9" w14:textId="77777777" w:rsidR="00A5721E" w:rsidRDefault="00A5721E" w:rsidP="00A5721E">
      <w:r>
        <w:t xml:space="preserve">  /// number of uplink active component carrier </w:t>
      </w:r>
    </w:p>
    <w:p w14:paraId="348F6488" w14:textId="77777777" w:rsidR="00A5721E" w:rsidRDefault="00A5721E" w:rsidP="00A5721E">
      <w:r>
        <w:t xml:space="preserve">  int numactiveULCCs[NUMBER_OF_UE_MAX];</w:t>
      </w:r>
    </w:p>
    <w:p w14:paraId="7C107FCF" w14:textId="77777777" w:rsidR="00A5721E" w:rsidRDefault="00A5721E" w:rsidP="00A5721E">
      <w:r>
        <w:t xml:space="preserve">  /// number of downlink active component carrier </w:t>
      </w:r>
    </w:p>
    <w:p w14:paraId="20041034" w14:textId="77777777" w:rsidR="00A5721E" w:rsidRDefault="00A5721E" w:rsidP="00A5721E">
      <w:r>
        <w:t xml:space="preserve">  uint8_t dl_CC_bitmap[NUMBER_OF_UE_MAX];</w:t>
      </w:r>
    </w:p>
    <w:p w14:paraId="56EE52DC" w14:textId="77777777" w:rsidR="00A5721E" w:rsidRDefault="00A5721E" w:rsidP="00A5721E">
      <w:r>
        <w:t xml:space="preserve">  /// eNB to UE statistics</w:t>
      </w:r>
    </w:p>
    <w:p w14:paraId="0FEDB610" w14:textId="77777777" w:rsidR="00A5721E" w:rsidRDefault="00A5721E" w:rsidP="00A5721E">
      <w:r>
        <w:t xml:space="preserve">  eNB_UE_STATS eNB_UE_stats[MAX_NUM_CCs][NUMBER_OF_UE_MAX];</w:t>
      </w:r>
    </w:p>
    <w:p w14:paraId="2D6E4C1F" w14:textId="77777777" w:rsidR="00A5721E" w:rsidRDefault="00A5721E" w:rsidP="00A5721E">
      <w:r>
        <w:t xml:space="preserve">  /// scheduling control info</w:t>
      </w:r>
    </w:p>
    <w:p w14:paraId="7B6AFF99" w14:textId="77777777" w:rsidR="00A5721E" w:rsidRDefault="00A5721E" w:rsidP="00A5721E">
      <w:r>
        <w:t xml:space="preserve">  UE_sched_ctrl UE_sched_ctrl[NUMBER_OF_UE_MAX];</w:t>
      </w:r>
    </w:p>
    <w:p w14:paraId="52DC9594" w14:textId="77777777" w:rsidR="00A5721E" w:rsidRDefault="00A5721E" w:rsidP="00A5721E"/>
    <w:p w14:paraId="7363387D" w14:textId="77777777" w:rsidR="00A5721E" w:rsidRDefault="00A5721E" w:rsidP="00A5721E">
      <w:r>
        <w:t xml:space="preserve">  int next[NUMBER_OF_UE_MAX];</w:t>
      </w:r>
    </w:p>
    <w:p w14:paraId="407AF890" w14:textId="77777777" w:rsidR="00A5721E" w:rsidRDefault="00A5721E" w:rsidP="00A5721E">
      <w:r>
        <w:t xml:space="preserve">  int head;</w:t>
      </w:r>
    </w:p>
    <w:p w14:paraId="489E8E8B" w14:textId="77777777" w:rsidR="00A5721E" w:rsidRDefault="00A5721E" w:rsidP="00A5721E">
      <w:r>
        <w:t xml:space="preserve">  int next_ul[NUMBER_OF_UE_MAX];</w:t>
      </w:r>
    </w:p>
    <w:p w14:paraId="05CF495C" w14:textId="77777777" w:rsidR="00A5721E" w:rsidRDefault="00A5721E" w:rsidP="00A5721E">
      <w:r>
        <w:t xml:space="preserve">  int head_ul;</w:t>
      </w:r>
    </w:p>
    <w:p w14:paraId="7C3E003F" w14:textId="77777777" w:rsidR="00A5721E" w:rsidRDefault="00A5721E" w:rsidP="00A5721E">
      <w:r>
        <w:t xml:space="preserve">  int avail;</w:t>
      </w:r>
    </w:p>
    <w:p w14:paraId="719C6912" w14:textId="77777777" w:rsidR="00A5721E" w:rsidRDefault="00A5721E" w:rsidP="00A5721E">
      <w:r>
        <w:lastRenderedPageBreak/>
        <w:t xml:space="preserve">  int num_UEs;</w:t>
      </w:r>
    </w:p>
    <w:p w14:paraId="1877BEDE" w14:textId="77777777" w:rsidR="00A5721E" w:rsidRDefault="00A5721E" w:rsidP="00A5721E">
      <w:r>
        <w:t xml:space="preserve">  boolean_t active[NUMBER_OF_UE_MAX];</w:t>
      </w:r>
    </w:p>
    <w:p w14:paraId="0F14265E" w14:textId="44E210B5" w:rsidR="00A5721E" w:rsidRDefault="00A5721E" w:rsidP="00A5721E">
      <w:r>
        <w:t>} UE_list_t;</w:t>
      </w:r>
    </w:p>
    <w:p w14:paraId="74598FD8" w14:textId="77777777" w:rsidR="000C6006" w:rsidRPr="008B020E" w:rsidRDefault="000C6006" w:rsidP="000C6006">
      <w:pPr>
        <w:pStyle w:val="2"/>
        <w:rPr>
          <w:sz w:val="32"/>
        </w:rPr>
      </w:pPr>
      <w:bookmarkStart w:id="76" w:name="_Toc468707383"/>
      <w:r>
        <w:rPr>
          <w:rFonts w:hint="eastAsia"/>
          <w:sz w:val="32"/>
        </w:rPr>
        <w:t>4.10</w:t>
      </w:r>
      <w:r>
        <w:rPr>
          <w:sz w:val="32"/>
        </w:rPr>
        <w:t xml:space="preserve"> </w:t>
      </w:r>
      <w:r w:rsidRPr="00654080">
        <w:rPr>
          <w:sz w:val="32"/>
        </w:rPr>
        <w:t>mac_rlc_status_resp_t</w:t>
      </w:r>
      <w:bookmarkEnd w:id="76"/>
      <w:r w:rsidRPr="008B020E">
        <w:rPr>
          <w:sz w:val="32"/>
        </w:rPr>
        <w:t xml:space="preserve"> </w:t>
      </w:r>
    </w:p>
    <w:p w14:paraId="2AF03BB8" w14:textId="77777777" w:rsidR="000C6006" w:rsidRDefault="000C6006" w:rsidP="000C6006">
      <w:r>
        <w:t>* \brief Primitive exchanged between RLC and MAC informing about the buffer occupancy of the RLC protocol instance.</w:t>
      </w:r>
    </w:p>
    <w:p w14:paraId="5D2FCB32" w14:textId="77777777" w:rsidR="000C6006" w:rsidRDefault="000C6006" w:rsidP="000C6006">
      <w:r>
        <w:t>*/</w:t>
      </w:r>
    </w:p>
    <w:p w14:paraId="0D9336B3" w14:textId="77777777" w:rsidR="000C6006" w:rsidRDefault="000C6006" w:rsidP="000C6006">
      <w:r>
        <w:t>typedef  struct {</w:t>
      </w:r>
    </w:p>
    <w:p w14:paraId="63A63C54" w14:textId="77777777" w:rsidR="000C6006" w:rsidRDefault="000C6006" w:rsidP="000C6006">
      <w:r>
        <w:t xml:space="preserve">  rlc_buffer_occupancy_t       bytes_in_buffer; /*!&lt; \brief Bytes buffered in RLC protocol instance. */</w:t>
      </w:r>
    </w:p>
    <w:p w14:paraId="7B655168" w14:textId="77777777" w:rsidR="000C6006" w:rsidRDefault="000C6006" w:rsidP="000C6006">
      <w:r>
        <w:t xml:space="preserve">  rlc_buffer_occupancy_t       pdus_in_buffer;  /*!&lt; \brief Number of PDUs buffered in RLC protocol instance (OBSOLETE). */</w:t>
      </w:r>
    </w:p>
    <w:p w14:paraId="78F0FC63" w14:textId="77777777" w:rsidR="000C6006" w:rsidRDefault="000C6006" w:rsidP="000C6006">
      <w:r>
        <w:t xml:space="preserve">  frame_t                      head_sdu_creation_time;           /*!&lt; \brief Head SDU creation time. */</w:t>
      </w:r>
    </w:p>
    <w:p w14:paraId="500F5AAC" w14:textId="77777777" w:rsidR="000C6006" w:rsidRDefault="000C6006" w:rsidP="000C6006">
      <w:r>
        <w:t xml:space="preserve">  sdu_size_t                   head_sdu_remaining_size_to_send;  /*!&lt; \brief remaining size of sdu: could be the total size or the remaining size of already segmented sdu */</w:t>
      </w:r>
    </w:p>
    <w:p w14:paraId="78166A4C" w14:textId="77777777" w:rsidR="000C6006" w:rsidRDefault="000C6006" w:rsidP="000C6006">
      <w:r>
        <w:t xml:space="preserve">  boolean_t                    head_sdu_is_segmented;     /*!&lt; \brief 0 if head SDU has not been segmented, 1 if already segmented */</w:t>
      </w:r>
    </w:p>
    <w:p w14:paraId="0EF8E271" w14:textId="77777777" w:rsidR="000C6006" w:rsidRDefault="000C6006" w:rsidP="000C6006">
      <w:r>
        <w:t>} mac_rlc_status_resp_t;</w:t>
      </w:r>
    </w:p>
    <w:p w14:paraId="6B954CD5" w14:textId="77777777" w:rsidR="00A5721E" w:rsidRPr="000C6006" w:rsidRDefault="00A5721E" w:rsidP="00A5721E"/>
    <w:p w14:paraId="116954A4" w14:textId="5438A9CD" w:rsidR="009E012C" w:rsidRPr="00DA3880" w:rsidRDefault="009E012C" w:rsidP="009E012C">
      <w:pPr>
        <w:pStyle w:val="1"/>
      </w:pPr>
      <w:bookmarkStart w:id="77" w:name="_Toc468707384"/>
      <w:r>
        <w:t>5</w:t>
      </w:r>
      <w:r w:rsidRPr="00DA3880">
        <w:tab/>
      </w:r>
      <w:r>
        <w:t>Block</w:t>
      </w:r>
      <w:bookmarkEnd w:id="77"/>
    </w:p>
    <w:p w14:paraId="10E0D2A0" w14:textId="77777777" w:rsidR="009E012C" w:rsidRPr="00F040A6" w:rsidRDefault="009E012C" w:rsidP="009E012C">
      <w:pPr>
        <w:rPr>
          <w:rFonts w:ascii="Times New Roman" w:hAnsi="Times New Roman" w:cs="Times New Roman"/>
          <w:szCs w:val="24"/>
        </w:rPr>
      </w:pPr>
      <w:r>
        <w:rPr>
          <w:rFonts w:ascii="Times New Roman" w:hAnsi="Times New Roman" w:cs="Times New Roman"/>
          <w:szCs w:val="24"/>
        </w:rPr>
        <w:t xml:space="preserve">Table 4. </w:t>
      </w:r>
      <w:r w:rsidRPr="00F040A6">
        <w:rPr>
          <w:rFonts w:ascii="Times New Roman" w:hAnsi="Times New Roman" w:cs="Times New Roman"/>
          <w:szCs w:val="24"/>
        </w:rPr>
        <w:t>lists the modules provided in \openairinterface5g\openair2\LAYER2\</w:t>
      </w:r>
      <w:r>
        <w:rPr>
          <w:rFonts w:ascii="Times New Roman" w:hAnsi="Times New Roman" w:cs="Times New Roman"/>
          <w:szCs w:val="24"/>
        </w:rPr>
        <w:t>MAC</w:t>
      </w:r>
    </w:p>
    <w:tbl>
      <w:tblPr>
        <w:tblStyle w:val="a3"/>
        <w:tblW w:w="9776" w:type="dxa"/>
        <w:jc w:val="center"/>
        <w:tblLook w:val="04A0" w:firstRow="1" w:lastRow="0" w:firstColumn="1" w:lastColumn="0" w:noHBand="0" w:noVBand="1"/>
      </w:tblPr>
      <w:tblGrid>
        <w:gridCol w:w="2336"/>
        <w:gridCol w:w="3844"/>
        <w:gridCol w:w="3596"/>
      </w:tblGrid>
      <w:tr w:rsidR="009E012C" w:rsidRPr="00F040A6" w14:paraId="2FC1AF66" w14:textId="77777777" w:rsidTr="004F70C7">
        <w:trPr>
          <w:trHeight w:val="462"/>
          <w:jc w:val="center"/>
        </w:trPr>
        <w:tc>
          <w:tcPr>
            <w:tcW w:w="2336" w:type="dxa"/>
            <w:shd w:val="clear" w:color="auto" w:fill="D9D9D9" w:themeFill="background1" w:themeFillShade="D9"/>
          </w:tcPr>
          <w:p w14:paraId="1BFCFCB3" w14:textId="77777777" w:rsidR="009E012C" w:rsidRPr="00F040A6" w:rsidRDefault="009E012C" w:rsidP="007A6638">
            <w:pPr>
              <w:rPr>
                <w:rFonts w:ascii="Times New Roman" w:hAnsi="Times New Roman" w:cs="Times New Roman"/>
                <w:b/>
                <w:szCs w:val="24"/>
              </w:rPr>
            </w:pPr>
            <w:r>
              <w:rPr>
                <w:rFonts w:ascii="Times New Roman" w:hAnsi="Times New Roman" w:cs="Times New Roman"/>
                <w:b/>
                <w:szCs w:val="24"/>
              </w:rPr>
              <w:t>Block</w:t>
            </w:r>
          </w:p>
        </w:tc>
        <w:tc>
          <w:tcPr>
            <w:tcW w:w="3844" w:type="dxa"/>
            <w:shd w:val="clear" w:color="auto" w:fill="D9D9D9" w:themeFill="background1" w:themeFillShade="D9"/>
          </w:tcPr>
          <w:p w14:paraId="537717D2" w14:textId="77777777" w:rsidR="009E012C" w:rsidRPr="00F040A6" w:rsidRDefault="009E012C" w:rsidP="007A6638">
            <w:pPr>
              <w:rPr>
                <w:rFonts w:ascii="Times New Roman" w:hAnsi="Times New Roman" w:cs="Times New Roman"/>
                <w:b/>
                <w:szCs w:val="24"/>
              </w:rPr>
            </w:pPr>
            <w:r w:rsidRPr="00F040A6">
              <w:rPr>
                <w:rFonts w:ascii="Times New Roman" w:hAnsi="Times New Roman" w:cs="Times New Roman"/>
                <w:b/>
                <w:bCs/>
                <w:szCs w:val="40"/>
              </w:rPr>
              <w:t>Description</w:t>
            </w:r>
          </w:p>
        </w:tc>
        <w:tc>
          <w:tcPr>
            <w:tcW w:w="3596" w:type="dxa"/>
            <w:shd w:val="clear" w:color="auto" w:fill="D9D9D9" w:themeFill="background1" w:themeFillShade="D9"/>
          </w:tcPr>
          <w:p w14:paraId="1AD9C75B" w14:textId="77777777" w:rsidR="009E012C" w:rsidRPr="00F040A6" w:rsidRDefault="009E012C" w:rsidP="007A6638">
            <w:pPr>
              <w:rPr>
                <w:rFonts w:ascii="Times New Roman" w:hAnsi="Times New Roman" w:cs="Times New Roman"/>
                <w:b/>
                <w:szCs w:val="24"/>
              </w:rPr>
            </w:pPr>
            <w:r w:rsidRPr="00F040A6">
              <w:rPr>
                <w:rFonts w:ascii="Times New Roman" w:hAnsi="Times New Roman" w:cs="Times New Roman"/>
                <w:b/>
                <w:bCs/>
                <w:szCs w:val="40"/>
              </w:rPr>
              <w:t>3GPP Specification</w:t>
            </w:r>
          </w:p>
        </w:tc>
      </w:tr>
      <w:tr w:rsidR="009E012C" w:rsidRPr="00F040A6" w14:paraId="2C437688" w14:textId="77777777" w:rsidTr="004F70C7">
        <w:trPr>
          <w:trHeight w:val="452"/>
          <w:jc w:val="center"/>
        </w:trPr>
        <w:tc>
          <w:tcPr>
            <w:tcW w:w="2336" w:type="dxa"/>
            <w:vAlign w:val="center"/>
          </w:tcPr>
          <w:p w14:paraId="34729E84" w14:textId="3BBE41DC" w:rsidR="009E012C" w:rsidRPr="00C27FCA" w:rsidRDefault="004F70C7" w:rsidP="007A6638">
            <w:pPr>
              <w:widowControl/>
              <w:rPr>
                <w:rFonts w:ascii="Times New Roman" w:hAnsi="Times New Roman" w:cs="Times New Roman"/>
                <w:bCs/>
              </w:rPr>
            </w:pPr>
            <w:r>
              <w:rPr>
                <w:rFonts w:ascii="Times New Roman" w:hAnsi="Times New Roman" w:cs="Times New Roman"/>
                <w:color w:val="000000"/>
              </w:rPr>
              <w:t>PHY_MAC_Interface</w:t>
            </w:r>
          </w:p>
        </w:tc>
        <w:tc>
          <w:tcPr>
            <w:tcW w:w="3844" w:type="dxa"/>
          </w:tcPr>
          <w:p w14:paraId="2C380C37" w14:textId="131344B7" w:rsidR="009E012C" w:rsidRPr="00F040A6" w:rsidRDefault="004F70C7" w:rsidP="007A6638">
            <w:pPr>
              <w:rPr>
                <w:rFonts w:ascii="Times New Roman" w:hAnsi="Times New Roman" w:cs="Times New Roman"/>
                <w:color w:val="000000"/>
              </w:rPr>
            </w:pPr>
            <w:r>
              <w:rPr>
                <w:rFonts w:ascii="Times New Roman" w:hAnsi="Times New Roman" w:cs="Times New Roman"/>
                <w:color w:val="000000"/>
              </w:rPr>
              <w:t>Primitives between MAC and PHY</w:t>
            </w:r>
          </w:p>
        </w:tc>
        <w:tc>
          <w:tcPr>
            <w:tcW w:w="3596" w:type="dxa"/>
            <w:vAlign w:val="center"/>
          </w:tcPr>
          <w:p w14:paraId="1D42F1D0" w14:textId="1E8182FF" w:rsidR="009E012C" w:rsidRPr="00F040A6" w:rsidRDefault="004F70C7" w:rsidP="007A6638">
            <w:pPr>
              <w:rPr>
                <w:rFonts w:ascii="Times New Roman" w:eastAsia="新細明體" w:hAnsi="Times New Roman" w:cs="Times New Roman"/>
                <w:bCs/>
                <w:color w:val="000000"/>
                <w:szCs w:val="24"/>
              </w:rPr>
            </w:pPr>
            <w:r>
              <w:rPr>
                <w:rFonts w:ascii="Times New Roman" w:eastAsia="新細明體" w:hAnsi="Times New Roman" w:cs="Times New Roman" w:hint="eastAsia"/>
                <w:bCs/>
                <w:color w:val="000000"/>
                <w:szCs w:val="24"/>
              </w:rPr>
              <w:t>N/A</w:t>
            </w:r>
          </w:p>
        </w:tc>
      </w:tr>
      <w:tr w:rsidR="009E012C" w:rsidRPr="00F040A6" w14:paraId="7A0D5085" w14:textId="77777777" w:rsidTr="004F70C7">
        <w:trPr>
          <w:trHeight w:val="452"/>
          <w:jc w:val="center"/>
        </w:trPr>
        <w:tc>
          <w:tcPr>
            <w:tcW w:w="2336" w:type="dxa"/>
            <w:vAlign w:val="center"/>
          </w:tcPr>
          <w:p w14:paraId="3326FB33" w14:textId="588C4232" w:rsidR="009E012C" w:rsidRPr="00C27FCA" w:rsidRDefault="004F70C7" w:rsidP="007A6638">
            <w:pPr>
              <w:widowControl/>
              <w:rPr>
                <w:rFonts w:ascii="Times New Roman" w:hAnsi="Times New Roman" w:cs="Times New Roman"/>
              </w:rPr>
            </w:pPr>
            <w:r>
              <w:rPr>
                <w:rFonts w:ascii="Times New Roman" w:hAnsi="Times New Roman" w:cs="Times New Roman"/>
              </w:rPr>
              <w:t>DLSCH_Process</w:t>
            </w:r>
          </w:p>
        </w:tc>
        <w:tc>
          <w:tcPr>
            <w:tcW w:w="3844" w:type="dxa"/>
          </w:tcPr>
          <w:p w14:paraId="54A68E04" w14:textId="77777777" w:rsidR="009E012C" w:rsidRDefault="009E012C" w:rsidP="007A6638">
            <w:pPr>
              <w:rPr>
                <w:rFonts w:ascii="Times New Roman" w:hAnsi="Times New Roman" w:cs="Times New Roman"/>
                <w:color w:val="000000"/>
              </w:rPr>
            </w:pPr>
            <w:r>
              <w:rPr>
                <w:rFonts w:ascii="Times New Roman" w:hAnsi="Times New Roman" w:cs="Times New Roman" w:hint="eastAsia"/>
                <w:color w:val="000000"/>
              </w:rPr>
              <w:t xml:space="preserve">Schedule </w:t>
            </w:r>
            <w:r>
              <w:rPr>
                <w:rFonts w:ascii="Times New Roman" w:hAnsi="Times New Roman" w:cs="Times New Roman"/>
                <w:color w:val="000000"/>
              </w:rPr>
              <w:t xml:space="preserve">info on </w:t>
            </w:r>
            <w:r>
              <w:rPr>
                <w:rFonts w:ascii="Times New Roman" w:hAnsi="Times New Roman" w:cs="Times New Roman" w:hint="eastAsia"/>
                <w:color w:val="000000"/>
              </w:rPr>
              <w:t>DLSCH</w:t>
            </w:r>
          </w:p>
          <w:p w14:paraId="797FAB6A" w14:textId="0EBBE9AC" w:rsidR="004F70C7" w:rsidRPr="00F040A6" w:rsidRDefault="004F70C7" w:rsidP="007A6638">
            <w:pPr>
              <w:rPr>
                <w:rFonts w:ascii="Times New Roman" w:hAnsi="Times New Roman" w:cs="Times New Roman"/>
                <w:color w:val="000000"/>
              </w:rPr>
            </w:pPr>
            <w:r>
              <w:rPr>
                <w:rFonts w:ascii="Times New Roman" w:hAnsi="Times New Roman" w:cs="Times New Roman"/>
                <w:color w:val="000000"/>
              </w:rPr>
              <w:t>….</w:t>
            </w:r>
          </w:p>
        </w:tc>
        <w:tc>
          <w:tcPr>
            <w:tcW w:w="3596" w:type="dxa"/>
            <w:vAlign w:val="center"/>
          </w:tcPr>
          <w:p w14:paraId="31E0042F" w14:textId="77777777" w:rsidR="009E012C" w:rsidRPr="00F040A6" w:rsidRDefault="009E012C" w:rsidP="007A6638">
            <w:pPr>
              <w:rPr>
                <w:rFonts w:ascii="Times New Roman" w:eastAsia="新細明體" w:hAnsi="Times New Roman" w:cs="Times New Roman"/>
                <w:bCs/>
                <w:color w:val="000000"/>
                <w:szCs w:val="24"/>
              </w:rPr>
            </w:pPr>
            <w:r>
              <w:rPr>
                <w:rFonts w:ascii="Times New Roman" w:eastAsia="新細明體" w:hAnsi="Times New Roman" w:cs="Times New Roman"/>
                <w:bCs/>
                <w:color w:val="000000"/>
                <w:szCs w:val="24"/>
              </w:rPr>
              <w:t xml:space="preserve">5.4 </w:t>
            </w:r>
            <w:r w:rsidRPr="00787BC8">
              <w:rPr>
                <w:rFonts w:ascii="Times New Roman" w:eastAsia="新細明體" w:hAnsi="Times New Roman" w:cs="Times New Roman"/>
                <w:bCs/>
                <w:color w:val="000000"/>
                <w:szCs w:val="24"/>
              </w:rPr>
              <w:t>UL-SCH data transfer</w:t>
            </w:r>
          </w:p>
        </w:tc>
      </w:tr>
      <w:tr w:rsidR="009E012C" w:rsidRPr="00F040A6" w14:paraId="1C718610" w14:textId="77777777" w:rsidTr="004F70C7">
        <w:trPr>
          <w:trHeight w:val="452"/>
          <w:jc w:val="center"/>
        </w:trPr>
        <w:tc>
          <w:tcPr>
            <w:tcW w:w="2336" w:type="dxa"/>
            <w:vAlign w:val="center"/>
          </w:tcPr>
          <w:p w14:paraId="6BD6E929" w14:textId="76E36E12" w:rsidR="009E012C" w:rsidRPr="00C27FCA" w:rsidRDefault="004F70C7" w:rsidP="007A6638">
            <w:pPr>
              <w:widowControl/>
              <w:rPr>
                <w:rFonts w:ascii="Times New Roman" w:hAnsi="Times New Roman" w:cs="Times New Roman"/>
                <w:bCs/>
              </w:rPr>
            </w:pPr>
            <w:r>
              <w:rPr>
                <w:rFonts w:ascii="Times New Roman" w:hAnsi="Times New Roman" w:cs="Times New Roman"/>
              </w:rPr>
              <w:t>ULSCH_Process</w:t>
            </w:r>
          </w:p>
        </w:tc>
        <w:tc>
          <w:tcPr>
            <w:tcW w:w="3844" w:type="dxa"/>
          </w:tcPr>
          <w:p w14:paraId="74289B8F" w14:textId="77777777" w:rsidR="009E012C" w:rsidRDefault="009E012C" w:rsidP="007A6638">
            <w:pPr>
              <w:rPr>
                <w:rFonts w:ascii="Times New Roman" w:hAnsi="Times New Roman" w:cs="Times New Roman"/>
                <w:color w:val="000000"/>
              </w:rPr>
            </w:pPr>
            <w:r>
              <w:rPr>
                <w:rFonts w:ascii="Times New Roman" w:hAnsi="Times New Roman" w:cs="Times New Roman" w:hint="eastAsia"/>
                <w:color w:val="000000"/>
              </w:rPr>
              <w:t xml:space="preserve">Schedule </w:t>
            </w:r>
            <w:r>
              <w:rPr>
                <w:rFonts w:ascii="Times New Roman" w:hAnsi="Times New Roman" w:cs="Times New Roman"/>
                <w:color w:val="000000"/>
              </w:rPr>
              <w:t xml:space="preserve">info on </w:t>
            </w:r>
            <w:r>
              <w:rPr>
                <w:rFonts w:ascii="Times New Roman" w:hAnsi="Times New Roman" w:cs="Times New Roman" w:hint="eastAsia"/>
                <w:color w:val="000000"/>
              </w:rPr>
              <w:t>ULSCH</w:t>
            </w:r>
          </w:p>
          <w:p w14:paraId="2EBBCAFF" w14:textId="79FB1A9A" w:rsidR="004F70C7" w:rsidRPr="00F040A6" w:rsidRDefault="004F70C7" w:rsidP="007A6638">
            <w:pPr>
              <w:rPr>
                <w:rFonts w:ascii="Times New Roman" w:hAnsi="Times New Roman" w:cs="Times New Roman"/>
                <w:color w:val="000000"/>
              </w:rPr>
            </w:pPr>
            <w:r>
              <w:rPr>
                <w:rFonts w:ascii="Times New Roman" w:hAnsi="Times New Roman" w:cs="Times New Roman"/>
                <w:color w:val="000000"/>
              </w:rPr>
              <w:t>….</w:t>
            </w:r>
          </w:p>
        </w:tc>
        <w:tc>
          <w:tcPr>
            <w:tcW w:w="3596" w:type="dxa"/>
            <w:vAlign w:val="center"/>
          </w:tcPr>
          <w:p w14:paraId="75677146" w14:textId="77777777" w:rsidR="009E012C" w:rsidRPr="00F040A6" w:rsidRDefault="009E012C" w:rsidP="007A6638">
            <w:pPr>
              <w:rPr>
                <w:rFonts w:ascii="Times New Roman" w:eastAsia="新細明體" w:hAnsi="Times New Roman" w:cs="Times New Roman"/>
                <w:bCs/>
                <w:color w:val="000000"/>
                <w:szCs w:val="24"/>
              </w:rPr>
            </w:pPr>
            <w:r>
              <w:rPr>
                <w:rFonts w:ascii="Times New Roman" w:eastAsia="新細明體" w:hAnsi="Times New Roman" w:cs="Times New Roman"/>
                <w:bCs/>
                <w:color w:val="000000"/>
                <w:szCs w:val="24"/>
              </w:rPr>
              <w:t>5.3 D</w:t>
            </w:r>
            <w:r w:rsidRPr="00787BC8">
              <w:rPr>
                <w:rFonts w:ascii="Times New Roman" w:eastAsia="新細明體" w:hAnsi="Times New Roman" w:cs="Times New Roman"/>
                <w:bCs/>
                <w:color w:val="000000"/>
                <w:szCs w:val="24"/>
              </w:rPr>
              <w:t>L-SCH data tr</w:t>
            </w:r>
            <w:r>
              <w:rPr>
                <w:rFonts w:ascii="Times New Roman" w:eastAsia="新細明體" w:hAnsi="Times New Roman" w:cs="Times New Roman"/>
                <w:bCs/>
                <w:color w:val="000000"/>
                <w:szCs w:val="24"/>
              </w:rPr>
              <w:t>s</w:t>
            </w:r>
            <w:r w:rsidRPr="00787BC8">
              <w:rPr>
                <w:rFonts w:ascii="Times New Roman" w:eastAsia="新細明體" w:hAnsi="Times New Roman" w:cs="Times New Roman"/>
                <w:bCs/>
                <w:color w:val="000000"/>
                <w:szCs w:val="24"/>
              </w:rPr>
              <w:t>ansfer</w:t>
            </w:r>
          </w:p>
        </w:tc>
      </w:tr>
      <w:tr w:rsidR="009E012C" w:rsidRPr="00F040A6" w14:paraId="4F52F9DA" w14:textId="77777777" w:rsidTr="004F70C7">
        <w:trPr>
          <w:trHeight w:val="452"/>
          <w:jc w:val="center"/>
        </w:trPr>
        <w:tc>
          <w:tcPr>
            <w:tcW w:w="2336" w:type="dxa"/>
            <w:vAlign w:val="center"/>
          </w:tcPr>
          <w:p w14:paraId="4A30E290" w14:textId="25784628" w:rsidR="009E012C" w:rsidRPr="00C27FCA" w:rsidRDefault="004F70C7" w:rsidP="007A6638">
            <w:pPr>
              <w:widowControl/>
              <w:rPr>
                <w:rFonts w:ascii="Times New Roman" w:hAnsi="Times New Roman" w:cs="Times New Roman"/>
                <w:bCs/>
              </w:rPr>
            </w:pPr>
            <w:r>
              <w:rPr>
                <w:rFonts w:ascii="Times New Roman" w:hAnsi="Times New Roman" w:cs="Times New Roman" w:hint="eastAsia"/>
              </w:rPr>
              <w:t>RA_Process</w:t>
            </w:r>
          </w:p>
        </w:tc>
        <w:tc>
          <w:tcPr>
            <w:tcW w:w="3844" w:type="dxa"/>
          </w:tcPr>
          <w:p w14:paraId="6075A549" w14:textId="77777777" w:rsidR="009E012C" w:rsidRDefault="009E012C" w:rsidP="007A6638">
            <w:pPr>
              <w:rPr>
                <w:rFonts w:ascii="Times New Roman" w:hAnsi="Times New Roman" w:cs="Times New Roman"/>
                <w:color w:val="000000"/>
              </w:rPr>
            </w:pPr>
            <w:r>
              <w:rPr>
                <w:rFonts w:ascii="Times New Roman" w:hAnsi="Times New Roman" w:cs="Times New Roman" w:hint="eastAsia"/>
                <w:color w:val="000000"/>
              </w:rPr>
              <w:t>Schedule</w:t>
            </w:r>
            <w:r>
              <w:rPr>
                <w:rFonts w:ascii="Times New Roman" w:hAnsi="Times New Roman" w:cs="Times New Roman"/>
                <w:color w:val="000000"/>
              </w:rPr>
              <w:t xml:space="preserve"> message related random access(Msg2</w:t>
            </w:r>
            <w:r>
              <w:rPr>
                <w:rFonts w:ascii="Times New Roman" w:hAnsi="Times New Roman" w:cs="Times New Roman" w:hint="eastAsia"/>
                <w:color w:val="000000"/>
              </w:rPr>
              <w:t>、</w:t>
            </w:r>
            <w:r>
              <w:rPr>
                <w:rFonts w:ascii="Times New Roman" w:hAnsi="Times New Roman" w:cs="Times New Roman" w:hint="eastAsia"/>
                <w:color w:val="000000"/>
              </w:rPr>
              <w:t>M</w:t>
            </w:r>
            <w:r>
              <w:rPr>
                <w:rFonts w:ascii="Times New Roman" w:hAnsi="Times New Roman" w:cs="Times New Roman"/>
                <w:color w:val="000000"/>
              </w:rPr>
              <w:t>sg4)</w:t>
            </w:r>
          </w:p>
          <w:p w14:paraId="5070847B" w14:textId="5963F1AB" w:rsidR="004F70C7" w:rsidRPr="00F040A6" w:rsidRDefault="004F70C7" w:rsidP="007A6638">
            <w:pPr>
              <w:rPr>
                <w:rFonts w:ascii="Times New Roman" w:hAnsi="Times New Roman" w:cs="Times New Roman"/>
                <w:color w:val="000000"/>
              </w:rPr>
            </w:pPr>
            <w:r>
              <w:rPr>
                <w:rFonts w:ascii="Times New Roman" w:hAnsi="Times New Roman" w:cs="Times New Roman"/>
                <w:color w:val="000000"/>
              </w:rPr>
              <w:t>…</w:t>
            </w:r>
          </w:p>
        </w:tc>
        <w:tc>
          <w:tcPr>
            <w:tcW w:w="3596" w:type="dxa"/>
            <w:vAlign w:val="center"/>
          </w:tcPr>
          <w:p w14:paraId="0797382E" w14:textId="77777777" w:rsidR="009E012C" w:rsidRPr="00F040A6" w:rsidRDefault="009E012C" w:rsidP="007A6638">
            <w:pPr>
              <w:rPr>
                <w:rFonts w:ascii="Times New Roman" w:hAnsi="Times New Roman" w:cs="Times New Roman"/>
                <w:bCs/>
                <w:color w:val="000000"/>
              </w:rPr>
            </w:pPr>
            <w:r>
              <w:rPr>
                <w:rFonts w:ascii="Times New Roman" w:hAnsi="Times New Roman" w:cs="Times New Roman" w:hint="eastAsia"/>
                <w:bCs/>
                <w:color w:val="000000"/>
              </w:rPr>
              <w:t xml:space="preserve">5.1 </w:t>
            </w:r>
            <w:r w:rsidRPr="00787BC8">
              <w:rPr>
                <w:rFonts w:ascii="Times New Roman" w:hAnsi="Times New Roman" w:cs="Times New Roman"/>
                <w:bCs/>
                <w:color w:val="000000"/>
              </w:rPr>
              <w:t>Random Access procedure</w:t>
            </w:r>
          </w:p>
        </w:tc>
      </w:tr>
      <w:tr w:rsidR="009E012C" w:rsidRPr="00F040A6" w14:paraId="36BA3C7D" w14:textId="77777777" w:rsidTr="004F70C7">
        <w:trPr>
          <w:trHeight w:val="462"/>
          <w:jc w:val="center"/>
        </w:trPr>
        <w:tc>
          <w:tcPr>
            <w:tcW w:w="2336" w:type="dxa"/>
            <w:vAlign w:val="center"/>
          </w:tcPr>
          <w:p w14:paraId="3D48026D" w14:textId="465E7988" w:rsidR="009E012C" w:rsidRPr="00C27FCA" w:rsidRDefault="004F70C7" w:rsidP="007A6638">
            <w:pPr>
              <w:widowControl/>
              <w:rPr>
                <w:rFonts w:ascii="Times New Roman" w:hAnsi="Times New Roman" w:cs="Times New Roman"/>
                <w:bCs/>
              </w:rPr>
            </w:pPr>
            <w:r>
              <w:rPr>
                <w:rFonts w:ascii="Times New Roman" w:hAnsi="Times New Roman" w:cs="Times New Roman" w:hint="eastAsia"/>
              </w:rPr>
              <w:lastRenderedPageBreak/>
              <w:t>SI_</w:t>
            </w:r>
            <w:r>
              <w:rPr>
                <w:rFonts w:ascii="Times New Roman" w:hAnsi="Times New Roman" w:cs="Times New Roman"/>
              </w:rPr>
              <w:t>Process</w:t>
            </w:r>
          </w:p>
        </w:tc>
        <w:tc>
          <w:tcPr>
            <w:tcW w:w="3844" w:type="dxa"/>
          </w:tcPr>
          <w:p w14:paraId="335F4BDD" w14:textId="77777777" w:rsidR="009E012C" w:rsidRDefault="009E012C" w:rsidP="007A6638">
            <w:pPr>
              <w:rPr>
                <w:rFonts w:ascii="Times New Roman" w:hAnsi="Times New Roman" w:cs="Times New Roman"/>
                <w:color w:val="000000"/>
              </w:rPr>
            </w:pPr>
            <w:r>
              <w:rPr>
                <w:rFonts w:ascii="Times New Roman" w:hAnsi="Times New Roman" w:cs="Times New Roman" w:hint="eastAsia"/>
                <w:color w:val="000000"/>
              </w:rPr>
              <w:t>Schedule system information</w:t>
            </w:r>
          </w:p>
          <w:p w14:paraId="0E91EE76" w14:textId="1BC2456D" w:rsidR="004F70C7" w:rsidRPr="00F040A6" w:rsidRDefault="004F70C7" w:rsidP="007A6638">
            <w:pPr>
              <w:rPr>
                <w:rFonts w:ascii="Times New Roman" w:hAnsi="Times New Roman" w:cs="Times New Roman"/>
                <w:color w:val="000000"/>
              </w:rPr>
            </w:pPr>
            <w:r>
              <w:rPr>
                <w:rFonts w:ascii="Times New Roman" w:hAnsi="Times New Roman" w:cs="Times New Roman"/>
                <w:color w:val="000000"/>
              </w:rPr>
              <w:t>…</w:t>
            </w:r>
          </w:p>
        </w:tc>
        <w:tc>
          <w:tcPr>
            <w:tcW w:w="3596" w:type="dxa"/>
            <w:vAlign w:val="center"/>
          </w:tcPr>
          <w:p w14:paraId="0F75D6B3" w14:textId="77777777" w:rsidR="009E012C" w:rsidRPr="00F040A6" w:rsidRDefault="009E012C" w:rsidP="007A6638">
            <w:pPr>
              <w:rPr>
                <w:rFonts w:ascii="Times New Roman" w:eastAsia="新細明體" w:hAnsi="Times New Roman" w:cs="Times New Roman"/>
                <w:bCs/>
                <w:color w:val="000000"/>
                <w:szCs w:val="24"/>
              </w:rPr>
            </w:pPr>
            <w:r>
              <w:rPr>
                <w:rFonts w:ascii="Times New Roman" w:eastAsia="新細明體" w:hAnsi="Times New Roman" w:cs="Times New Roman"/>
                <w:bCs/>
                <w:color w:val="000000"/>
                <w:szCs w:val="24"/>
              </w:rPr>
              <w:t xml:space="preserve">5.6 </w:t>
            </w:r>
            <w:r w:rsidRPr="00787BC8">
              <w:rPr>
                <w:rFonts w:ascii="Times New Roman" w:eastAsia="新細明體" w:hAnsi="Times New Roman" w:cs="Times New Roman"/>
                <w:bCs/>
                <w:color w:val="000000"/>
                <w:szCs w:val="24"/>
              </w:rPr>
              <w:t>BCH reception</w:t>
            </w:r>
          </w:p>
        </w:tc>
      </w:tr>
      <w:tr w:rsidR="009E012C" w:rsidRPr="00F040A6" w14:paraId="635C1E88" w14:textId="77777777" w:rsidTr="004F70C7">
        <w:trPr>
          <w:trHeight w:val="462"/>
          <w:jc w:val="center"/>
        </w:trPr>
        <w:tc>
          <w:tcPr>
            <w:tcW w:w="2336" w:type="dxa"/>
            <w:vAlign w:val="center"/>
          </w:tcPr>
          <w:p w14:paraId="21AF4860" w14:textId="03C73FFF" w:rsidR="009E012C" w:rsidRPr="00F040A6" w:rsidRDefault="004F70C7" w:rsidP="007A6638">
            <w:pPr>
              <w:widowControl/>
              <w:rPr>
                <w:rFonts w:ascii="Times New Roman" w:hAnsi="Times New Roman" w:cs="Times New Roman"/>
                <w:bCs/>
                <w:color w:val="000000"/>
              </w:rPr>
            </w:pPr>
            <w:r>
              <w:rPr>
                <w:rFonts w:ascii="Times New Roman" w:hAnsi="Times New Roman" w:cs="Times New Roman"/>
                <w:bCs/>
                <w:color w:val="000000"/>
              </w:rPr>
              <w:t>Configuration</w:t>
            </w:r>
          </w:p>
        </w:tc>
        <w:tc>
          <w:tcPr>
            <w:tcW w:w="3844" w:type="dxa"/>
          </w:tcPr>
          <w:p w14:paraId="0BC7FF6A" w14:textId="77777777" w:rsidR="009E012C" w:rsidRDefault="009E012C" w:rsidP="007A6638">
            <w:pPr>
              <w:rPr>
                <w:rFonts w:ascii="Times New Roman" w:hAnsi="Times New Roman" w:cs="Times New Roman"/>
                <w:color w:val="000000"/>
              </w:rPr>
            </w:pPr>
            <w:r>
              <w:rPr>
                <w:rFonts w:ascii="Times New Roman" w:hAnsi="Times New Roman" w:cs="Times New Roman"/>
                <w:color w:val="000000"/>
              </w:rPr>
              <w:t>B</w:t>
            </w:r>
            <w:r w:rsidRPr="00E1141A">
              <w:rPr>
                <w:rFonts w:ascii="Times New Roman" w:hAnsi="Times New Roman" w:cs="Times New Roman"/>
                <w:color w:val="000000"/>
              </w:rPr>
              <w:t xml:space="preserve">rief RRC Configuration primitive for PHY/MAC. Allows </w:t>
            </w:r>
            <w:r>
              <w:rPr>
                <w:rFonts w:ascii="Times New Roman" w:hAnsi="Times New Roman" w:cs="Times New Roman"/>
                <w:color w:val="000000"/>
              </w:rPr>
              <w:t>c</w:t>
            </w:r>
            <w:r w:rsidRPr="00E1141A">
              <w:rPr>
                <w:rFonts w:ascii="Times New Roman" w:hAnsi="Times New Roman" w:cs="Times New Roman"/>
                <w:color w:val="000000"/>
              </w:rPr>
              <w:t>onfiguration of PHY/MAC resources based on System Information (SI), RRC</w:t>
            </w:r>
            <w:r>
              <w:rPr>
                <w:rFonts w:ascii="Times New Roman" w:hAnsi="Times New Roman" w:cs="Times New Roman"/>
                <w:color w:val="000000"/>
              </w:rPr>
              <w:t xml:space="preserve"> </w:t>
            </w:r>
            <w:r w:rsidRPr="00E1141A">
              <w:rPr>
                <w:rFonts w:ascii="Times New Roman" w:hAnsi="Times New Roman" w:cs="Times New Roman"/>
                <w:color w:val="000000"/>
              </w:rPr>
              <w:t>Connection</w:t>
            </w:r>
            <w:r>
              <w:rPr>
                <w:rFonts w:ascii="Times New Roman" w:hAnsi="Times New Roman" w:cs="Times New Roman"/>
                <w:color w:val="000000"/>
              </w:rPr>
              <w:t xml:space="preserve"> </w:t>
            </w:r>
            <w:r w:rsidRPr="00E1141A">
              <w:rPr>
                <w:rFonts w:ascii="Times New Roman" w:hAnsi="Times New Roman" w:cs="Times New Roman"/>
                <w:color w:val="000000"/>
              </w:rPr>
              <w:t>Setup and</w:t>
            </w:r>
            <w:r>
              <w:rPr>
                <w:rFonts w:ascii="Times New Roman" w:hAnsi="Times New Roman" w:cs="Times New Roman"/>
                <w:color w:val="000000"/>
              </w:rPr>
              <w:t xml:space="preserve"> </w:t>
            </w:r>
            <w:r w:rsidRPr="00E1141A">
              <w:rPr>
                <w:rFonts w:ascii="Times New Roman" w:hAnsi="Times New Roman" w:cs="Times New Roman"/>
                <w:color w:val="000000"/>
              </w:rPr>
              <w:t>RRC</w:t>
            </w:r>
            <w:r>
              <w:rPr>
                <w:rFonts w:ascii="Times New Roman" w:hAnsi="Times New Roman" w:cs="Times New Roman"/>
                <w:color w:val="000000"/>
              </w:rPr>
              <w:t xml:space="preserve"> </w:t>
            </w:r>
            <w:r w:rsidRPr="00E1141A">
              <w:rPr>
                <w:rFonts w:ascii="Times New Roman" w:hAnsi="Times New Roman" w:cs="Times New Roman"/>
                <w:color w:val="000000"/>
              </w:rPr>
              <w:t>Connection</w:t>
            </w:r>
            <w:r>
              <w:rPr>
                <w:rFonts w:ascii="Times New Roman" w:hAnsi="Times New Roman" w:cs="Times New Roman"/>
                <w:color w:val="000000"/>
              </w:rPr>
              <w:t xml:space="preserve"> </w:t>
            </w:r>
            <w:r w:rsidRPr="00E1141A">
              <w:rPr>
                <w:rFonts w:ascii="Times New Roman" w:hAnsi="Times New Roman" w:cs="Times New Roman"/>
                <w:color w:val="000000"/>
              </w:rPr>
              <w:t>Reconfiguration messages.</w:t>
            </w:r>
          </w:p>
          <w:p w14:paraId="5C7850DB" w14:textId="6BDE6539" w:rsidR="004F70C7" w:rsidRPr="00F040A6" w:rsidRDefault="004F70C7" w:rsidP="007A6638">
            <w:pPr>
              <w:rPr>
                <w:rFonts w:ascii="Times New Roman" w:hAnsi="Times New Roman" w:cs="Times New Roman"/>
                <w:color w:val="000000"/>
              </w:rPr>
            </w:pPr>
            <w:r>
              <w:rPr>
                <w:rFonts w:ascii="Times New Roman" w:hAnsi="Times New Roman" w:cs="Times New Roman"/>
                <w:color w:val="000000"/>
              </w:rPr>
              <w:t>…..</w:t>
            </w:r>
          </w:p>
        </w:tc>
        <w:tc>
          <w:tcPr>
            <w:tcW w:w="3596" w:type="dxa"/>
            <w:vAlign w:val="center"/>
          </w:tcPr>
          <w:p w14:paraId="1E1D2F00" w14:textId="77777777" w:rsidR="009E012C" w:rsidRDefault="009E012C" w:rsidP="007A6638">
            <w:pPr>
              <w:rPr>
                <w:rFonts w:ascii="Times New Roman" w:hAnsi="Times New Roman" w:cs="Times New Roman"/>
                <w:bCs/>
                <w:color w:val="000000"/>
              </w:rPr>
            </w:pPr>
            <w:r w:rsidRPr="00787BC8">
              <w:rPr>
                <w:rFonts w:ascii="Times New Roman" w:hAnsi="Times New Roman" w:cs="Times New Roman" w:hint="eastAsia"/>
                <w:bCs/>
                <w:color w:val="000000"/>
              </w:rPr>
              <w:t xml:space="preserve">5.8 </w:t>
            </w:r>
            <w:r w:rsidRPr="00787BC8">
              <w:rPr>
                <w:rFonts w:ascii="Times New Roman" w:hAnsi="Times New Roman" w:cs="Times New Roman"/>
                <w:bCs/>
                <w:color w:val="000000"/>
              </w:rPr>
              <w:t>MAC reconfiguration</w:t>
            </w:r>
          </w:p>
          <w:p w14:paraId="0EC2D46D" w14:textId="2C802608" w:rsidR="004F70C7" w:rsidRPr="00787BC8" w:rsidRDefault="004F70C7" w:rsidP="007A6638">
            <w:pPr>
              <w:rPr>
                <w:rFonts w:ascii="Times New Roman" w:hAnsi="Times New Roman" w:cs="Times New Roman"/>
                <w:bCs/>
                <w:color w:val="000000"/>
              </w:rPr>
            </w:pPr>
            <w:r>
              <w:rPr>
                <w:rFonts w:ascii="Times New Roman" w:hAnsi="Times New Roman" w:cs="Times New Roman"/>
                <w:bCs/>
                <w:color w:val="000000"/>
              </w:rPr>
              <w:t>…..</w:t>
            </w:r>
          </w:p>
        </w:tc>
      </w:tr>
    </w:tbl>
    <w:p w14:paraId="600C2571" w14:textId="35240876" w:rsidR="009E012C" w:rsidRDefault="009E012C" w:rsidP="009E012C">
      <w:pPr>
        <w:jc w:val="center"/>
        <w:rPr>
          <w:rFonts w:ascii="Times New Roman" w:hAnsi="Times New Roman" w:cs="Times New Roman"/>
          <w:szCs w:val="40"/>
        </w:rPr>
      </w:pPr>
      <w:r>
        <w:rPr>
          <w:rFonts w:ascii="Times New Roman" w:hAnsi="Times New Roman" w:cs="Times New Roman"/>
          <w:szCs w:val="40"/>
        </w:rPr>
        <w:t xml:space="preserve">Table </w:t>
      </w:r>
      <w:r w:rsidR="00020A5D">
        <w:rPr>
          <w:rFonts w:ascii="Times New Roman" w:hAnsi="Times New Roman" w:cs="Times New Roman"/>
          <w:szCs w:val="40"/>
        </w:rPr>
        <w:t>x</w:t>
      </w:r>
      <w:r>
        <w:rPr>
          <w:rFonts w:ascii="Times New Roman" w:hAnsi="Times New Roman" w:cs="Times New Roman"/>
          <w:szCs w:val="40"/>
        </w:rPr>
        <w:t>.</w:t>
      </w:r>
      <w:r w:rsidRPr="004C2737">
        <w:rPr>
          <w:rFonts w:ascii="Times New Roman" w:hAnsi="Times New Roman" w:cs="Times New Roman"/>
          <w:szCs w:val="40"/>
        </w:rPr>
        <w:t xml:space="preserve"> MAC Modules and Functionality</w:t>
      </w:r>
    </w:p>
    <w:p w14:paraId="4D053851" w14:textId="77777777" w:rsidR="009E012C" w:rsidRDefault="009E012C" w:rsidP="009E012C">
      <w:pPr>
        <w:jc w:val="center"/>
        <w:rPr>
          <w:rFonts w:ascii="Times New Roman" w:hAnsi="Times New Roman" w:cs="Times New Roman"/>
          <w:szCs w:val="40"/>
        </w:rPr>
      </w:pPr>
    </w:p>
    <w:p w14:paraId="5C4E5437" w14:textId="77777777" w:rsidR="009E012C" w:rsidRDefault="009E012C" w:rsidP="009E012C">
      <w:pPr>
        <w:jc w:val="center"/>
        <w:rPr>
          <w:rFonts w:ascii="Times New Roman" w:hAnsi="Times New Roman" w:cs="Times New Roman"/>
          <w:szCs w:val="40"/>
        </w:rPr>
      </w:pPr>
    </w:p>
    <w:p w14:paraId="4401A530" w14:textId="77777777" w:rsidR="009E012C" w:rsidRDefault="009E012C" w:rsidP="009E012C">
      <w:pPr>
        <w:jc w:val="center"/>
        <w:rPr>
          <w:rFonts w:ascii="Times New Roman" w:hAnsi="Times New Roman" w:cs="Times New Roman"/>
          <w:szCs w:val="40"/>
        </w:rPr>
      </w:pPr>
    </w:p>
    <w:p w14:paraId="0E2AE8CC" w14:textId="77777777" w:rsidR="009E012C" w:rsidRDefault="009E012C" w:rsidP="009E012C">
      <w:pPr>
        <w:jc w:val="center"/>
        <w:rPr>
          <w:rFonts w:ascii="Times New Roman" w:hAnsi="Times New Roman" w:cs="Times New Roman"/>
          <w:szCs w:val="40"/>
        </w:rPr>
      </w:pPr>
    </w:p>
    <w:p w14:paraId="115A9EEA" w14:textId="3D3AF526" w:rsidR="003057CF" w:rsidRDefault="003057CF" w:rsidP="00F23E4B">
      <w:pPr>
        <w:jc w:val="center"/>
        <w:rPr>
          <w:rFonts w:ascii="Times New Roman" w:hAnsi="Times New Roman" w:cs="Times New Roman"/>
          <w:szCs w:val="40"/>
        </w:rPr>
      </w:pPr>
    </w:p>
    <w:p w14:paraId="19DB76B1" w14:textId="62F8E394" w:rsidR="009E012C" w:rsidRDefault="009E012C" w:rsidP="00F23E4B">
      <w:pPr>
        <w:jc w:val="center"/>
        <w:rPr>
          <w:rFonts w:ascii="Times New Roman" w:hAnsi="Times New Roman" w:cs="Times New Roman"/>
          <w:szCs w:val="40"/>
        </w:rPr>
      </w:pPr>
    </w:p>
    <w:p w14:paraId="013F91A4" w14:textId="4952679F" w:rsidR="009E012C" w:rsidRDefault="009E012C" w:rsidP="00F23E4B">
      <w:pPr>
        <w:jc w:val="center"/>
        <w:rPr>
          <w:rFonts w:ascii="Times New Roman" w:hAnsi="Times New Roman" w:cs="Times New Roman"/>
          <w:szCs w:val="40"/>
        </w:rPr>
      </w:pPr>
    </w:p>
    <w:p w14:paraId="795E141A" w14:textId="6D9EC180" w:rsidR="009E012C" w:rsidRDefault="009E012C" w:rsidP="00F23E4B">
      <w:pPr>
        <w:jc w:val="center"/>
        <w:rPr>
          <w:rFonts w:ascii="Times New Roman" w:hAnsi="Times New Roman" w:cs="Times New Roman"/>
          <w:szCs w:val="40"/>
        </w:rPr>
      </w:pPr>
    </w:p>
    <w:p w14:paraId="7BBE01FD" w14:textId="4ACD3AED" w:rsidR="009E012C" w:rsidRDefault="009E012C" w:rsidP="00F23E4B">
      <w:pPr>
        <w:jc w:val="center"/>
        <w:rPr>
          <w:rFonts w:ascii="Times New Roman" w:hAnsi="Times New Roman" w:cs="Times New Roman"/>
          <w:szCs w:val="40"/>
        </w:rPr>
      </w:pPr>
    </w:p>
    <w:p w14:paraId="73D3D842" w14:textId="18318411" w:rsidR="00251E55" w:rsidRDefault="003057CF" w:rsidP="00DA3880">
      <w:pPr>
        <w:pStyle w:val="2"/>
        <w:rPr>
          <w:rFonts w:ascii="Times New Roman" w:hAnsi="Times New Roman" w:cs="Times New Roman"/>
          <w:color w:val="000000"/>
        </w:rPr>
      </w:pPr>
      <w:bookmarkStart w:id="78" w:name="_Toc468707385"/>
      <w:r>
        <w:t>5</w:t>
      </w:r>
      <w:r w:rsidR="007C3F19" w:rsidRPr="00DA3880">
        <w:t xml:space="preserve">.1 </w:t>
      </w:r>
      <w:r w:rsidR="00C745C4">
        <w:rPr>
          <w:rFonts w:ascii="Times New Roman" w:hAnsi="Times New Roman" w:cs="Times New Roman"/>
          <w:color w:val="000000"/>
        </w:rPr>
        <w:t>PHY_</w:t>
      </w:r>
      <w:r w:rsidR="004B3FE8">
        <w:rPr>
          <w:rFonts w:ascii="Times New Roman" w:hAnsi="Times New Roman" w:cs="Times New Roman"/>
          <w:color w:val="000000"/>
        </w:rPr>
        <w:t>MAC_Interface</w:t>
      </w:r>
      <w:bookmarkEnd w:id="78"/>
    </w:p>
    <w:p w14:paraId="1A1EF199" w14:textId="50CA375E" w:rsidR="003057CF" w:rsidRDefault="003057CF" w:rsidP="003057CF">
      <w:pPr>
        <w:pStyle w:val="3"/>
      </w:pPr>
      <w:bookmarkStart w:id="79" w:name="_Toc468707386"/>
      <w:r>
        <w:t>5</w:t>
      </w:r>
      <w:r>
        <w:rPr>
          <w:rFonts w:hint="eastAsia"/>
        </w:rPr>
        <w:t>.1.1</w:t>
      </w:r>
      <w:r>
        <w:t xml:space="preserve"> Introduction</w:t>
      </w:r>
      <w:bookmarkEnd w:id="79"/>
    </w:p>
    <w:p w14:paraId="3EA43BAB" w14:textId="77777777" w:rsidR="003057CF" w:rsidRPr="003057CF" w:rsidRDefault="003057CF" w:rsidP="003057CF"/>
    <w:p w14:paraId="1269662E" w14:textId="4444CAD7" w:rsidR="00B76902" w:rsidRDefault="003057CF" w:rsidP="00FB128A">
      <w:pPr>
        <w:pStyle w:val="2"/>
      </w:pPr>
      <w:bookmarkStart w:id="80" w:name="_Toc468707387"/>
      <w:r>
        <w:lastRenderedPageBreak/>
        <w:t>5</w:t>
      </w:r>
      <w:r w:rsidR="009913D1">
        <w:t xml:space="preserve">.2 </w:t>
      </w:r>
      <w:r w:rsidR="004B3FE8">
        <w:rPr>
          <w:rFonts w:ascii="Times New Roman" w:hAnsi="Times New Roman" w:cs="Times New Roman"/>
        </w:rPr>
        <w:t>DLSCH_Process</w:t>
      </w:r>
      <w:bookmarkEnd w:id="80"/>
    </w:p>
    <w:p w14:paraId="525EF6E9" w14:textId="478BD0B4" w:rsidR="00AB27DC" w:rsidRDefault="003057CF" w:rsidP="00F72E5F">
      <w:pPr>
        <w:pStyle w:val="3"/>
      </w:pPr>
      <w:bookmarkStart w:id="81" w:name="_Toc468707388"/>
      <w:r>
        <w:t>5</w:t>
      </w:r>
      <w:r w:rsidR="00F72E5F">
        <w:rPr>
          <w:rFonts w:hint="eastAsia"/>
        </w:rPr>
        <w:t>.2.1</w:t>
      </w:r>
      <w:r w:rsidR="00F72E5F">
        <w:t xml:space="preserve"> Introduction</w:t>
      </w:r>
      <w:bookmarkEnd w:id="81"/>
    </w:p>
    <w:p w14:paraId="2B59E2BE" w14:textId="69FA1609" w:rsidR="00AB27DC" w:rsidRDefault="00C0496F" w:rsidP="00AB27DC">
      <w:r>
        <w:rPr>
          <w:noProof/>
        </w:rPr>
        <w:drawing>
          <wp:inline distT="0" distB="0" distL="0" distR="0" wp14:anchorId="3A2C585F" wp14:editId="3D2CDBEB">
            <wp:extent cx="5476461" cy="695599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lsch_Sche.png"/>
                    <pic:cNvPicPr/>
                  </pic:nvPicPr>
                  <pic:blipFill>
                    <a:blip r:embed="rId11">
                      <a:extLst>
                        <a:ext uri="{28A0092B-C50C-407E-A947-70E740481C1C}">
                          <a14:useLocalDpi xmlns:a14="http://schemas.microsoft.com/office/drawing/2010/main" val="0"/>
                        </a:ext>
                      </a:extLst>
                    </a:blip>
                    <a:stretch>
                      <a:fillRect/>
                    </a:stretch>
                  </pic:blipFill>
                  <pic:spPr>
                    <a:xfrm>
                      <a:off x="0" y="0"/>
                      <a:ext cx="5479656" cy="6960048"/>
                    </a:xfrm>
                    <a:prstGeom prst="rect">
                      <a:avLst/>
                    </a:prstGeom>
                  </pic:spPr>
                </pic:pic>
              </a:graphicData>
            </a:graphic>
          </wp:inline>
        </w:drawing>
      </w:r>
    </w:p>
    <w:p w14:paraId="325C69DE" w14:textId="6FEC5048" w:rsidR="00AB27DC" w:rsidRDefault="002149D1" w:rsidP="00C0496F">
      <w:pPr>
        <w:jc w:val="center"/>
      </w:pPr>
      <w:r>
        <w:rPr>
          <w:rFonts w:ascii="Times New Roman" w:hAnsi="Times New Roman" w:cs="Times New Roman"/>
        </w:rPr>
        <w:t>Fig.6</w:t>
      </w:r>
      <w:r w:rsidR="00C0496F">
        <w:rPr>
          <w:rFonts w:ascii="Times New Roman" w:hAnsi="Times New Roman" w:cs="Times New Roman"/>
        </w:rPr>
        <w:t xml:space="preserve"> Block level of Dlsch_Sche.</w:t>
      </w:r>
    </w:p>
    <w:tbl>
      <w:tblPr>
        <w:tblStyle w:val="a3"/>
        <w:tblW w:w="9931" w:type="dxa"/>
        <w:jc w:val="center"/>
        <w:tblLayout w:type="fixed"/>
        <w:tblLook w:val="04A0" w:firstRow="1" w:lastRow="0" w:firstColumn="1" w:lastColumn="0" w:noHBand="0" w:noVBand="1"/>
      </w:tblPr>
      <w:tblGrid>
        <w:gridCol w:w="2125"/>
        <w:gridCol w:w="3690"/>
        <w:gridCol w:w="1987"/>
        <w:gridCol w:w="2129"/>
      </w:tblGrid>
      <w:tr w:rsidR="00C349C2" w:rsidRPr="000A00EB" w14:paraId="0C43ECB5" w14:textId="77777777" w:rsidTr="008C31B1">
        <w:trPr>
          <w:trHeight w:val="300"/>
          <w:jc w:val="center"/>
        </w:trPr>
        <w:tc>
          <w:tcPr>
            <w:tcW w:w="2125" w:type="dxa"/>
            <w:shd w:val="clear" w:color="auto" w:fill="D9D9D9" w:themeFill="background1" w:themeFillShade="D9"/>
          </w:tcPr>
          <w:p w14:paraId="063859D4" w14:textId="77777777" w:rsidR="00C349C2" w:rsidRPr="000A00EB" w:rsidRDefault="00C349C2" w:rsidP="0064646C">
            <w:pPr>
              <w:rPr>
                <w:rFonts w:ascii="Times New Roman" w:hAnsi="Times New Roman" w:cs="Times New Roman"/>
                <w:b/>
              </w:rPr>
            </w:pPr>
            <w:r w:rsidRPr="000A00EB">
              <w:rPr>
                <w:rFonts w:ascii="Times New Roman" w:hAnsi="Times New Roman" w:cs="Times New Roman" w:hint="eastAsia"/>
                <w:b/>
              </w:rPr>
              <w:lastRenderedPageBreak/>
              <w:t>Process Name</w:t>
            </w:r>
          </w:p>
        </w:tc>
        <w:tc>
          <w:tcPr>
            <w:tcW w:w="3690" w:type="dxa"/>
            <w:shd w:val="clear" w:color="auto" w:fill="D9D9D9" w:themeFill="background1" w:themeFillShade="D9"/>
          </w:tcPr>
          <w:p w14:paraId="3ADACC98" w14:textId="77777777" w:rsidR="00C349C2" w:rsidRPr="000A00EB" w:rsidRDefault="00C349C2" w:rsidP="0064646C">
            <w:pPr>
              <w:rPr>
                <w:rFonts w:ascii="Times New Roman" w:hAnsi="Times New Roman" w:cs="Times New Roman"/>
                <w:b/>
              </w:rPr>
            </w:pPr>
            <w:r w:rsidRPr="000A00EB">
              <w:rPr>
                <w:rFonts w:ascii="Times New Roman" w:hAnsi="Times New Roman" w:cs="Times New Roman" w:hint="eastAsia"/>
                <w:b/>
              </w:rPr>
              <w:t>Description</w:t>
            </w:r>
          </w:p>
        </w:tc>
        <w:tc>
          <w:tcPr>
            <w:tcW w:w="1987" w:type="dxa"/>
            <w:shd w:val="clear" w:color="auto" w:fill="D9D9D9" w:themeFill="background1" w:themeFillShade="D9"/>
          </w:tcPr>
          <w:p w14:paraId="76E7ADFF" w14:textId="77777777" w:rsidR="00C349C2" w:rsidRPr="000A00EB" w:rsidRDefault="00C349C2" w:rsidP="0064646C">
            <w:pPr>
              <w:rPr>
                <w:rFonts w:ascii="Times New Roman" w:hAnsi="Times New Roman" w:cs="Times New Roman"/>
                <w:b/>
              </w:rPr>
            </w:pPr>
            <w:r>
              <w:rPr>
                <w:rFonts w:ascii="Times New Roman" w:hAnsi="Times New Roman" w:cs="Times New Roman" w:hint="eastAsia"/>
                <w:b/>
              </w:rPr>
              <w:t>File Name</w:t>
            </w:r>
          </w:p>
        </w:tc>
        <w:tc>
          <w:tcPr>
            <w:tcW w:w="2129" w:type="dxa"/>
            <w:shd w:val="clear" w:color="auto" w:fill="D9D9D9" w:themeFill="background1" w:themeFillShade="D9"/>
          </w:tcPr>
          <w:p w14:paraId="310AF41E" w14:textId="77777777" w:rsidR="00C349C2" w:rsidRDefault="00C349C2" w:rsidP="0064646C">
            <w:pPr>
              <w:rPr>
                <w:rFonts w:ascii="Times New Roman" w:hAnsi="Times New Roman" w:cs="Times New Roman"/>
                <w:b/>
              </w:rPr>
            </w:pPr>
            <w:r>
              <w:rPr>
                <w:rFonts w:ascii="Times New Roman" w:hAnsi="Times New Roman" w:cs="Times New Roman" w:hint="eastAsia"/>
                <w:b/>
              </w:rPr>
              <w:t>Fu</w:t>
            </w:r>
            <w:r>
              <w:rPr>
                <w:rFonts w:ascii="Times New Roman" w:hAnsi="Times New Roman" w:cs="Times New Roman"/>
                <w:b/>
              </w:rPr>
              <w:t>nction Name</w:t>
            </w:r>
          </w:p>
        </w:tc>
      </w:tr>
      <w:tr w:rsidR="00C349C2" w14:paraId="3AE7AE5E" w14:textId="77777777" w:rsidTr="008C31B1">
        <w:trPr>
          <w:trHeight w:val="287"/>
          <w:jc w:val="center"/>
        </w:trPr>
        <w:tc>
          <w:tcPr>
            <w:tcW w:w="2125" w:type="dxa"/>
          </w:tcPr>
          <w:p w14:paraId="24DC8C02" w14:textId="63CEB6BC" w:rsidR="00C349C2" w:rsidRDefault="00C349C2" w:rsidP="0064646C">
            <w:pPr>
              <w:rPr>
                <w:rFonts w:ascii="Times New Roman" w:hAnsi="Times New Roman" w:cs="Times New Roman"/>
              </w:rPr>
            </w:pPr>
            <w:r>
              <w:rPr>
                <w:rFonts w:ascii="Times New Roman" w:hAnsi="Times New Roman" w:cs="Times New Roman"/>
              </w:rPr>
              <w:t>Sche_DLSCH</w:t>
            </w:r>
          </w:p>
        </w:tc>
        <w:tc>
          <w:tcPr>
            <w:tcW w:w="3690" w:type="dxa"/>
          </w:tcPr>
          <w:p w14:paraId="3BF401AB" w14:textId="73154618" w:rsidR="00C349C2" w:rsidRDefault="00C349C2" w:rsidP="0064646C">
            <w:pPr>
              <w:rPr>
                <w:rFonts w:ascii="Times New Roman" w:hAnsi="Times New Roman" w:cs="Times New Roman"/>
              </w:rPr>
            </w:pPr>
            <w:r>
              <w:rPr>
                <w:rFonts w:ascii="Times New Roman" w:hAnsi="Times New Roman" w:cs="Times New Roman"/>
              </w:rPr>
              <w:t>Schedule info on DLSCH</w:t>
            </w:r>
          </w:p>
        </w:tc>
        <w:tc>
          <w:tcPr>
            <w:tcW w:w="1987" w:type="dxa"/>
          </w:tcPr>
          <w:p w14:paraId="1AF0C7E7" w14:textId="77777777" w:rsidR="00C349C2" w:rsidRDefault="00C349C2" w:rsidP="0064646C">
            <w:pPr>
              <w:rPr>
                <w:rFonts w:ascii="Times New Roman" w:hAnsi="Times New Roman" w:cs="Times New Roman"/>
              </w:rPr>
            </w:pPr>
            <w:r w:rsidRPr="002A3C6C">
              <w:rPr>
                <w:rFonts w:ascii="Times New Roman" w:hAnsi="Times New Roman" w:cs="Times New Roman"/>
              </w:rPr>
              <w:t>eNB_scheduler</w:t>
            </w:r>
            <w:r>
              <w:rPr>
                <w:rFonts w:ascii="Times New Roman" w:hAnsi="Times New Roman" w:cs="Times New Roman"/>
              </w:rPr>
              <w:t>.c</w:t>
            </w:r>
          </w:p>
        </w:tc>
        <w:tc>
          <w:tcPr>
            <w:tcW w:w="2129" w:type="dxa"/>
          </w:tcPr>
          <w:p w14:paraId="22A8A5A7" w14:textId="1EE5351B" w:rsidR="00C349C2" w:rsidRDefault="00541DA4" w:rsidP="0064646C">
            <w:pPr>
              <w:rPr>
                <w:rFonts w:ascii="Times New Roman" w:hAnsi="Times New Roman" w:cs="Times New Roman"/>
              </w:rPr>
            </w:pPr>
            <w:r w:rsidRPr="00541DA4">
              <w:rPr>
                <w:rFonts w:ascii="Times New Roman" w:hAnsi="Times New Roman" w:cs="Times New Roman"/>
              </w:rPr>
              <w:t>schedule_ue_spec</w:t>
            </w:r>
            <w:r>
              <w:rPr>
                <w:rFonts w:ascii="Times New Roman" w:hAnsi="Times New Roman" w:cs="Times New Roman"/>
              </w:rPr>
              <w:t>()</w:t>
            </w:r>
          </w:p>
        </w:tc>
      </w:tr>
      <w:tr w:rsidR="00C349C2" w14:paraId="68D7CF3C" w14:textId="77777777" w:rsidTr="008C31B1">
        <w:trPr>
          <w:trHeight w:val="4804"/>
          <w:jc w:val="center"/>
        </w:trPr>
        <w:tc>
          <w:tcPr>
            <w:tcW w:w="2125" w:type="dxa"/>
          </w:tcPr>
          <w:p w14:paraId="6519168D" w14:textId="648A24BE" w:rsidR="00C349C2" w:rsidRDefault="00C349C2" w:rsidP="0064646C">
            <w:pPr>
              <w:rPr>
                <w:rFonts w:ascii="Times New Roman" w:hAnsi="Times New Roman" w:cs="Times New Roman"/>
              </w:rPr>
            </w:pPr>
            <w:r>
              <w:rPr>
                <w:rFonts w:ascii="Times New Roman" w:hAnsi="Times New Roman" w:cs="Times New Roman"/>
              </w:rPr>
              <w:t>Fill_DLSCH_DCI</w:t>
            </w:r>
          </w:p>
        </w:tc>
        <w:tc>
          <w:tcPr>
            <w:tcW w:w="3690" w:type="dxa"/>
          </w:tcPr>
          <w:p w14:paraId="0E83073A" w14:textId="166813C0" w:rsidR="00C349C2" w:rsidRDefault="00C349C2" w:rsidP="0064646C">
            <w:pPr>
              <w:rPr>
                <w:rFonts w:ascii="Times New Roman" w:hAnsi="Times New Roman" w:cs="Times New Roman"/>
              </w:rPr>
            </w:pPr>
            <w:r w:rsidRPr="00C349C2">
              <w:rPr>
                <w:rFonts w:ascii="Times New Roman" w:hAnsi="Times New Roman" w:cs="Times New Roman"/>
              </w:rPr>
              <w:t>Second stage of DLSCH</w:t>
            </w:r>
            <w:r>
              <w:rPr>
                <w:rFonts w:ascii="Times New Roman" w:hAnsi="Times New Roman" w:cs="Times New Roman"/>
              </w:rPr>
              <w:t xml:space="preserve"> </w:t>
            </w:r>
            <w:r w:rsidRPr="00C349C2">
              <w:rPr>
                <w:rFonts w:ascii="Times New Roman" w:hAnsi="Times New Roman" w:cs="Times New Roman"/>
              </w:rPr>
              <w:t>scheduling, after schedule_SI, schedule_RA and sc</w:t>
            </w:r>
            <w:r>
              <w:rPr>
                <w:rFonts w:ascii="Times New Roman" w:hAnsi="Times New Roman" w:cs="Times New Roman"/>
              </w:rPr>
              <w:t xml:space="preserve">hedule_dlsch have been called. </w:t>
            </w:r>
            <w:r w:rsidRPr="00C349C2">
              <w:rPr>
                <w:rFonts w:ascii="Times New Roman" w:hAnsi="Times New Roman" w:cs="Times New Roman"/>
              </w:rPr>
              <w:t>This routine first allocates random frequency assignments for SI and RA SDUs using distributed VRB allocations and adds the corresponding DCI SDU to the DCI buffer for PHY.  It then loops over the UE specific DCIs previously allocated and fills in the remaining DCI fields re</w:t>
            </w:r>
            <w:r w:rsidR="0034446C">
              <w:rPr>
                <w:rFonts w:ascii="Times New Roman" w:hAnsi="Times New Roman" w:cs="Times New Roman"/>
              </w:rPr>
              <w:t xml:space="preserve">lated to frequency allocation. </w:t>
            </w:r>
            <w:r w:rsidRPr="00C349C2">
              <w:rPr>
                <w:rFonts w:ascii="Times New Roman" w:hAnsi="Times New Roman" w:cs="Times New Roman"/>
              </w:rPr>
              <w:t>It assumes localized all</w:t>
            </w:r>
            <w:r w:rsidR="0034446C">
              <w:rPr>
                <w:rFonts w:ascii="Times New Roman" w:hAnsi="Times New Roman" w:cs="Times New Roman"/>
              </w:rPr>
              <w:t xml:space="preserve">ocation of type 0 (DCI.rah=0). </w:t>
            </w:r>
            <w:r w:rsidRPr="00C349C2">
              <w:rPr>
                <w:rFonts w:ascii="Times New Roman" w:hAnsi="Times New Roman" w:cs="Times New Roman"/>
              </w:rPr>
              <w:t>The</w:t>
            </w:r>
            <w:r w:rsidR="0034446C">
              <w:rPr>
                <w:rFonts w:ascii="Times New Roman" w:hAnsi="Times New Roman" w:cs="Times New Roman"/>
              </w:rPr>
              <w:t xml:space="preserve"> </w:t>
            </w:r>
            <w:r w:rsidRPr="00C349C2">
              <w:rPr>
                <w:rFonts w:ascii="Times New Roman" w:hAnsi="Times New Roman" w:cs="Times New Roman"/>
              </w:rPr>
              <w:t>allocation is done for tran</w:t>
            </w:r>
            <w:r w:rsidR="00E815AE">
              <w:rPr>
                <w:rFonts w:ascii="Times New Roman" w:hAnsi="Times New Roman" w:cs="Times New Roman"/>
              </w:rPr>
              <w:t>s</w:t>
            </w:r>
            <w:r w:rsidRPr="00C349C2">
              <w:rPr>
                <w:rFonts w:ascii="Times New Roman" w:hAnsi="Times New Roman" w:cs="Times New Roman"/>
              </w:rPr>
              <w:t>mission modes 1,</w:t>
            </w:r>
            <w:r w:rsidR="00E815AE">
              <w:rPr>
                <w:rFonts w:ascii="Times New Roman" w:hAnsi="Times New Roman" w:cs="Times New Roman"/>
              </w:rPr>
              <w:t xml:space="preserve"> </w:t>
            </w:r>
            <w:r w:rsidRPr="00C349C2">
              <w:rPr>
                <w:rFonts w:ascii="Times New Roman" w:hAnsi="Times New Roman" w:cs="Times New Roman"/>
              </w:rPr>
              <w:t>2,</w:t>
            </w:r>
            <w:r w:rsidR="00E815AE">
              <w:rPr>
                <w:rFonts w:ascii="Times New Roman" w:hAnsi="Times New Roman" w:cs="Times New Roman"/>
              </w:rPr>
              <w:t xml:space="preserve"> </w:t>
            </w:r>
            <w:r w:rsidRPr="00C349C2">
              <w:rPr>
                <w:rFonts w:ascii="Times New Roman" w:hAnsi="Times New Roman" w:cs="Times New Roman"/>
              </w:rPr>
              <w:t>4.</w:t>
            </w:r>
          </w:p>
        </w:tc>
        <w:tc>
          <w:tcPr>
            <w:tcW w:w="1987" w:type="dxa"/>
          </w:tcPr>
          <w:p w14:paraId="53B8F40A" w14:textId="77777777" w:rsidR="00C349C2" w:rsidRPr="002A3C6C" w:rsidRDefault="00C349C2" w:rsidP="0064646C">
            <w:pPr>
              <w:rPr>
                <w:rFonts w:ascii="Times New Roman" w:hAnsi="Times New Roman" w:cs="Times New Roman"/>
              </w:rPr>
            </w:pPr>
            <w:r w:rsidRPr="002A3C6C">
              <w:rPr>
                <w:rFonts w:ascii="Times New Roman" w:hAnsi="Times New Roman" w:cs="Times New Roman"/>
              </w:rPr>
              <w:t>eNB_scheduler</w:t>
            </w:r>
            <w:r>
              <w:rPr>
                <w:rFonts w:ascii="Times New Roman" w:hAnsi="Times New Roman" w:cs="Times New Roman"/>
              </w:rPr>
              <w:t>.c</w:t>
            </w:r>
          </w:p>
        </w:tc>
        <w:tc>
          <w:tcPr>
            <w:tcW w:w="2129" w:type="dxa"/>
          </w:tcPr>
          <w:p w14:paraId="797717C5" w14:textId="64D12827" w:rsidR="00C349C2" w:rsidRPr="002A3C6C" w:rsidRDefault="00541DA4" w:rsidP="0064646C">
            <w:pPr>
              <w:rPr>
                <w:rFonts w:ascii="Times New Roman" w:hAnsi="Times New Roman" w:cs="Times New Roman"/>
              </w:rPr>
            </w:pPr>
            <w:r w:rsidRPr="00541DA4">
              <w:rPr>
                <w:rFonts w:ascii="Times New Roman" w:hAnsi="Times New Roman" w:cs="Times New Roman"/>
              </w:rPr>
              <w:t>fill_DLSCH_dci</w:t>
            </w:r>
            <w:r>
              <w:rPr>
                <w:rFonts w:ascii="Times New Roman" w:hAnsi="Times New Roman" w:cs="Times New Roman"/>
              </w:rPr>
              <w:t>()</w:t>
            </w:r>
          </w:p>
        </w:tc>
      </w:tr>
    </w:tbl>
    <w:p w14:paraId="537E5F42" w14:textId="3AD8058B" w:rsidR="002149D1" w:rsidRDefault="00C349C2" w:rsidP="002149D1">
      <w:pPr>
        <w:jc w:val="center"/>
        <w:rPr>
          <w:rFonts w:ascii="Times New Roman" w:hAnsi="Times New Roman" w:cs="Times New Roman"/>
        </w:rPr>
      </w:pPr>
      <w:r>
        <w:rPr>
          <w:rFonts w:ascii="Times New Roman" w:hAnsi="Times New Roman" w:cs="Times New Roman" w:hint="eastAsia"/>
        </w:rPr>
        <w:t>T</w:t>
      </w:r>
      <w:r w:rsidR="002149D1">
        <w:rPr>
          <w:rFonts w:ascii="Times New Roman" w:hAnsi="Times New Roman" w:cs="Times New Roman"/>
        </w:rPr>
        <w:t>able 10</w:t>
      </w:r>
      <w:r w:rsidR="00B44A92">
        <w:rPr>
          <w:rFonts w:ascii="Times New Roman" w:hAnsi="Times New Roman" w:cs="Times New Roman"/>
        </w:rPr>
        <w:t>.</w:t>
      </w:r>
      <w:r>
        <w:rPr>
          <w:rFonts w:ascii="Times New Roman" w:hAnsi="Times New Roman" w:cs="Times New Roman"/>
        </w:rPr>
        <w:t xml:space="preserve"> Processes in </w:t>
      </w:r>
      <w:r w:rsidR="009465AE">
        <w:rPr>
          <w:rFonts w:ascii="Times New Roman" w:hAnsi="Times New Roman" w:cs="Times New Roman"/>
        </w:rPr>
        <w:t>Dlsch_Sche</w:t>
      </w:r>
      <w:r>
        <w:rPr>
          <w:rFonts w:ascii="Times New Roman" w:hAnsi="Times New Roman" w:cs="Times New Roman"/>
        </w:rPr>
        <w:t xml:space="preserve">. </w:t>
      </w:r>
    </w:p>
    <w:tbl>
      <w:tblPr>
        <w:tblStyle w:val="a3"/>
        <w:tblW w:w="9918" w:type="dxa"/>
        <w:jc w:val="center"/>
        <w:tblLook w:val="04A0" w:firstRow="1" w:lastRow="0" w:firstColumn="1" w:lastColumn="0" w:noHBand="0" w:noVBand="1"/>
      </w:tblPr>
      <w:tblGrid>
        <w:gridCol w:w="1129"/>
        <w:gridCol w:w="2179"/>
        <w:gridCol w:w="6610"/>
      </w:tblGrid>
      <w:tr w:rsidR="00C349C2" w:rsidRPr="008E389B" w14:paraId="7886E6CD" w14:textId="77777777" w:rsidTr="002149D1">
        <w:trPr>
          <w:jc w:val="center"/>
        </w:trPr>
        <w:tc>
          <w:tcPr>
            <w:tcW w:w="1129" w:type="dxa"/>
            <w:shd w:val="clear" w:color="auto" w:fill="D9D9D9" w:themeFill="background1" w:themeFillShade="D9"/>
          </w:tcPr>
          <w:p w14:paraId="08350A5D" w14:textId="77777777" w:rsidR="00C349C2" w:rsidRPr="008E389B" w:rsidRDefault="00C349C2" w:rsidP="0064646C">
            <w:pPr>
              <w:rPr>
                <w:rFonts w:ascii="Times New Roman" w:hAnsi="Times New Roman" w:cs="Times New Roman"/>
                <w:b/>
              </w:rPr>
            </w:pPr>
            <w:r>
              <w:rPr>
                <w:rFonts w:ascii="Times New Roman" w:hAnsi="Times New Roman" w:cs="Times New Roman"/>
                <w:b/>
              </w:rPr>
              <w:t>Signal</w:t>
            </w:r>
          </w:p>
        </w:tc>
        <w:tc>
          <w:tcPr>
            <w:tcW w:w="8789" w:type="dxa"/>
            <w:gridSpan w:val="2"/>
            <w:shd w:val="clear" w:color="auto" w:fill="D9D9D9" w:themeFill="background1" w:themeFillShade="D9"/>
          </w:tcPr>
          <w:p w14:paraId="75DB48DB" w14:textId="77777777" w:rsidR="00C349C2" w:rsidRPr="008E389B" w:rsidRDefault="00C349C2" w:rsidP="0064646C">
            <w:pPr>
              <w:rPr>
                <w:rFonts w:ascii="Times New Roman" w:hAnsi="Times New Roman" w:cs="Times New Roman"/>
                <w:b/>
              </w:rPr>
            </w:pPr>
            <w:r w:rsidRPr="008E389B">
              <w:rPr>
                <w:rFonts w:ascii="Times New Roman" w:hAnsi="Times New Roman" w:cs="Times New Roman" w:hint="eastAsia"/>
                <w:b/>
              </w:rPr>
              <w:t>Parameters</w:t>
            </w:r>
          </w:p>
        </w:tc>
      </w:tr>
      <w:tr w:rsidR="00C349C2" w14:paraId="3DCDE4C3" w14:textId="77777777" w:rsidTr="002149D1">
        <w:trPr>
          <w:jc w:val="center"/>
        </w:trPr>
        <w:tc>
          <w:tcPr>
            <w:tcW w:w="1129" w:type="dxa"/>
          </w:tcPr>
          <w:p w14:paraId="6A514061" w14:textId="00FD409C" w:rsidR="00C349C2" w:rsidRDefault="005041B3" w:rsidP="0064646C">
            <w:pPr>
              <w:rPr>
                <w:rFonts w:ascii="Times New Roman" w:hAnsi="Times New Roman" w:cs="Times New Roman"/>
              </w:rPr>
            </w:pPr>
            <w:r>
              <w:rPr>
                <w:rFonts w:ascii="Times New Roman" w:hAnsi="Times New Roman" w:cs="Times New Roman"/>
              </w:rPr>
              <w:t>SD_FDD</w:t>
            </w:r>
          </w:p>
        </w:tc>
        <w:tc>
          <w:tcPr>
            <w:tcW w:w="8789" w:type="dxa"/>
            <w:gridSpan w:val="2"/>
          </w:tcPr>
          <w:p w14:paraId="4A1FB775" w14:textId="638271DD" w:rsidR="00C349C2" w:rsidRPr="00FF757D" w:rsidRDefault="00541DA4" w:rsidP="0064646C">
            <w:pPr>
              <w:rPr>
                <w:rFonts w:ascii="Times New Roman" w:hAnsi="Times New Roman" w:cs="Times New Roman"/>
              </w:rPr>
            </w:pPr>
            <w:r w:rsidRPr="00541DA4">
              <w:rPr>
                <w:rFonts w:ascii="Times New Roman" w:hAnsi="Times New Roman" w:cs="Times New Roman"/>
              </w:rPr>
              <w:t>module_idP,</w:t>
            </w:r>
            <w:r>
              <w:rPr>
                <w:rFonts w:ascii="Times New Roman" w:hAnsi="Times New Roman" w:cs="Times New Roman"/>
              </w:rPr>
              <w:t xml:space="preserve">  frame_t frameP,</w:t>
            </w:r>
            <w:r>
              <w:rPr>
                <w:rFonts w:ascii="Times New Roman" w:hAnsi="Times New Roman" w:cs="Times New Roman" w:hint="eastAsia"/>
              </w:rPr>
              <w:t xml:space="preserve"> </w:t>
            </w:r>
            <w:r w:rsidRPr="00541DA4">
              <w:rPr>
                <w:rFonts w:ascii="Times New Roman" w:hAnsi="Times New Roman" w:cs="Times New Roman"/>
              </w:rPr>
              <w:t>subframeP, * RBallocP,</w:t>
            </w:r>
            <w:r w:rsidR="006C2663">
              <w:rPr>
                <w:rFonts w:ascii="Times New Roman" w:hAnsi="Times New Roman" w:cs="Times New Roman"/>
              </w:rPr>
              <w:t xml:space="preserve"> </w:t>
            </w:r>
            <w:r w:rsidRPr="00541DA4">
              <w:rPr>
                <w:rFonts w:ascii="Times New Roman" w:hAnsi="Times New Roman" w:cs="Times New Roman"/>
              </w:rPr>
              <w:t xml:space="preserve"> RA_scheduledP,</w:t>
            </w:r>
            <w:r w:rsidR="006C2663" w:rsidRPr="00541DA4">
              <w:rPr>
                <w:rFonts w:ascii="Times New Roman" w:hAnsi="Times New Roman" w:cs="Times New Roman"/>
              </w:rPr>
              <w:t xml:space="preserve"> </w:t>
            </w:r>
            <w:r w:rsidRPr="00541DA4">
              <w:rPr>
                <w:rFonts w:ascii="Times New Roman" w:hAnsi="Times New Roman" w:cs="Times New Roman"/>
              </w:rPr>
              <w:t>* mbsfn_flagP</w:t>
            </w:r>
          </w:p>
        </w:tc>
      </w:tr>
      <w:tr w:rsidR="00C349C2" w14:paraId="13F4DA16" w14:textId="77777777" w:rsidTr="002149D1">
        <w:trPr>
          <w:jc w:val="center"/>
        </w:trPr>
        <w:tc>
          <w:tcPr>
            <w:tcW w:w="1129" w:type="dxa"/>
            <w:shd w:val="clear" w:color="auto" w:fill="D9D9D9" w:themeFill="background1" w:themeFillShade="D9"/>
          </w:tcPr>
          <w:p w14:paraId="47CC3910" w14:textId="77777777" w:rsidR="00C349C2" w:rsidRDefault="00C349C2" w:rsidP="0064646C">
            <w:pPr>
              <w:rPr>
                <w:rFonts w:ascii="Times New Roman" w:hAnsi="Times New Roman" w:cs="Times New Roman"/>
              </w:rPr>
            </w:pPr>
            <w:r>
              <w:rPr>
                <w:rFonts w:ascii="Times New Roman" w:hAnsi="Times New Roman" w:cs="Times New Roman"/>
                <w:b/>
              </w:rPr>
              <w:t>Signal</w:t>
            </w:r>
          </w:p>
        </w:tc>
        <w:tc>
          <w:tcPr>
            <w:tcW w:w="2179" w:type="dxa"/>
            <w:shd w:val="clear" w:color="auto" w:fill="D9D9D9" w:themeFill="background1" w:themeFillShade="D9"/>
          </w:tcPr>
          <w:p w14:paraId="00B5EA51" w14:textId="77777777" w:rsidR="00C349C2" w:rsidRDefault="00C349C2" w:rsidP="0064646C">
            <w:pPr>
              <w:rPr>
                <w:rFonts w:ascii="Times New Roman" w:hAnsi="Times New Roman" w:cs="Times New Roman"/>
              </w:rPr>
            </w:pPr>
            <w:r w:rsidRPr="0025330C">
              <w:rPr>
                <w:rFonts w:ascii="Times New Roman" w:hAnsi="Times New Roman" w:cs="Times New Roman" w:hint="eastAsia"/>
                <w:b/>
              </w:rPr>
              <w:t>Interface</w:t>
            </w:r>
          </w:p>
        </w:tc>
        <w:tc>
          <w:tcPr>
            <w:tcW w:w="6610" w:type="dxa"/>
            <w:shd w:val="clear" w:color="auto" w:fill="D9D9D9" w:themeFill="background1" w:themeFillShade="D9"/>
          </w:tcPr>
          <w:p w14:paraId="5DEACE2F" w14:textId="77777777" w:rsidR="00C349C2" w:rsidRDefault="00C349C2" w:rsidP="0064646C">
            <w:pPr>
              <w:rPr>
                <w:rFonts w:ascii="Times New Roman" w:hAnsi="Times New Roman" w:cs="Times New Roman"/>
              </w:rPr>
            </w:pPr>
            <w:r w:rsidRPr="008E389B">
              <w:rPr>
                <w:rFonts w:ascii="Times New Roman" w:hAnsi="Times New Roman" w:cs="Times New Roman" w:hint="eastAsia"/>
                <w:b/>
              </w:rPr>
              <w:t>Parameters</w:t>
            </w:r>
          </w:p>
        </w:tc>
      </w:tr>
      <w:tr w:rsidR="00C349C2" w14:paraId="628EF643" w14:textId="77777777" w:rsidTr="002149D1">
        <w:trPr>
          <w:jc w:val="center"/>
        </w:trPr>
        <w:tc>
          <w:tcPr>
            <w:tcW w:w="1129" w:type="dxa"/>
          </w:tcPr>
          <w:p w14:paraId="335F4A58" w14:textId="39D635D4" w:rsidR="00C349C2" w:rsidRDefault="00C349C2" w:rsidP="0064646C">
            <w:pPr>
              <w:rPr>
                <w:rFonts w:ascii="Times New Roman" w:hAnsi="Times New Roman" w:cs="Times New Roman"/>
              </w:rPr>
            </w:pPr>
            <w:r>
              <w:rPr>
                <w:rFonts w:ascii="Times New Roman" w:hAnsi="Times New Roman" w:cs="Times New Roman"/>
              </w:rPr>
              <w:t>S</w:t>
            </w:r>
            <w:r w:rsidR="009C20F5">
              <w:rPr>
                <w:rFonts w:ascii="Times New Roman" w:hAnsi="Times New Roman" w:cs="Times New Roman"/>
              </w:rPr>
              <w:t>D_in</w:t>
            </w:r>
          </w:p>
        </w:tc>
        <w:tc>
          <w:tcPr>
            <w:tcW w:w="2179" w:type="dxa"/>
          </w:tcPr>
          <w:p w14:paraId="69B3EF54" w14:textId="54B797DF" w:rsidR="00C349C2" w:rsidRPr="00D94242" w:rsidRDefault="009C20F5" w:rsidP="0064646C">
            <w:pPr>
              <w:rPr>
                <w:rFonts w:ascii="Times New Roman" w:hAnsi="Times New Roman" w:cs="Times New Roman"/>
              </w:rPr>
            </w:pPr>
            <w:r>
              <w:rPr>
                <w:rFonts w:ascii="Times New Roman" w:hAnsi="Times New Roman" w:cs="Times New Roman" w:hint="eastAsia"/>
              </w:rPr>
              <w:t>PP_DL</w:t>
            </w:r>
          </w:p>
        </w:tc>
        <w:tc>
          <w:tcPr>
            <w:tcW w:w="6610" w:type="dxa"/>
          </w:tcPr>
          <w:p w14:paraId="36F14FCB" w14:textId="6936D397" w:rsidR="00C349C2" w:rsidRPr="00D94242" w:rsidRDefault="009C20F5" w:rsidP="0064646C">
            <w:pPr>
              <w:rPr>
                <w:rFonts w:ascii="Times New Roman" w:hAnsi="Times New Roman" w:cs="Times New Roman"/>
              </w:rPr>
            </w:pPr>
            <w:r w:rsidRPr="00D94242">
              <w:rPr>
                <w:rFonts w:ascii="Times New Roman" w:hAnsi="Times New Roman" w:cs="Times New Roman"/>
              </w:rPr>
              <w:t>module_idP, cooperation_flag, frameP, subframeP</w:t>
            </w:r>
            <w:r>
              <w:rPr>
                <w:rFonts w:ascii="Times New Roman" w:hAnsi="Times New Roman" w:cs="Times New Roman"/>
              </w:rPr>
              <w:t>(1, 2, 3, 4, 6, 7, 8, 9)</w:t>
            </w:r>
          </w:p>
        </w:tc>
      </w:tr>
      <w:tr w:rsidR="00C349C2" w14:paraId="3D5786B8" w14:textId="77777777" w:rsidTr="002149D1">
        <w:trPr>
          <w:jc w:val="center"/>
        </w:trPr>
        <w:tc>
          <w:tcPr>
            <w:tcW w:w="1129" w:type="dxa"/>
          </w:tcPr>
          <w:p w14:paraId="218A482D" w14:textId="5EC97A13" w:rsidR="00C349C2" w:rsidRDefault="009C20F5" w:rsidP="0064646C">
            <w:pPr>
              <w:rPr>
                <w:rFonts w:ascii="Times New Roman" w:hAnsi="Times New Roman" w:cs="Times New Roman"/>
              </w:rPr>
            </w:pPr>
            <w:r>
              <w:rPr>
                <w:rFonts w:ascii="Times New Roman" w:hAnsi="Times New Roman" w:cs="Times New Roman"/>
              </w:rPr>
              <w:t>SD_in</w:t>
            </w:r>
          </w:p>
        </w:tc>
        <w:tc>
          <w:tcPr>
            <w:tcW w:w="2179" w:type="dxa"/>
          </w:tcPr>
          <w:p w14:paraId="50FFA609" w14:textId="33A190ED" w:rsidR="00C349C2" w:rsidRPr="00D94242" w:rsidRDefault="009C20F5" w:rsidP="0064646C">
            <w:pPr>
              <w:rPr>
                <w:rFonts w:ascii="Times New Roman" w:hAnsi="Times New Roman" w:cs="Times New Roman"/>
              </w:rPr>
            </w:pPr>
            <w:r>
              <w:rPr>
                <w:rFonts w:ascii="Times New Roman" w:hAnsi="Times New Roman" w:cs="Times New Roman"/>
              </w:rPr>
              <w:t>M</w:t>
            </w:r>
            <w:r w:rsidR="00E815AE">
              <w:rPr>
                <w:rFonts w:ascii="Times New Roman" w:hAnsi="Times New Roman" w:cs="Times New Roman"/>
              </w:rPr>
              <w:t>AC_RR</w:t>
            </w:r>
            <w:r>
              <w:rPr>
                <w:rFonts w:ascii="Times New Roman" w:hAnsi="Times New Roman" w:cs="Times New Roman"/>
              </w:rPr>
              <w:t>C_SAP</w:t>
            </w:r>
          </w:p>
        </w:tc>
        <w:tc>
          <w:tcPr>
            <w:tcW w:w="6610" w:type="dxa"/>
          </w:tcPr>
          <w:p w14:paraId="7A91903E" w14:textId="04035996" w:rsidR="00C349C2" w:rsidRPr="00D94242" w:rsidRDefault="00E815AE" w:rsidP="0064646C">
            <w:pPr>
              <w:rPr>
                <w:rFonts w:ascii="Times New Roman" w:hAnsi="Times New Roman" w:cs="Times New Roman"/>
              </w:rPr>
            </w:pPr>
            <w:r>
              <w:rPr>
                <w:rFonts w:ascii="Times New Roman" w:hAnsi="Times New Roman" w:cs="Times New Roman"/>
              </w:rPr>
              <w:t>Get UE context s</w:t>
            </w:r>
            <w:r w:rsidRPr="000502BC">
              <w:rPr>
                <w:rFonts w:ascii="Times New Roman" w:hAnsi="Times New Roman" w:cs="Times New Roman"/>
              </w:rPr>
              <w:t>tatus</w:t>
            </w:r>
            <w:r>
              <w:rPr>
                <w:rFonts w:ascii="Times New Roman" w:hAnsi="Times New Roman" w:cs="Times New Roman"/>
              </w:rPr>
              <w:t xml:space="preserve"> or </w:t>
            </w:r>
            <w:r w:rsidRPr="000502BC">
              <w:rPr>
                <w:rFonts w:ascii="Times New Roman" w:hAnsi="Times New Roman" w:cs="Times New Roman"/>
              </w:rPr>
              <w:t>RRC_INACTIVE</w:t>
            </w:r>
          </w:p>
        </w:tc>
      </w:tr>
      <w:tr w:rsidR="00E815AE" w14:paraId="51A7B778" w14:textId="77777777" w:rsidTr="002149D1">
        <w:trPr>
          <w:jc w:val="center"/>
        </w:trPr>
        <w:tc>
          <w:tcPr>
            <w:tcW w:w="1129" w:type="dxa"/>
          </w:tcPr>
          <w:p w14:paraId="5A5999F9" w14:textId="662C89A6" w:rsidR="00E815AE" w:rsidRDefault="00E815AE" w:rsidP="0064646C">
            <w:pPr>
              <w:rPr>
                <w:rFonts w:ascii="Times New Roman" w:hAnsi="Times New Roman" w:cs="Times New Roman"/>
              </w:rPr>
            </w:pPr>
            <w:r>
              <w:rPr>
                <w:rFonts w:ascii="Times New Roman" w:hAnsi="Times New Roman" w:cs="Times New Roman"/>
              </w:rPr>
              <w:t>SD_out</w:t>
            </w:r>
          </w:p>
        </w:tc>
        <w:tc>
          <w:tcPr>
            <w:tcW w:w="2179" w:type="dxa"/>
          </w:tcPr>
          <w:p w14:paraId="3A74C0B8" w14:textId="55A989B5" w:rsidR="00E815AE" w:rsidRDefault="00E815AE" w:rsidP="0064646C">
            <w:pPr>
              <w:rPr>
                <w:rFonts w:ascii="Times New Roman" w:hAnsi="Times New Roman" w:cs="Times New Roman"/>
              </w:rPr>
            </w:pPr>
            <w:r>
              <w:rPr>
                <w:rFonts w:ascii="Times New Roman" w:hAnsi="Times New Roman" w:cs="Times New Roman"/>
              </w:rPr>
              <w:t>MAC_RRC_SAP</w:t>
            </w:r>
          </w:p>
        </w:tc>
        <w:tc>
          <w:tcPr>
            <w:tcW w:w="6610" w:type="dxa"/>
          </w:tcPr>
          <w:p w14:paraId="2C1235D3" w14:textId="6414CDE0" w:rsidR="00E815AE" w:rsidRDefault="00E815AE" w:rsidP="0064646C">
            <w:pPr>
              <w:rPr>
                <w:rFonts w:ascii="Times New Roman" w:hAnsi="Times New Roman" w:cs="Times New Roman"/>
              </w:rPr>
            </w:pPr>
            <w:r w:rsidRPr="000502BC">
              <w:rPr>
                <w:rFonts w:ascii="Times New Roman" w:hAnsi="Times New Roman" w:cs="Times New Roman"/>
              </w:rPr>
              <w:t>module_idP,</w:t>
            </w:r>
            <w:r>
              <w:rPr>
                <w:rFonts w:ascii="Times New Roman" w:hAnsi="Times New Roman" w:cs="Times New Roman"/>
              </w:rPr>
              <w:t xml:space="preserve"> r</w:t>
            </w:r>
            <w:r w:rsidRPr="000502BC">
              <w:rPr>
                <w:rFonts w:ascii="Times New Roman" w:hAnsi="Times New Roman" w:cs="Times New Roman"/>
              </w:rPr>
              <w:t>ntiP</w:t>
            </w:r>
          </w:p>
        </w:tc>
      </w:tr>
      <w:tr w:rsidR="00EE055F" w14:paraId="2E99D707" w14:textId="77777777" w:rsidTr="002149D1">
        <w:trPr>
          <w:trHeight w:val="1005"/>
          <w:jc w:val="center"/>
        </w:trPr>
        <w:tc>
          <w:tcPr>
            <w:tcW w:w="1129" w:type="dxa"/>
            <w:vMerge w:val="restart"/>
          </w:tcPr>
          <w:p w14:paraId="61D825C5" w14:textId="75B3FCE2" w:rsidR="00EE055F" w:rsidRDefault="00EE055F" w:rsidP="0064646C">
            <w:pPr>
              <w:rPr>
                <w:rFonts w:ascii="Times New Roman" w:hAnsi="Times New Roman" w:cs="Times New Roman"/>
              </w:rPr>
            </w:pPr>
            <w:r>
              <w:rPr>
                <w:rFonts w:ascii="Times New Roman" w:hAnsi="Times New Roman" w:cs="Times New Roman"/>
              </w:rPr>
              <w:t>SD_in</w:t>
            </w:r>
          </w:p>
        </w:tc>
        <w:tc>
          <w:tcPr>
            <w:tcW w:w="2179" w:type="dxa"/>
            <w:vMerge w:val="restart"/>
          </w:tcPr>
          <w:p w14:paraId="3C2DEA1B" w14:textId="39860ADE" w:rsidR="00EE055F" w:rsidRPr="00D94242" w:rsidRDefault="00EE055F" w:rsidP="0064646C">
            <w:pPr>
              <w:rPr>
                <w:rFonts w:ascii="Times New Roman" w:hAnsi="Times New Roman" w:cs="Times New Roman"/>
              </w:rPr>
            </w:pPr>
            <w:r>
              <w:rPr>
                <w:rFonts w:ascii="Times New Roman" w:hAnsi="Times New Roman" w:cs="Times New Roman"/>
              </w:rPr>
              <w:t>MAC_RLC_SAP</w:t>
            </w:r>
          </w:p>
        </w:tc>
        <w:tc>
          <w:tcPr>
            <w:tcW w:w="6610" w:type="dxa"/>
          </w:tcPr>
          <w:p w14:paraId="487AEB18" w14:textId="220AC14D" w:rsidR="00EE055F" w:rsidRPr="00EE055F" w:rsidRDefault="00EE055F" w:rsidP="0064646C">
            <w:r>
              <w:rPr>
                <w:rFonts w:ascii="Times New Roman" w:hAnsi="Times New Roman" w:cs="Times New Roman"/>
              </w:rPr>
              <w:t>Get SDU length(</w:t>
            </w:r>
            <w:r>
              <w:rPr>
                <w:rFonts w:ascii="Times New Roman" w:hAnsi="Times New Roman" w:cs="Times New Roman" w:hint="eastAsia"/>
              </w:rPr>
              <w:t xml:space="preserve"> bytes</w:t>
            </w:r>
            <w:r>
              <w:rPr>
                <w:rFonts w:ascii="Times New Roman" w:hAnsi="Times New Roman" w:cs="Times New Roman"/>
              </w:rPr>
              <w:t xml:space="preserve">) from RLC through </w:t>
            </w:r>
            <w:r>
              <w:rPr>
                <w:rFonts w:ascii="Times New Roman" w:hAnsi="Times New Roman" w:cs="Times New Roman" w:hint="eastAsia"/>
              </w:rPr>
              <w:t>D</w:t>
            </w:r>
            <w:r>
              <w:rPr>
                <w:rFonts w:ascii="Times New Roman" w:hAnsi="Times New Roman" w:cs="Times New Roman"/>
              </w:rPr>
              <w:t>CCH</w:t>
            </w:r>
            <w:r>
              <w:rPr>
                <w:rFonts w:ascii="Times New Roman" w:hAnsi="Times New Roman" w:cs="Times New Roman" w:hint="eastAsia"/>
              </w:rPr>
              <w:t>(SRB1)</w:t>
            </w:r>
            <w:r>
              <w:rPr>
                <w:rFonts w:ascii="Times New Roman" w:hAnsi="Times New Roman" w:cs="Times New Roman" w:hint="eastAsia"/>
              </w:rPr>
              <w:t>、</w:t>
            </w:r>
            <w:r>
              <w:rPr>
                <w:rFonts w:ascii="Times New Roman" w:hAnsi="Times New Roman" w:cs="Times New Roman" w:hint="eastAsia"/>
              </w:rPr>
              <w:t>DCCH1(SRB2)</w:t>
            </w:r>
            <w:r>
              <w:rPr>
                <w:rFonts w:ascii="Times New Roman" w:hAnsi="Times New Roman" w:cs="Times New Roman" w:hint="eastAsia"/>
              </w:rPr>
              <w:t>、</w:t>
            </w:r>
            <w:r>
              <w:rPr>
                <w:rFonts w:ascii="Times New Roman" w:hAnsi="Times New Roman" w:cs="Times New Roman" w:hint="eastAsia"/>
              </w:rPr>
              <w:t>DTCH</w:t>
            </w:r>
          </w:p>
        </w:tc>
      </w:tr>
      <w:tr w:rsidR="00EE055F" w14:paraId="6EBE9131" w14:textId="77777777" w:rsidTr="002149D1">
        <w:trPr>
          <w:trHeight w:val="1004"/>
          <w:jc w:val="center"/>
        </w:trPr>
        <w:tc>
          <w:tcPr>
            <w:tcW w:w="1129" w:type="dxa"/>
            <w:vMerge/>
          </w:tcPr>
          <w:p w14:paraId="5A412E94" w14:textId="77777777" w:rsidR="00EE055F" w:rsidRDefault="00EE055F" w:rsidP="0064646C">
            <w:pPr>
              <w:rPr>
                <w:rFonts w:ascii="Times New Roman" w:hAnsi="Times New Roman" w:cs="Times New Roman"/>
              </w:rPr>
            </w:pPr>
          </w:p>
        </w:tc>
        <w:tc>
          <w:tcPr>
            <w:tcW w:w="2179" w:type="dxa"/>
            <w:vMerge/>
          </w:tcPr>
          <w:p w14:paraId="11A4D31D" w14:textId="77777777" w:rsidR="00EE055F" w:rsidRDefault="00EE055F" w:rsidP="0064646C">
            <w:pPr>
              <w:rPr>
                <w:rFonts w:ascii="Times New Roman" w:hAnsi="Times New Roman" w:cs="Times New Roman"/>
              </w:rPr>
            </w:pPr>
          </w:p>
        </w:tc>
        <w:tc>
          <w:tcPr>
            <w:tcW w:w="6610" w:type="dxa"/>
          </w:tcPr>
          <w:p w14:paraId="7B43AFDC" w14:textId="11A67A99" w:rsidR="00EE055F" w:rsidRPr="00EE055F" w:rsidRDefault="00EE055F" w:rsidP="0064646C">
            <w:pPr>
              <w:rPr>
                <w:rFonts w:ascii="Times New Roman" w:hAnsi="Times New Roman" w:cs="Times New Roman"/>
              </w:rPr>
            </w:pPr>
            <w:r>
              <w:rPr>
                <w:rFonts w:ascii="Times New Roman" w:hAnsi="Times New Roman" w:cs="Times New Roman" w:hint="eastAsia"/>
              </w:rPr>
              <w:t xml:space="preserve">Get </w:t>
            </w:r>
            <w:r>
              <w:rPr>
                <w:rFonts w:ascii="Times New Roman" w:hAnsi="Times New Roman" w:cs="Times New Roman"/>
              </w:rPr>
              <w:t xml:space="preserve">status </w:t>
            </w:r>
            <w:r>
              <w:rPr>
                <w:rFonts w:ascii="Times New Roman" w:hAnsi="Times New Roman" w:cs="Times New Roman" w:hint="eastAsia"/>
              </w:rPr>
              <w:t>response</w:t>
            </w:r>
            <w:r>
              <w:rPr>
                <w:rFonts w:ascii="Times New Roman" w:hAnsi="Times New Roman" w:cs="Times New Roman"/>
              </w:rPr>
              <w:t xml:space="preserve"> from RLC through </w:t>
            </w:r>
            <w:r>
              <w:rPr>
                <w:rFonts w:ascii="Times New Roman" w:hAnsi="Times New Roman" w:cs="Times New Roman" w:hint="eastAsia"/>
              </w:rPr>
              <w:t>D</w:t>
            </w:r>
            <w:r>
              <w:rPr>
                <w:rFonts w:ascii="Times New Roman" w:hAnsi="Times New Roman" w:cs="Times New Roman"/>
              </w:rPr>
              <w:t>CCH</w:t>
            </w:r>
            <w:r>
              <w:rPr>
                <w:rFonts w:ascii="Times New Roman" w:hAnsi="Times New Roman" w:cs="Times New Roman" w:hint="eastAsia"/>
              </w:rPr>
              <w:t>(SRB1)</w:t>
            </w:r>
            <w:r>
              <w:rPr>
                <w:rFonts w:ascii="Times New Roman" w:hAnsi="Times New Roman" w:cs="Times New Roman" w:hint="eastAsia"/>
              </w:rPr>
              <w:t>、</w:t>
            </w:r>
            <w:r>
              <w:rPr>
                <w:rFonts w:ascii="Times New Roman" w:hAnsi="Times New Roman" w:cs="Times New Roman" w:hint="eastAsia"/>
              </w:rPr>
              <w:t>DCCH1(SRB2)</w:t>
            </w:r>
            <w:r>
              <w:rPr>
                <w:rFonts w:ascii="Times New Roman" w:hAnsi="Times New Roman" w:cs="Times New Roman" w:hint="eastAsia"/>
              </w:rPr>
              <w:t>、</w:t>
            </w:r>
            <w:r>
              <w:rPr>
                <w:rFonts w:ascii="Times New Roman" w:hAnsi="Times New Roman" w:cs="Times New Roman" w:hint="eastAsia"/>
              </w:rPr>
              <w:t>DTCH</w:t>
            </w:r>
          </w:p>
        </w:tc>
      </w:tr>
      <w:tr w:rsidR="00815A85" w14:paraId="23CCBE9A" w14:textId="77777777" w:rsidTr="002149D1">
        <w:trPr>
          <w:trHeight w:val="201"/>
          <w:jc w:val="center"/>
        </w:trPr>
        <w:tc>
          <w:tcPr>
            <w:tcW w:w="1129" w:type="dxa"/>
            <w:vMerge w:val="restart"/>
          </w:tcPr>
          <w:p w14:paraId="5B030E8F" w14:textId="421E6442" w:rsidR="00815A85" w:rsidRDefault="00815A85" w:rsidP="0064646C">
            <w:pPr>
              <w:rPr>
                <w:rFonts w:ascii="Times New Roman" w:hAnsi="Times New Roman" w:cs="Times New Roman"/>
              </w:rPr>
            </w:pPr>
            <w:r>
              <w:rPr>
                <w:rFonts w:ascii="Times New Roman" w:hAnsi="Times New Roman" w:cs="Times New Roman"/>
              </w:rPr>
              <w:t>SD_out</w:t>
            </w:r>
          </w:p>
        </w:tc>
        <w:tc>
          <w:tcPr>
            <w:tcW w:w="2179" w:type="dxa"/>
            <w:vMerge w:val="restart"/>
          </w:tcPr>
          <w:p w14:paraId="1F527A7D" w14:textId="681FBFDC" w:rsidR="00815A85" w:rsidRDefault="00815A85" w:rsidP="0064646C">
            <w:pPr>
              <w:rPr>
                <w:rFonts w:ascii="Times New Roman" w:hAnsi="Times New Roman" w:cs="Times New Roman"/>
              </w:rPr>
            </w:pPr>
            <w:r>
              <w:rPr>
                <w:rFonts w:ascii="Times New Roman" w:hAnsi="Times New Roman" w:cs="Times New Roman"/>
              </w:rPr>
              <w:t>MAC_RLC_SAP</w:t>
            </w:r>
          </w:p>
        </w:tc>
        <w:tc>
          <w:tcPr>
            <w:tcW w:w="6610" w:type="dxa"/>
          </w:tcPr>
          <w:p w14:paraId="3A31CE86" w14:textId="66800D7A" w:rsidR="00815A85" w:rsidRPr="00D94242" w:rsidRDefault="006C105E" w:rsidP="0064646C">
            <w:pPr>
              <w:rPr>
                <w:rFonts w:ascii="Times New Roman" w:hAnsi="Times New Roman" w:cs="Times New Roman"/>
              </w:rPr>
            </w:pPr>
            <w:r>
              <w:rPr>
                <w:rFonts w:ascii="Times New Roman" w:hAnsi="Times New Roman" w:cs="Times New Roman"/>
              </w:rPr>
              <w:t>module_idP,</w:t>
            </w:r>
            <w:r w:rsidRPr="00815A85">
              <w:rPr>
                <w:rFonts w:ascii="Times New Roman" w:hAnsi="Times New Roman" w:cs="Times New Roman"/>
              </w:rPr>
              <w:t xml:space="preserve"> rntiP, eNB_index,</w:t>
            </w:r>
            <w:r>
              <w:rPr>
                <w:rFonts w:ascii="Times New Roman" w:hAnsi="Times New Roman" w:cs="Times New Roman"/>
              </w:rPr>
              <w:t xml:space="preserve"> </w:t>
            </w:r>
            <w:r w:rsidRPr="00815A85">
              <w:rPr>
                <w:rFonts w:ascii="Times New Roman" w:hAnsi="Times New Roman" w:cs="Times New Roman"/>
              </w:rPr>
              <w:t>frameP,</w:t>
            </w:r>
            <w:r>
              <w:rPr>
                <w:rFonts w:ascii="Times New Roman" w:hAnsi="Times New Roman" w:cs="Times New Roman"/>
              </w:rPr>
              <w:t xml:space="preserve"> </w:t>
            </w:r>
            <w:r w:rsidRPr="00815A85">
              <w:rPr>
                <w:rFonts w:ascii="Times New Roman" w:hAnsi="Times New Roman" w:cs="Times New Roman"/>
              </w:rPr>
              <w:t>enb_flagP,</w:t>
            </w:r>
            <w:r>
              <w:rPr>
                <w:rFonts w:ascii="Times New Roman" w:hAnsi="Times New Roman" w:cs="Times New Roman"/>
              </w:rPr>
              <w:t xml:space="preserve"> </w:t>
            </w:r>
            <w:r w:rsidRPr="00815A85">
              <w:rPr>
                <w:rFonts w:ascii="Times New Roman" w:hAnsi="Times New Roman" w:cs="Times New Roman"/>
              </w:rPr>
              <w:t>M</w:t>
            </w:r>
            <w:r>
              <w:rPr>
                <w:rFonts w:ascii="Times New Roman" w:hAnsi="Times New Roman" w:cs="Times New Roman"/>
              </w:rPr>
              <w:t xml:space="preserve">BMS_flagP, channel_idP, </w:t>
            </w:r>
            <w:r w:rsidRPr="00815A85">
              <w:rPr>
                <w:rFonts w:ascii="Times New Roman" w:hAnsi="Times New Roman" w:cs="Times New Roman"/>
              </w:rPr>
              <w:t>*buffer_pP</w:t>
            </w:r>
          </w:p>
        </w:tc>
      </w:tr>
      <w:tr w:rsidR="00815A85" w14:paraId="629DB6FD" w14:textId="77777777" w:rsidTr="002149D1">
        <w:trPr>
          <w:trHeight w:val="201"/>
          <w:jc w:val="center"/>
        </w:trPr>
        <w:tc>
          <w:tcPr>
            <w:tcW w:w="1129" w:type="dxa"/>
            <w:vMerge/>
          </w:tcPr>
          <w:p w14:paraId="025A72BF" w14:textId="77777777" w:rsidR="00815A85" w:rsidRDefault="00815A85" w:rsidP="0064646C">
            <w:pPr>
              <w:rPr>
                <w:rFonts w:ascii="Times New Roman" w:hAnsi="Times New Roman" w:cs="Times New Roman"/>
              </w:rPr>
            </w:pPr>
          </w:p>
        </w:tc>
        <w:tc>
          <w:tcPr>
            <w:tcW w:w="2179" w:type="dxa"/>
            <w:vMerge/>
          </w:tcPr>
          <w:p w14:paraId="62F0B9B7" w14:textId="77777777" w:rsidR="00815A85" w:rsidRDefault="00815A85" w:rsidP="0064646C">
            <w:pPr>
              <w:rPr>
                <w:rFonts w:ascii="Times New Roman" w:hAnsi="Times New Roman" w:cs="Times New Roman"/>
              </w:rPr>
            </w:pPr>
          </w:p>
        </w:tc>
        <w:tc>
          <w:tcPr>
            <w:tcW w:w="6610" w:type="dxa"/>
          </w:tcPr>
          <w:p w14:paraId="48118164" w14:textId="3FA0D440" w:rsidR="00815A85" w:rsidRPr="00D94242" w:rsidRDefault="006C105E" w:rsidP="0064646C">
            <w:pPr>
              <w:rPr>
                <w:rFonts w:ascii="Times New Roman" w:hAnsi="Times New Roman" w:cs="Times New Roman"/>
              </w:rPr>
            </w:pPr>
            <w:r w:rsidRPr="00051175">
              <w:rPr>
                <w:rFonts w:ascii="Times New Roman" w:hAnsi="Times New Roman" w:cs="Times New Roman"/>
              </w:rPr>
              <w:t>module_idP, rntiP, eNB_index,</w:t>
            </w:r>
            <w:r>
              <w:rPr>
                <w:rFonts w:ascii="Times New Roman" w:hAnsi="Times New Roman" w:cs="Times New Roman"/>
              </w:rPr>
              <w:t xml:space="preserve"> </w:t>
            </w:r>
            <w:r w:rsidRPr="00051175">
              <w:rPr>
                <w:rFonts w:ascii="Times New Roman" w:hAnsi="Times New Roman" w:cs="Times New Roman"/>
              </w:rPr>
              <w:t>frameP, enb_flagP,</w:t>
            </w:r>
            <w:r>
              <w:rPr>
                <w:rFonts w:ascii="Times New Roman" w:hAnsi="Times New Roman" w:cs="Times New Roman" w:hint="eastAsia"/>
              </w:rPr>
              <w:t xml:space="preserve"> </w:t>
            </w:r>
            <w:r>
              <w:rPr>
                <w:rFonts w:ascii="Times New Roman" w:hAnsi="Times New Roman" w:cs="Times New Roman"/>
              </w:rPr>
              <w:t>MBMS_flagP,</w:t>
            </w:r>
            <w:r>
              <w:rPr>
                <w:rFonts w:ascii="Times New Roman" w:hAnsi="Times New Roman" w:cs="Times New Roman" w:hint="eastAsia"/>
              </w:rPr>
              <w:t xml:space="preserve"> </w:t>
            </w:r>
            <w:r w:rsidRPr="00051175">
              <w:rPr>
                <w:rFonts w:ascii="Times New Roman" w:hAnsi="Times New Roman" w:cs="Times New Roman"/>
              </w:rPr>
              <w:t xml:space="preserve">channel_idP, </w:t>
            </w:r>
            <w:r>
              <w:rPr>
                <w:rFonts w:ascii="Times New Roman" w:hAnsi="Times New Roman" w:cs="Times New Roman"/>
              </w:rPr>
              <w:t>tb_sizeP</w:t>
            </w:r>
          </w:p>
        </w:tc>
      </w:tr>
      <w:tr w:rsidR="00E815AE" w14:paraId="4513DFC5" w14:textId="77777777" w:rsidTr="002149D1">
        <w:trPr>
          <w:jc w:val="center"/>
        </w:trPr>
        <w:tc>
          <w:tcPr>
            <w:tcW w:w="1129" w:type="dxa"/>
          </w:tcPr>
          <w:p w14:paraId="321C9D86" w14:textId="267C5C1D" w:rsidR="00E815AE" w:rsidRDefault="00E815AE" w:rsidP="0064646C">
            <w:pPr>
              <w:rPr>
                <w:rFonts w:ascii="Times New Roman" w:hAnsi="Times New Roman" w:cs="Times New Roman"/>
              </w:rPr>
            </w:pPr>
            <w:r>
              <w:rPr>
                <w:rFonts w:ascii="Times New Roman" w:hAnsi="Times New Roman" w:cs="Times New Roman" w:hint="eastAsia"/>
              </w:rPr>
              <w:t>FDD_out</w:t>
            </w:r>
          </w:p>
        </w:tc>
        <w:tc>
          <w:tcPr>
            <w:tcW w:w="2179" w:type="dxa"/>
          </w:tcPr>
          <w:p w14:paraId="0ED3F892" w14:textId="0BE68C52" w:rsidR="00E815AE" w:rsidRDefault="00E815AE" w:rsidP="0064646C">
            <w:pPr>
              <w:rPr>
                <w:rFonts w:ascii="Times New Roman" w:hAnsi="Times New Roman" w:cs="Times New Roman"/>
              </w:rPr>
            </w:pPr>
            <w:r>
              <w:rPr>
                <w:rFonts w:ascii="Times New Roman" w:hAnsi="Times New Roman" w:cs="Times New Roman" w:hint="eastAsia"/>
              </w:rPr>
              <w:t>DLSCH</w:t>
            </w:r>
          </w:p>
        </w:tc>
        <w:tc>
          <w:tcPr>
            <w:tcW w:w="6610" w:type="dxa"/>
          </w:tcPr>
          <w:p w14:paraId="74F3B92D" w14:textId="3D45C92D" w:rsidR="00E815AE" w:rsidRPr="00D94242" w:rsidRDefault="003A5D17" w:rsidP="0064646C">
            <w:pPr>
              <w:rPr>
                <w:rFonts w:ascii="Times New Roman" w:hAnsi="Times New Roman" w:cs="Times New Roman"/>
              </w:rPr>
            </w:pPr>
            <w:r>
              <w:rPr>
                <w:rFonts w:ascii="Times New Roman" w:hAnsi="Times New Roman" w:cs="Times New Roman"/>
                <w:color w:val="FF0000"/>
              </w:rPr>
              <w:t>DLSCH Message</w:t>
            </w:r>
          </w:p>
        </w:tc>
      </w:tr>
    </w:tbl>
    <w:p w14:paraId="79D86981" w14:textId="62F07E6E" w:rsidR="00C349C2" w:rsidRPr="000503A5" w:rsidRDefault="00C349C2" w:rsidP="000503A5">
      <w:pPr>
        <w:jc w:val="center"/>
        <w:rPr>
          <w:rFonts w:ascii="Times New Roman" w:hAnsi="Times New Roman" w:cs="Times New Roman"/>
        </w:rPr>
      </w:pPr>
      <w:r>
        <w:rPr>
          <w:rFonts w:ascii="Times New Roman" w:hAnsi="Times New Roman" w:cs="Times New Roman" w:hint="eastAsia"/>
        </w:rPr>
        <w:t>Table</w:t>
      </w:r>
      <w:r w:rsidR="002149D1">
        <w:rPr>
          <w:rFonts w:ascii="Times New Roman" w:hAnsi="Times New Roman" w:cs="Times New Roman"/>
        </w:rPr>
        <w:t xml:space="preserve"> 11</w:t>
      </w:r>
      <w:r w:rsidR="00B44A92">
        <w:rPr>
          <w:rFonts w:ascii="Times New Roman" w:hAnsi="Times New Roman" w:cs="Times New Roman"/>
        </w:rPr>
        <w:t>.</w:t>
      </w:r>
      <w:r w:rsidR="000503A5">
        <w:rPr>
          <w:rFonts w:ascii="Times New Roman" w:hAnsi="Times New Roman" w:cs="Times New Roman"/>
        </w:rPr>
        <w:t xml:space="preserve"> Parameters of signal lines.</w:t>
      </w:r>
    </w:p>
    <w:p w14:paraId="557EE552" w14:textId="29CB058F" w:rsidR="009913D1" w:rsidRDefault="003057CF" w:rsidP="007F0A27">
      <w:pPr>
        <w:pStyle w:val="2"/>
        <w:rPr>
          <w:rFonts w:ascii="Times New Roman" w:hAnsi="Times New Roman" w:cs="Times New Roman"/>
        </w:rPr>
      </w:pPr>
      <w:bookmarkStart w:id="82" w:name="_Toc468707389"/>
      <w:r>
        <w:lastRenderedPageBreak/>
        <w:t>5</w:t>
      </w:r>
      <w:r w:rsidR="0053622A">
        <w:rPr>
          <w:rFonts w:hint="eastAsia"/>
        </w:rPr>
        <w:t>.</w:t>
      </w:r>
      <w:r w:rsidR="0053622A">
        <w:t xml:space="preserve">3 </w:t>
      </w:r>
      <w:r w:rsidR="004B3FE8">
        <w:rPr>
          <w:rFonts w:ascii="Times New Roman" w:hAnsi="Times New Roman" w:cs="Times New Roman"/>
        </w:rPr>
        <w:t>ULSCH_Process</w:t>
      </w:r>
      <w:bookmarkEnd w:id="82"/>
    </w:p>
    <w:p w14:paraId="6A553265" w14:textId="785470E0" w:rsidR="00C0496F" w:rsidRDefault="003057CF" w:rsidP="00C0496F">
      <w:pPr>
        <w:pStyle w:val="3"/>
      </w:pPr>
      <w:bookmarkStart w:id="83" w:name="_Toc468707390"/>
      <w:r>
        <w:t>5</w:t>
      </w:r>
      <w:r w:rsidR="00C0496F">
        <w:rPr>
          <w:rFonts w:hint="eastAsia"/>
        </w:rPr>
        <w:t>.</w:t>
      </w:r>
      <w:r w:rsidR="00C0496F">
        <w:t>3</w:t>
      </w:r>
      <w:r w:rsidR="00C0496F">
        <w:rPr>
          <w:rFonts w:hint="eastAsia"/>
        </w:rPr>
        <w:t>.1</w:t>
      </w:r>
      <w:r w:rsidR="00C0496F">
        <w:t xml:space="preserve"> Introduction</w:t>
      </w:r>
      <w:bookmarkEnd w:id="83"/>
    </w:p>
    <w:p w14:paraId="710BBCC1" w14:textId="788D69AC" w:rsidR="00C0496F" w:rsidRDefault="00C0496F" w:rsidP="00C0496F">
      <w:r>
        <w:rPr>
          <w:rFonts w:hint="eastAsia"/>
          <w:noProof/>
        </w:rPr>
        <w:drawing>
          <wp:inline distT="0" distB="0" distL="0" distR="0" wp14:anchorId="641BEE62" wp14:editId="32F68ACA">
            <wp:extent cx="5536096" cy="7048996"/>
            <wp:effectExtent l="0" t="0" r="762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lsch_Sche.png"/>
                    <pic:cNvPicPr/>
                  </pic:nvPicPr>
                  <pic:blipFill>
                    <a:blip r:embed="rId12">
                      <a:extLst>
                        <a:ext uri="{28A0092B-C50C-407E-A947-70E740481C1C}">
                          <a14:useLocalDpi xmlns:a14="http://schemas.microsoft.com/office/drawing/2010/main" val="0"/>
                        </a:ext>
                      </a:extLst>
                    </a:blip>
                    <a:stretch>
                      <a:fillRect/>
                    </a:stretch>
                  </pic:blipFill>
                  <pic:spPr>
                    <a:xfrm>
                      <a:off x="0" y="0"/>
                      <a:ext cx="5540977" cy="7055210"/>
                    </a:xfrm>
                    <a:prstGeom prst="rect">
                      <a:avLst/>
                    </a:prstGeom>
                  </pic:spPr>
                </pic:pic>
              </a:graphicData>
            </a:graphic>
          </wp:inline>
        </w:drawing>
      </w:r>
    </w:p>
    <w:p w14:paraId="75A9ED15" w14:textId="18FD1D66" w:rsidR="00C0496F" w:rsidRDefault="008D4E53" w:rsidP="00C0496F">
      <w:pPr>
        <w:jc w:val="center"/>
        <w:rPr>
          <w:rFonts w:ascii="Times New Roman" w:hAnsi="Times New Roman" w:cs="Times New Roman"/>
        </w:rPr>
      </w:pPr>
      <w:r>
        <w:rPr>
          <w:rFonts w:ascii="Times New Roman" w:hAnsi="Times New Roman" w:cs="Times New Roman"/>
        </w:rPr>
        <w:t>Fig.</w:t>
      </w:r>
      <w:r w:rsidR="00BD28E0">
        <w:rPr>
          <w:rFonts w:ascii="Times New Roman" w:hAnsi="Times New Roman" w:cs="Times New Roman"/>
        </w:rPr>
        <w:t>9</w:t>
      </w:r>
      <w:r w:rsidR="00C0496F">
        <w:rPr>
          <w:rFonts w:ascii="Times New Roman" w:hAnsi="Times New Roman" w:cs="Times New Roman"/>
        </w:rPr>
        <w:t xml:space="preserve"> Block level of </w:t>
      </w:r>
      <w:r w:rsidR="00C0496F">
        <w:rPr>
          <w:rFonts w:ascii="Times New Roman" w:hAnsi="Times New Roman" w:cs="Times New Roman" w:hint="eastAsia"/>
        </w:rPr>
        <w:t>Ulsch_sche</w:t>
      </w:r>
      <w:r w:rsidR="00C0496F">
        <w:rPr>
          <w:rFonts w:ascii="Times New Roman" w:hAnsi="Times New Roman" w:cs="Times New Roman"/>
        </w:rPr>
        <w:t>.</w:t>
      </w:r>
    </w:p>
    <w:tbl>
      <w:tblPr>
        <w:tblStyle w:val="a3"/>
        <w:tblW w:w="10485" w:type="dxa"/>
        <w:jc w:val="center"/>
        <w:tblLayout w:type="fixed"/>
        <w:tblLook w:val="04A0" w:firstRow="1" w:lastRow="0" w:firstColumn="1" w:lastColumn="0" w:noHBand="0" w:noVBand="1"/>
      </w:tblPr>
      <w:tblGrid>
        <w:gridCol w:w="2122"/>
        <w:gridCol w:w="3827"/>
        <w:gridCol w:w="2551"/>
        <w:gridCol w:w="1985"/>
      </w:tblGrid>
      <w:tr w:rsidR="00541DA4" w:rsidRPr="000A00EB" w14:paraId="6A2486F9" w14:textId="77777777" w:rsidTr="001C7797">
        <w:trPr>
          <w:jc w:val="center"/>
        </w:trPr>
        <w:tc>
          <w:tcPr>
            <w:tcW w:w="2122" w:type="dxa"/>
            <w:shd w:val="clear" w:color="auto" w:fill="D9D9D9" w:themeFill="background1" w:themeFillShade="D9"/>
          </w:tcPr>
          <w:p w14:paraId="632335AA" w14:textId="77777777" w:rsidR="00541DA4" w:rsidRPr="000A00EB" w:rsidRDefault="00541DA4" w:rsidP="0064646C">
            <w:pPr>
              <w:rPr>
                <w:rFonts w:ascii="Times New Roman" w:hAnsi="Times New Roman" w:cs="Times New Roman"/>
                <w:b/>
              </w:rPr>
            </w:pPr>
            <w:r w:rsidRPr="000A00EB">
              <w:rPr>
                <w:rFonts w:ascii="Times New Roman" w:hAnsi="Times New Roman" w:cs="Times New Roman" w:hint="eastAsia"/>
                <w:b/>
              </w:rPr>
              <w:lastRenderedPageBreak/>
              <w:t>Process Name</w:t>
            </w:r>
          </w:p>
        </w:tc>
        <w:tc>
          <w:tcPr>
            <w:tcW w:w="3827" w:type="dxa"/>
            <w:shd w:val="clear" w:color="auto" w:fill="D9D9D9" w:themeFill="background1" w:themeFillShade="D9"/>
          </w:tcPr>
          <w:p w14:paraId="58CE9F16" w14:textId="77777777" w:rsidR="00541DA4" w:rsidRPr="000A00EB" w:rsidRDefault="00541DA4" w:rsidP="0064646C">
            <w:pPr>
              <w:rPr>
                <w:rFonts w:ascii="Times New Roman" w:hAnsi="Times New Roman" w:cs="Times New Roman"/>
                <w:b/>
              </w:rPr>
            </w:pPr>
            <w:r w:rsidRPr="000A00EB">
              <w:rPr>
                <w:rFonts w:ascii="Times New Roman" w:hAnsi="Times New Roman" w:cs="Times New Roman" w:hint="eastAsia"/>
                <w:b/>
              </w:rPr>
              <w:t>Description</w:t>
            </w:r>
          </w:p>
        </w:tc>
        <w:tc>
          <w:tcPr>
            <w:tcW w:w="2551" w:type="dxa"/>
            <w:shd w:val="clear" w:color="auto" w:fill="D9D9D9" w:themeFill="background1" w:themeFillShade="D9"/>
          </w:tcPr>
          <w:p w14:paraId="09B9F127" w14:textId="77777777" w:rsidR="00541DA4" w:rsidRPr="000A00EB" w:rsidRDefault="00541DA4" w:rsidP="0064646C">
            <w:pPr>
              <w:rPr>
                <w:rFonts w:ascii="Times New Roman" w:hAnsi="Times New Roman" w:cs="Times New Roman"/>
                <w:b/>
              </w:rPr>
            </w:pPr>
            <w:r>
              <w:rPr>
                <w:rFonts w:ascii="Times New Roman" w:hAnsi="Times New Roman" w:cs="Times New Roman" w:hint="eastAsia"/>
                <w:b/>
              </w:rPr>
              <w:t>File Name</w:t>
            </w:r>
          </w:p>
        </w:tc>
        <w:tc>
          <w:tcPr>
            <w:tcW w:w="1985" w:type="dxa"/>
            <w:shd w:val="clear" w:color="auto" w:fill="D9D9D9" w:themeFill="background1" w:themeFillShade="D9"/>
          </w:tcPr>
          <w:p w14:paraId="3D6516B2" w14:textId="77777777" w:rsidR="00541DA4" w:rsidRDefault="00541DA4" w:rsidP="0064646C">
            <w:pPr>
              <w:rPr>
                <w:rFonts w:ascii="Times New Roman" w:hAnsi="Times New Roman" w:cs="Times New Roman"/>
                <w:b/>
              </w:rPr>
            </w:pPr>
            <w:r>
              <w:rPr>
                <w:rFonts w:ascii="Times New Roman" w:hAnsi="Times New Roman" w:cs="Times New Roman" w:hint="eastAsia"/>
                <w:b/>
              </w:rPr>
              <w:t>Fu</w:t>
            </w:r>
            <w:r>
              <w:rPr>
                <w:rFonts w:ascii="Times New Roman" w:hAnsi="Times New Roman" w:cs="Times New Roman"/>
                <w:b/>
              </w:rPr>
              <w:t>nction Name</w:t>
            </w:r>
          </w:p>
        </w:tc>
      </w:tr>
      <w:tr w:rsidR="00541DA4" w14:paraId="6A582573" w14:textId="77777777" w:rsidTr="001C7797">
        <w:trPr>
          <w:jc w:val="center"/>
        </w:trPr>
        <w:tc>
          <w:tcPr>
            <w:tcW w:w="2122" w:type="dxa"/>
          </w:tcPr>
          <w:p w14:paraId="165AF645" w14:textId="2DF22CF4" w:rsidR="00541DA4" w:rsidRDefault="00541DA4" w:rsidP="0064646C">
            <w:pPr>
              <w:rPr>
                <w:rFonts w:ascii="Times New Roman" w:hAnsi="Times New Roman" w:cs="Times New Roman"/>
              </w:rPr>
            </w:pPr>
            <w:r>
              <w:rPr>
                <w:rFonts w:ascii="Times New Roman" w:hAnsi="Times New Roman" w:cs="Times New Roman"/>
              </w:rPr>
              <w:t>Sche_ULSCH</w:t>
            </w:r>
          </w:p>
        </w:tc>
        <w:tc>
          <w:tcPr>
            <w:tcW w:w="3827" w:type="dxa"/>
          </w:tcPr>
          <w:p w14:paraId="3AA6798D" w14:textId="7E75E7A5" w:rsidR="00541DA4" w:rsidRDefault="00541DA4" w:rsidP="0064646C">
            <w:pPr>
              <w:rPr>
                <w:rFonts w:ascii="Times New Roman" w:hAnsi="Times New Roman" w:cs="Times New Roman"/>
              </w:rPr>
            </w:pPr>
            <w:r>
              <w:rPr>
                <w:rFonts w:ascii="Times New Roman" w:hAnsi="Times New Roman" w:cs="Times New Roman"/>
              </w:rPr>
              <w:t>Schedule info on ULSCH</w:t>
            </w:r>
          </w:p>
        </w:tc>
        <w:tc>
          <w:tcPr>
            <w:tcW w:w="2551" w:type="dxa"/>
          </w:tcPr>
          <w:p w14:paraId="1F91F0D0" w14:textId="77777777" w:rsidR="00541DA4" w:rsidRDefault="00541DA4" w:rsidP="0064646C">
            <w:pPr>
              <w:rPr>
                <w:rFonts w:ascii="Times New Roman" w:hAnsi="Times New Roman" w:cs="Times New Roman"/>
              </w:rPr>
            </w:pPr>
            <w:r w:rsidRPr="002A3C6C">
              <w:rPr>
                <w:rFonts w:ascii="Times New Roman" w:hAnsi="Times New Roman" w:cs="Times New Roman"/>
              </w:rPr>
              <w:t>eNB_scheduler</w:t>
            </w:r>
            <w:r>
              <w:rPr>
                <w:rFonts w:ascii="Times New Roman" w:hAnsi="Times New Roman" w:cs="Times New Roman"/>
              </w:rPr>
              <w:t>.c</w:t>
            </w:r>
          </w:p>
        </w:tc>
        <w:tc>
          <w:tcPr>
            <w:tcW w:w="1985" w:type="dxa"/>
          </w:tcPr>
          <w:p w14:paraId="35BE8DF1" w14:textId="7700466C" w:rsidR="00541DA4" w:rsidRDefault="00541DA4" w:rsidP="0064646C">
            <w:pPr>
              <w:rPr>
                <w:rFonts w:ascii="Times New Roman" w:hAnsi="Times New Roman" w:cs="Times New Roman"/>
              </w:rPr>
            </w:pPr>
            <w:r w:rsidRPr="00541DA4">
              <w:rPr>
                <w:rFonts w:ascii="Times New Roman" w:hAnsi="Times New Roman" w:cs="Times New Roman"/>
              </w:rPr>
              <w:t>schedule_ulsch</w:t>
            </w:r>
            <w:r>
              <w:rPr>
                <w:rFonts w:ascii="Times New Roman" w:hAnsi="Times New Roman" w:cs="Times New Roman"/>
              </w:rPr>
              <w:t>()</w:t>
            </w:r>
          </w:p>
        </w:tc>
      </w:tr>
      <w:tr w:rsidR="00541DA4" w14:paraId="1230093F" w14:textId="77777777" w:rsidTr="001C7797">
        <w:trPr>
          <w:jc w:val="center"/>
        </w:trPr>
        <w:tc>
          <w:tcPr>
            <w:tcW w:w="2122" w:type="dxa"/>
          </w:tcPr>
          <w:p w14:paraId="52A190E1" w14:textId="77777777" w:rsidR="00541DA4" w:rsidRDefault="00541DA4" w:rsidP="0064646C">
            <w:pPr>
              <w:rPr>
                <w:rFonts w:ascii="Times New Roman" w:hAnsi="Times New Roman" w:cs="Times New Roman"/>
              </w:rPr>
            </w:pPr>
            <w:r>
              <w:rPr>
                <w:rFonts w:ascii="Times New Roman" w:hAnsi="Times New Roman" w:cs="Times New Roman"/>
              </w:rPr>
              <w:t>Fill_DLSCH_DCI</w:t>
            </w:r>
          </w:p>
        </w:tc>
        <w:tc>
          <w:tcPr>
            <w:tcW w:w="3827" w:type="dxa"/>
          </w:tcPr>
          <w:p w14:paraId="1B3FFB5B" w14:textId="77777777" w:rsidR="00541DA4" w:rsidRDefault="00541DA4" w:rsidP="0064646C">
            <w:pPr>
              <w:rPr>
                <w:rFonts w:ascii="Times New Roman" w:hAnsi="Times New Roman" w:cs="Times New Roman"/>
              </w:rPr>
            </w:pPr>
            <w:r w:rsidRPr="00C349C2">
              <w:rPr>
                <w:rFonts w:ascii="Times New Roman" w:hAnsi="Times New Roman" w:cs="Times New Roman"/>
              </w:rPr>
              <w:t>Second stage of DLSCH</w:t>
            </w:r>
            <w:r>
              <w:rPr>
                <w:rFonts w:ascii="Times New Roman" w:hAnsi="Times New Roman" w:cs="Times New Roman"/>
              </w:rPr>
              <w:t xml:space="preserve"> </w:t>
            </w:r>
            <w:r w:rsidRPr="00C349C2">
              <w:rPr>
                <w:rFonts w:ascii="Times New Roman" w:hAnsi="Times New Roman" w:cs="Times New Roman"/>
              </w:rPr>
              <w:t>scheduling, after schedule_SI, schedule_RA and sc</w:t>
            </w:r>
            <w:r>
              <w:rPr>
                <w:rFonts w:ascii="Times New Roman" w:hAnsi="Times New Roman" w:cs="Times New Roman"/>
              </w:rPr>
              <w:t xml:space="preserve">hedule_dlsch have been called. </w:t>
            </w:r>
            <w:r w:rsidRPr="00C349C2">
              <w:rPr>
                <w:rFonts w:ascii="Times New Roman" w:hAnsi="Times New Roman" w:cs="Times New Roman"/>
              </w:rPr>
              <w:t>This routine first allocates random frequency assignments for SI and RA SDUs using distributed VRB allocations and adds the corresponding DCI SDU to the DCI buffer for PHY.  It then loops over the UE specific DCIs previously allocated and fills in the remaining DCI fields re</w:t>
            </w:r>
            <w:r>
              <w:rPr>
                <w:rFonts w:ascii="Times New Roman" w:hAnsi="Times New Roman" w:cs="Times New Roman"/>
              </w:rPr>
              <w:t xml:space="preserve">lated to frequency allocation. </w:t>
            </w:r>
            <w:r w:rsidRPr="00C349C2">
              <w:rPr>
                <w:rFonts w:ascii="Times New Roman" w:hAnsi="Times New Roman" w:cs="Times New Roman"/>
              </w:rPr>
              <w:t>It assumes localized all</w:t>
            </w:r>
            <w:r>
              <w:rPr>
                <w:rFonts w:ascii="Times New Roman" w:hAnsi="Times New Roman" w:cs="Times New Roman"/>
              </w:rPr>
              <w:t xml:space="preserve">ocation of type 0 (DCI.rah=0). </w:t>
            </w:r>
            <w:r w:rsidRPr="00C349C2">
              <w:rPr>
                <w:rFonts w:ascii="Times New Roman" w:hAnsi="Times New Roman" w:cs="Times New Roman"/>
              </w:rPr>
              <w:t>The</w:t>
            </w:r>
            <w:r>
              <w:rPr>
                <w:rFonts w:ascii="Times New Roman" w:hAnsi="Times New Roman" w:cs="Times New Roman"/>
              </w:rPr>
              <w:t xml:space="preserve"> </w:t>
            </w:r>
            <w:r w:rsidRPr="00C349C2">
              <w:rPr>
                <w:rFonts w:ascii="Times New Roman" w:hAnsi="Times New Roman" w:cs="Times New Roman"/>
              </w:rPr>
              <w:t>allocation is done for tran</w:t>
            </w:r>
            <w:r>
              <w:rPr>
                <w:rFonts w:ascii="Times New Roman" w:hAnsi="Times New Roman" w:cs="Times New Roman"/>
              </w:rPr>
              <w:t>s</w:t>
            </w:r>
            <w:r w:rsidRPr="00C349C2">
              <w:rPr>
                <w:rFonts w:ascii="Times New Roman" w:hAnsi="Times New Roman" w:cs="Times New Roman"/>
              </w:rPr>
              <w:t>mission modes 1,</w:t>
            </w:r>
            <w:r>
              <w:rPr>
                <w:rFonts w:ascii="Times New Roman" w:hAnsi="Times New Roman" w:cs="Times New Roman"/>
              </w:rPr>
              <w:t xml:space="preserve"> </w:t>
            </w:r>
            <w:r w:rsidRPr="00C349C2">
              <w:rPr>
                <w:rFonts w:ascii="Times New Roman" w:hAnsi="Times New Roman" w:cs="Times New Roman"/>
              </w:rPr>
              <w:t>2,</w:t>
            </w:r>
            <w:r>
              <w:rPr>
                <w:rFonts w:ascii="Times New Roman" w:hAnsi="Times New Roman" w:cs="Times New Roman"/>
              </w:rPr>
              <w:t xml:space="preserve"> </w:t>
            </w:r>
            <w:r w:rsidRPr="00C349C2">
              <w:rPr>
                <w:rFonts w:ascii="Times New Roman" w:hAnsi="Times New Roman" w:cs="Times New Roman"/>
              </w:rPr>
              <w:t>4.</w:t>
            </w:r>
          </w:p>
        </w:tc>
        <w:tc>
          <w:tcPr>
            <w:tcW w:w="2551" w:type="dxa"/>
          </w:tcPr>
          <w:p w14:paraId="009A8FF4" w14:textId="77777777" w:rsidR="00541DA4" w:rsidRPr="002A3C6C" w:rsidRDefault="00541DA4" w:rsidP="0064646C">
            <w:pPr>
              <w:rPr>
                <w:rFonts w:ascii="Times New Roman" w:hAnsi="Times New Roman" w:cs="Times New Roman"/>
              </w:rPr>
            </w:pPr>
            <w:r w:rsidRPr="002A3C6C">
              <w:rPr>
                <w:rFonts w:ascii="Times New Roman" w:hAnsi="Times New Roman" w:cs="Times New Roman"/>
              </w:rPr>
              <w:t>eNB_scheduler</w:t>
            </w:r>
            <w:r>
              <w:rPr>
                <w:rFonts w:ascii="Times New Roman" w:hAnsi="Times New Roman" w:cs="Times New Roman"/>
              </w:rPr>
              <w:t>.c</w:t>
            </w:r>
          </w:p>
        </w:tc>
        <w:tc>
          <w:tcPr>
            <w:tcW w:w="1985" w:type="dxa"/>
          </w:tcPr>
          <w:p w14:paraId="44913877" w14:textId="13DC12EA" w:rsidR="00541DA4" w:rsidRPr="002A3C6C" w:rsidRDefault="00541DA4" w:rsidP="0064646C">
            <w:pPr>
              <w:rPr>
                <w:rFonts w:ascii="Times New Roman" w:hAnsi="Times New Roman" w:cs="Times New Roman"/>
              </w:rPr>
            </w:pPr>
            <w:r w:rsidRPr="00541DA4">
              <w:rPr>
                <w:rFonts w:ascii="Times New Roman" w:hAnsi="Times New Roman" w:cs="Times New Roman"/>
              </w:rPr>
              <w:t>fill_DLSCH_dci</w:t>
            </w:r>
            <w:r>
              <w:rPr>
                <w:rFonts w:ascii="Times New Roman" w:hAnsi="Times New Roman" w:cs="Times New Roman"/>
              </w:rPr>
              <w:t>()</w:t>
            </w:r>
          </w:p>
        </w:tc>
      </w:tr>
      <w:tr w:rsidR="004E2D80" w14:paraId="260E0612" w14:textId="77777777" w:rsidTr="001C7797">
        <w:trPr>
          <w:jc w:val="center"/>
        </w:trPr>
        <w:tc>
          <w:tcPr>
            <w:tcW w:w="2122" w:type="dxa"/>
          </w:tcPr>
          <w:p w14:paraId="5B6D7781" w14:textId="030BB5E3" w:rsidR="004E2D80" w:rsidRDefault="004E2D80" w:rsidP="0064646C">
            <w:pPr>
              <w:rPr>
                <w:rFonts w:ascii="Times New Roman" w:hAnsi="Times New Roman" w:cs="Times New Roman"/>
              </w:rPr>
            </w:pPr>
            <w:r>
              <w:rPr>
                <w:rFonts w:ascii="Times New Roman" w:hAnsi="Times New Roman" w:cs="Times New Roman" w:hint="eastAsia"/>
              </w:rPr>
              <w:t>RX_SDU</w:t>
            </w:r>
          </w:p>
        </w:tc>
        <w:tc>
          <w:tcPr>
            <w:tcW w:w="3827" w:type="dxa"/>
          </w:tcPr>
          <w:p w14:paraId="118E734C" w14:textId="6DC4A5FA" w:rsidR="004E2D80" w:rsidRPr="00C349C2" w:rsidRDefault="004E2D80" w:rsidP="0064646C">
            <w:pPr>
              <w:rPr>
                <w:rFonts w:ascii="Times New Roman" w:hAnsi="Times New Roman" w:cs="Times New Roman"/>
              </w:rPr>
            </w:pPr>
            <w:r>
              <w:rPr>
                <w:rFonts w:ascii="Times New Roman" w:hAnsi="Times New Roman" w:cs="Times New Roman"/>
              </w:rPr>
              <w:t>Brief f</w:t>
            </w:r>
            <w:r w:rsidRPr="004E2D80">
              <w:rPr>
                <w:rFonts w:ascii="Times New Roman" w:hAnsi="Times New Roman" w:cs="Times New Roman"/>
              </w:rPr>
              <w:t>unction to indicate a received SDU on ULSCH</w:t>
            </w:r>
          </w:p>
        </w:tc>
        <w:tc>
          <w:tcPr>
            <w:tcW w:w="2551" w:type="dxa"/>
          </w:tcPr>
          <w:p w14:paraId="20E9DF83" w14:textId="0A6EB838" w:rsidR="004E2D80" w:rsidRPr="002A3C6C" w:rsidRDefault="004E2D80" w:rsidP="0064646C">
            <w:pPr>
              <w:rPr>
                <w:rFonts w:ascii="Times New Roman" w:hAnsi="Times New Roman" w:cs="Times New Roman"/>
              </w:rPr>
            </w:pPr>
            <w:r w:rsidRPr="004E2D80">
              <w:rPr>
                <w:rFonts w:ascii="Times New Roman" w:hAnsi="Times New Roman" w:cs="Times New Roman"/>
              </w:rPr>
              <w:t>eNB_scheduler_ulsch.c</w:t>
            </w:r>
          </w:p>
        </w:tc>
        <w:tc>
          <w:tcPr>
            <w:tcW w:w="1985" w:type="dxa"/>
          </w:tcPr>
          <w:p w14:paraId="47306135" w14:textId="7313F254" w:rsidR="004E2D80" w:rsidRPr="00541DA4" w:rsidRDefault="004E2D80" w:rsidP="0064646C">
            <w:pPr>
              <w:rPr>
                <w:rFonts w:ascii="Times New Roman" w:hAnsi="Times New Roman" w:cs="Times New Roman"/>
              </w:rPr>
            </w:pPr>
            <w:r w:rsidRPr="004E2D80">
              <w:rPr>
                <w:rFonts w:ascii="Times New Roman" w:hAnsi="Times New Roman" w:cs="Times New Roman"/>
              </w:rPr>
              <w:t>rx_sdu</w:t>
            </w:r>
            <w:r>
              <w:rPr>
                <w:rFonts w:ascii="Times New Roman" w:hAnsi="Times New Roman" w:cs="Times New Roman"/>
              </w:rPr>
              <w:t>()</w:t>
            </w:r>
          </w:p>
        </w:tc>
      </w:tr>
    </w:tbl>
    <w:p w14:paraId="57DF76EC" w14:textId="16F674B3" w:rsidR="00541DA4" w:rsidRDefault="00541DA4" w:rsidP="00541DA4">
      <w:pPr>
        <w:jc w:val="center"/>
        <w:rPr>
          <w:rFonts w:ascii="Times New Roman" w:hAnsi="Times New Roman" w:cs="Times New Roman"/>
        </w:rPr>
      </w:pPr>
      <w:r>
        <w:rPr>
          <w:rFonts w:ascii="Times New Roman" w:hAnsi="Times New Roman" w:cs="Times New Roman" w:hint="eastAsia"/>
        </w:rPr>
        <w:t>T</w:t>
      </w:r>
      <w:r w:rsidR="0012527A">
        <w:rPr>
          <w:rFonts w:ascii="Times New Roman" w:hAnsi="Times New Roman" w:cs="Times New Roman"/>
        </w:rPr>
        <w:t>able 14</w:t>
      </w:r>
      <w:r w:rsidR="00B44A92">
        <w:rPr>
          <w:rFonts w:ascii="Times New Roman" w:hAnsi="Times New Roman" w:cs="Times New Roman"/>
        </w:rPr>
        <w:t>.</w:t>
      </w:r>
      <w:r>
        <w:rPr>
          <w:rFonts w:ascii="Times New Roman" w:hAnsi="Times New Roman" w:cs="Times New Roman"/>
        </w:rPr>
        <w:t xml:space="preserve"> Processes in Ulsch_Sche. </w:t>
      </w:r>
    </w:p>
    <w:p w14:paraId="2076A71F" w14:textId="77777777" w:rsidR="00541DA4" w:rsidRDefault="00541DA4" w:rsidP="00541DA4">
      <w:pPr>
        <w:jc w:val="center"/>
        <w:rPr>
          <w:rFonts w:ascii="Times New Roman" w:hAnsi="Times New Roman" w:cs="Times New Roman"/>
        </w:rPr>
      </w:pPr>
    </w:p>
    <w:tbl>
      <w:tblPr>
        <w:tblStyle w:val="a3"/>
        <w:tblW w:w="9918" w:type="dxa"/>
        <w:jc w:val="center"/>
        <w:tblLook w:val="04A0" w:firstRow="1" w:lastRow="0" w:firstColumn="1" w:lastColumn="0" w:noHBand="0" w:noVBand="1"/>
      </w:tblPr>
      <w:tblGrid>
        <w:gridCol w:w="1129"/>
        <w:gridCol w:w="1985"/>
        <w:gridCol w:w="6804"/>
      </w:tblGrid>
      <w:tr w:rsidR="00541DA4" w:rsidRPr="008E389B" w14:paraId="253CBE4A" w14:textId="77777777" w:rsidTr="0064646C">
        <w:trPr>
          <w:jc w:val="center"/>
        </w:trPr>
        <w:tc>
          <w:tcPr>
            <w:tcW w:w="1129" w:type="dxa"/>
            <w:shd w:val="clear" w:color="auto" w:fill="D9D9D9" w:themeFill="background1" w:themeFillShade="D9"/>
          </w:tcPr>
          <w:p w14:paraId="02F6046A" w14:textId="77777777" w:rsidR="00541DA4" w:rsidRPr="008E389B" w:rsidRDefault="00541DA4" w:rsidP="0064646C">
            <w:pPr>
              <w:rPr>
                <w:rFonts w:ascii="Times New Roman" w:hAnsi="Times New Roman" w:cs="Times New Roman"/>
                <w:b/>
              </w:rPr>
            </w:pPr>
            <w:r>
              <w:rPr>
                <w:rFonts w:ascii="Times New Roman" w:hAnsi="Times New Roman" w:cs="Times New Roman"/>
                <w:b/>
              </w:rPr>
              <w:t>Signal</w:t>
            </w:r>
          </w:p>
        </w:tc>
        <w:tc>
          <w:tcPr>
            <w:tcW w:w="8789" w:type="dxa"/>
            <w:gridSpan w:val="2"/>
            <w:shd w:val="clear" w:color="auto" w:fill="D9D9D9" w:themeFill="background1" w:themeFillShade="D9"/>
          </w:tcPr>
          <w:p w14:paraId="33141A2B" w14:textId="77777777" w:rsidR="00541DA4" w:rsidRPr="008E389B" w:rsidRDefault="00541DA4" w:rsidP="0064646C">
            <w:pPr>
              <w:rPr>
                <w:rFonts w:ascii="Times New Roman" w:hAnsi="Times New Roman" w:cs="Times New Roman"/>
                <w:b/>
              </w:rPr>
            </w:pPr>
            <w:r w:rsidRPr="008E389B">
              <w:rPr>
                <w:rFonts w:ascii="Times New Roman" w:hAnsi="Times New Roman" w:cs="Times New Roman" w:hint="eastAsia"/>
                <w:b/>
              </w:rPr>
              <w:t>Parameters</w:t>
            </w:r>
          </w:p>
        </w:tc>
      </w:tr>
      <w:tr w:rsidR="00541DA4" w14:paraId="175B8D92" w14:textId="77777777" w:rsidTr="0064646C">
        <w:trPr>
          <w:jc w:val="center"/>
        </w:trPr>
        <w:tc>
          <w:tcPr>
            <w:tcW w:w="1129" w:type="dxa"/>
          </w:tcPr>
          <w:p w14:paraId="265CDF1F" w14:textId="77777777" w:rsidR="00541DA4" w:rsidRDefault="00541DA4" w:rsidP="0064646C">
            <w:pPr>
              <w:rPr>
                <w:rFonts w:ascii="Times New Roman" w:hAnsi="Times New Roman" w:cs="Times New Roman"/>
              </w:rPr>
            </w:pPr>
            <w:r>
              <w:rPr>
                <w:rFonts w:ascii="Times New Roman" w:hAnsi="Times New Roman" w:cs="Times New Roman"/>
              </w:rPr>
              <w:t>SD_FDD</w:t>
            </w:r>
          </w:p>
        </w:tc>
        <w:tc>
          <w:tcPr>
            <w:tcW w:w="8789" w:type="dxa"/>
            <w:gridSpan w:val="2"/>
          </w:tcPr>
          <w:p w14:paraId="53E8719E" w14:textId="1FB82C47" w:rsidR="00541DA4" w:rsidRPr="00FF757D" w:rsidRDefault="009B5434" w:rsidP="0064646C">
            <w:pPr>
              <w:rPr>
                <w:rFonts w:ascii="Times New Roman" w:hAnsi="Times New Roman" w:cs="Times New Roman"/>
              </w:rPr>
            </w:pPr>
            <w:r w:rsidRPr="00541DA4">
              <w:rPr>
                <w:rFonts w:ascii="Times New Roman" w:hAnsi="Times New Roman" w:cs="Times New Roman"/>
              </w:rPr>
              <w:t>module_idP,</w:t>
            </w:r>
            <w:r>
              <w:rPr>
                <w:rFonts w:ascii="Times New Roman" w:hAnsi="Times New Roman" w:cs="Times New Roman"/>
              </w:rPr>
              <w:t xml:space="preserve">  frame_t frameP,</w:t>
            </w:r>
            <w:r>
              <w:rPr>
                <w:rFonts w:ascii="Times New Roman" w:hAnsi="Times New Roman" w:cs="Times New Roman" w:hint="eastAsia"/>
              </w:rPr>
              <w:t xml:space="preserve"> </w:t>
            </w:r>
            <w:r w:rsidRPr="00541DA4">
              <w:rPr>
                <w:rFonts w:ascii="Times New Roman" w:hAnsi="Times New Roman" w:cs="Times New Roman"/>
              </w:rPr>
              <w:t>subframeP, * RBallocP,</w:t>
            </w:r>
            <w:r>
              <w:rPr>
                <w:rFonts w:ascii="Times New Roman" w:hAnsi="Times New Roman" w:cs="Times New Roman"/>
              </w:rPr>
              <w:t xml:space="preserve"> </w:t>
            </w:r>
            <w:r w:rsidRPr="00541DA4">
              <w:rPr>
                <w:rFonts w:ascii="Times New Roman" w:hAnsi="Times New Roman" w:cs="Times New Roman"/>
              </w:rPr>
              <w:t xml:space="preserve"> RA_scheduledP, * mbsfn_flagP</w:t>
            </w:r>
          </w:p>
        </w:tc>
      </w:tr>
      <w:tr w:rsidR="009B5434" w14:paraId="1AF1FFA9" w14:textId="77777777" w:rsidTr="0064646C">
        <w:trPr>
          <w:jc w:val="center"/>
        </w:trPr>
        <w:tc>
          <w:tcPr>
            <w:tcW w:w="1129" w:type="dxa"/>
            <w:shd w:val="clear" w:color="auto" w:fill="D9D9D9" w:themeFill="background1" w:themeFillShade="D9"/>
          </w:tcPr>
          <w:p w14:paraId="2E52E558" w14:textId="77777777" w:rsidR="00541DA4" w:rsidRDefault="00541DA4" w:rsidP="0064646C">
            <w:pPr>
              <w:rPr>
                <w:rFonts w:ascii="Times New Roman" w:hAnsi="Times New Roman" w:cs="Times New Roman"/>
              </w:rPr>
            </w:pPr>
            <w:r>
              <w:rPr>
                <w:rFonts w:ascii="Times New Roman" w:hAnsi="Times New Roman" w:cs="Times New Roman"/>
                <w:b/>
              </w:rPr>
              <w:t>Signal</w:t>
            </w:r>
          </w:p>
        </w:tc>
        <w:tc>
          <w:tcPr>
            <w:tcW w:w="1985" w:type="dxa"/>
            <w:shd w:val="clear" w:color="auto" w:fill="D9D9D9" w:themeFill="background1" w:themeFillShade="D9"/>
          </w:tcPr>
          <w:p w14:paraId="3D352980" w14:textId="77777777" w:rsidR="00541DA4" w:rsidRDefault="00541DA4" w:rsidP="0064646C">
            <w:pPr>
              <w:rPr>
                <w:rFonts w:ascii="Times New Roman" w:hAnsi="Times New Roman" w:cs="Times New Roman"/>
              </w:rPr>
            </w:pPr>
            <w:r w:rsidRPr="0025330C">
              <w:rPr>
                <w:rFonts w:ascii="Times New Roman" w:hAnsi="Times New Roman" w:cs="Times New Roman" w:hint="eastAsia"/>
                <w:b/>
              </w:rPr>
              <w:t>Interface</w:t>
            </w:r>
          </w:p>
        </w:tc>
        <w:tc>
          <w:tcPr>
            <w:tcW w:w="6804" w:type="dxa"/>
            <w:shd w:val="clear" w:color="auto" w:fill="D9D9D9" w:themeFill="background1" w:themeFillShade="D9"/>
          </w:tcPr>
          <w:p w14:paraId="3B85E6BF" w14:textId="77777777" w:rsidR="00541DA4" w:rsidRDefault="00541DA4" w:rsidP="0064646C">
            <w:pPr>
              <w:rPr>
                <w:rFonts w:ascii="Times New Roman" w:hAnsi="Times New Roman" w:cs="Times New Roman"/>
              </w:rPr>
            </w:pPr>
            <w:r w:rsidRPr="008E389B">
              <w:rPr>
                <w:rFonts w:ascii="Times New Roman" w:hAnsi="Times New Roman" w:cs="Times New Roman" w:hint="eastAsia"/>
                <w:b/>
              </w:rPr>
              <w:t>Parameters</w:t>
            </w:r>
          </w:p>
        </w:tc>
      </w:tr>
      <w:tr w:rsidR="009B5434" w14:paraId="579F92C8" w14:textId="77777777" w:rsidTr="0064646C">
        <w:trPr>
          <w:jc w:val="center"/>
        </w:trPr>
        <w:tc>
          <w:tcPr>
            <w:tcW w:w="1129" w:type="dxa"/>
          </w:tcPr>
          <w:p w14:paraId="50E9BACE" w14:textId="19836AE4" w:rsidR="00541DA4" w:rsidRDefault="00541DA4" w:rsidP="0064646C">
            <w:pPr>
              <w:rPr>
                <w:rFonts w:ascii="Times New Roman" w:hAnsi="Times New Roman" w:cs="Times New Roman"/>
              </w:rPr>
            </w:pPr>
            <w:r>
              <w:rPr>
                <w:rFonts w:ascii="Times New Roman" w:hAnsi="Times New Roman" w:cs="Times New Roman"/>
              </w:rPr>
              <w:t>S</w:t>
            </w:r>
            <w:r w:rsidR="002E66B3">
              <w:rPr>
                <w:rFonts w:ascii="Times New Roman" w:hAnsi="Times New Roman" w:cs="Times New Roman"/>
              </w:rPr>
              <w:t>U</w:t>
            </w:r>
            <w:r>
              <w:rPr>
                <w:rFonts w:ascii="Times New Roman" w:hAnsi="Times New Roman" w:cs="Times New Roman"/>
              </w:rPr>
              <w:t>_in</w:t>
            </w:r>
          </w:p>
        </w:tc>
        <w:tc>
          <w:tcPr>
            <w:tcW w:w="1985" w:type="dxa"/>
          </w:tcPr>
          <w:p w14:paraId="31B04475" w14:textId="6E0ECE10" w:rsidR="00541DA4" w:rsidRPr="00D94242" w:rsidRDefault="00541DA4" w:rsidP="0064646C">
            <w:pPr>
              <w:rPr>
                <w:rFonts w:ascii="Times New Roman" w:hAnsi="Times New Roman" w:cs="Times New Roman"/>
              </w:rPr>
            </w:pPr>
            <w:r>
              <w:rPr>
                <w:rFonts w:ascii="Times New Roman" w:hAnsi="Times New Roman" w:cs="Times New Roman" w:hint="eastAsia"/>
              </w:rPr>
              <w:t>PP_</w:t>
            </w:r>
            <w:r w:rsidR="002E66B3">
              <w:rPr>
                <w:rFonts w:ascii="Times New Roman" w:hAnsi="Times New Roman" w:cs="Times New Roman"/>
              </w:rPr>
              <w:t>UL</w:t>
            </w:r>
          </w:p>
        </w:tc>
        <w:tc>
          <w:tcPr>
            <w:tcW w:w="6804" w:type="dxa"/>
          </w:tcPr>
          <w:p w14:paraId="523F0B41" w14:textId="12D409E6" w:rsidR="00541DA4" w:rsidRPr="00D94242" w:rsidRDefault="002E66B3" w:rsidP="0064646C">
            <w:pPr>
              <w:rPr>
                <w:rFonts w:ascii="Times New Roman" w:hAnsi="Times New Roman" w:cs="Times New Roman"/>
              </w:rPr>
            </w:pPr>
            <w:r w:rsidRPr="00D94242">
              <w:rPr>
                <w:rFonts w:ascii="Times New Roman" w:hAnsi="Times New Roman" w:cs="Times New Roman"/>
              </w:rPr>
              <w:t>module_idP, cooperation_flag, frameP, subframeP</w:t>
            </w:r>
            <w:r>
              <w:rPr>
                <w:rFonts w:ascii="Times New Roman" w:hAnsi="Times New Roman" w:cs="Times New Roman"/>
              </w:rPr>
              <w:t>(1, 2, 3, 4, 6, 8, 9),</w:t>
            </w:r>
          </w:p>
        </w:tc>
      </w:tr>
      <w:tr w:rsidR="009B5434" w14:paraId="02DD9653" w14:textId="77777777" w:rsidTr="0064646C">
        <w:trPr>
          <w:jc w:val="center"/>
        </w:trPr>
        <w:tc>
          <w:tcPr>
            <w:tcW w:w="1129" w:type="dxa"/>
          </w:tcPr>
          <w:p w14:paraId="1FCED827" w14:textId="40E9E983" w:rsidR="00541DA4" w:rsidRDefault="00541DA4" w:rsidP="0064646C">
            <w:pPr>
              <w:rPr>
                <w:rFonts w:ascii="Times New Roman" w:hAnsi="Times New Roman" w:cs="Times New Roman"/>
              </w:rPr>
            </w:pPr>
            <w:r>
              <w:rPr>
                <w:rFonts w:ascii="Times New Roman" w:hAnsi="Times New Roman" w:cs="Times New Roman"/>
              </w:rPr>
              <w:t>SD</w:t>
            </w:r>
            <w:r w:rsidR="002E66B3">
              <w:rPr>
                <w:rFonts w:ascii="Times New Roman" w:hAnsi="Times New Roman" w:cs="Times New Roman"/>
              </w:rPr>
              <w:t>_out</w:t>
            </w:r>
          </w:p>
        </w:tc>
        <w:tc>
          <w:tcPr>
            <w:tcW w:w="1985" w:type="dxa"/>
          </w:tcPr>
          <w:p w14:paraId="5D470D4F" w14:textId="77777777" w:rsidR="00541DA4" w:rsidRPr="00D94242" w:rsidRDefault="00541DA4" w:rsidP="0064646C">
            <w:pPr>
              <w:rPr>
                <w:rFonts w:ascii="Times New Roman" w:hAnsi="Times New Roman" w:cs="Times New Roman"/>
              </w:rPr>
            </w:pPr>
            <w:r>
              <w:rPr>
                <w:rFonts w:ascii="Times New Roman" w:hAnsi="Times New Roman" w:cs="Times New Roman"/>
              </w:rPr>
              <w:t>MAC_RRC_SAP</w:t>
            </w:r>
          </w:p>
        </w:tc>
        <w:tc>
          <w:tcPr>
            <w:tcW w:w="6804" w:type="dxa"/>
          </w:tcPr>
          <w:p w14:paraId="09D671EF" w14:textId="77777777" w:rsidR="00541DA4" w:rsidRPr="00D94242" w:rsidRDefault="00541DA4" w:rsidP="0064646C">
            <w:pPr>
              <w:rPr>
                <w:rFonts w:ascii="Times New Roman" w:hAnsi="Times New Roman" w:cs="Times New Roman"/>
              </w:rPr>
            </w:pPr>
            <w:r>
              <w:rPr>
                <w:rFonts w:ascii="Times New Roman" w:hAnsi="Times New Roman" w:cs="Times New Roman"/>
              </w:rPr>
              <w:t>Get UE context s</w:t>
            </w:r>
            <w:r w:rsidRPr="000502BC">
              <w:rPr>
                <w:rFonts w:ascii="Times New Roman" w:hAnsi="Times New Roman" w:cs="Times New Roman"/>
              </w:rPr>
              <w:t>tatus</w:t>
            </w:r>
            <w:r>
              <w:rPr>
                <w:rFonts w:ascii="Times New Roman" w:hAnsi="Times New Roman" w:cs="Times New Roman"/>
              </w:rPr>
              <w:t xml:space="preserve"> or </w:t>
            </w:r>
            <w:r w:rsidRPr="000502BC">
              <w:rPr>
                <w:rFonts w:ascii="Times New Roman" w:hAnsi="Times New Roman" w:cs="Times New Roman"/>
              </w:rPr>
              <w:t>RRC_INACTIVE</w:t>
            </w:r>
          </w:p>
        </w:tc>
      </w:tr>
      <w:tr w:rsidR="00F954EC" w14:paraId="796C1431" w14:textId="77777777" w:rsidTr="00AD6031">
        <w:trPr>
          <w:trHeight w:val="2019"/>
          <w:jc w:val="center"/>
        </w:trPr>
        <w:tc>
          <w:tcPr>
            <w:tcW w:w="1129" w:type="dxa"/>
          </w:tcPr>
          <w:p w14:paraId="2DF66303" w14:textId="3370EB57" w:rsidR="00F954EC" w:rsidRDefault="00F954EC" w:rsidP="0064646C">
            <w:pPr>
              <w:rPr>
                <w:rFonts w:ascii="Times New Roman" w:hAnsi="Times New Roman" w:cs="Times New Roman"/>
              </w:rPr>
            </w:pPr>
            <w:r>
              <w:rPr>
                <w:rFonts w:ascii="Times New Roman" w:hAnsi="Times New Roman" w:cs="Times New Roman"/>
              </w:rPr>
              <w:t>RD_in</w:t>
            </w:r>
          </w:p>
        </w:tc>
        <w:tc>
          <w:tcPr>
            <w:tcW w:w="1985" w:type="dxa"/>
          </w:tcPr>
          <w:p w14:paraId="60412369" w14:textId="6A5597E2" w:rsidR="00F954EC" w:rsidRPr="00D94242" w:rsidRDefault="00F954EC" w:rsidP="0064646C">
            <w:pPr>
              <w:rPr>
                <w:rFonts w:ascii="Times New Roman" w:hAnsi="Times New Roman" w:cs="Times New Roman"/>
              </w:rPr>
            </w:pPr>
            <w:r>
              <w:rPr>
                <w:rFonts w:ascii="Times New Roman" w:hAnsi="Times New Roman" w:cs="Times New Roman"/>
              </w:rPr>
              <w:t>ULSCH</w:t>
            </w:r>
          </w:p>
        </w:tc>
        <w:tc>
          <w:tcPr>
            <w:tcW w:w="6804" w:type="dxa"/>
          </w:tcPr>
          <w:p w14:paraId="02C24AAA" w14:textId="20A5C0AF" w:rsidR="00F954EC" w:rsidRPr="00DB23D9" w:rsidRDefault="00F954EC" w:rsidP="0064646C">
            <w:pPr>
              <w:rPr>
                <w:rFonts w:ascii="Times New Roman" w:hAnsi="Times New Roman" w:cs="Times New Roman"/>
              </w:rPr>
            </w:pPr>
            <w:r w:rsidRPr="00DB23D9">
              <w:rPr>
                <w:rFonts w:ascii="Times New Roman" w:hAnsi="Times New Roman" w:cs="Times New Roman"/>
              </w:rPr>
              <w:t>enb_mod_idP, CC_idP,</w:t>
            </w:r>
            <w:r>
              <w:rPr>
                <w:rFonts w:ascii="Times New Roman" w:hAnsi="Times New Roman" w:cs="Times New Roman"/>
              </w:rPr>
              <w:t xml:space="preserve"> </w:t>
            </w:r>
            <w:r w:rsidRPr="00DB23D9">
              <w:rPr>
                <w:rFonts w:ascii="Times New Roman" w:hAnsi="Times New Roman" w:cs="Times New Roman"/>
              </w:rPr>
              <w:t>frameP, subframeP, rntiP, *sduP, sdu_lenP,</w:t>
            </w:r>
          </w:p>
          <w:p w14:paraId="00522E3F" w14:textId="77777777" w:rsidR="00F954EC" w:rsidRDefault="00F954EC" w:rsidP="0064646C">
            <w:pPr>
              <w:rPr>
                <w:rFonts w:ascii="Times New Roman" w:hAnsi="Times New Roman" w:cs="Times New Roman"/>
              </w:rPr>
            </w:pPr>
            <w:r w:rsidRPr="00DB23D9">
              <w:rPr>
                <w:rFonts w:ascii="Times New Roman" w:hAnsi="Times New Roman" w:cs="Times New Roman"/>
              </w:rPr>
              <w:t>harq_pidP,</w:t>
            </w:r>
            <w:r>
              <w:rPr>
                <w:rFonts w:ascii="Times New Roman" w:hAnsi="Times New Roman" w:cs="Times New Roman"/>
              </w:rPr>
              <w:t xml:space="preserve"> </w:t>
            </w:r>
            <w:r w:rsidRPr="00DB23D9">
              <w:rPr>
                <w:rFonts w:ascii="Times New Roman" w:hAnsi="Times New Roman" w:cs="Times New Roman"/>
              </w:rPr>
              <w:t>*msg3_flagP</w:t>
            </w:r>
          </w:p>
          <w:p w14:paraId="3DF84B43" w14:textId="0C561D08" w:rsidR="00F954EC" w:rsidRPr="00EE055F" w:rsidRDefault="00F954EC" w:rsidP="0064646C">
            <w:r w:rsidRPr="00F954EC">
              <w:rPr>
                <w:rFonts w:ascii="Times New Roman" w:hAnsi="Times New Roman" w:cs="Times New Roman" w:hint="eastAsia"/>
                <w:color w:val="0070C0"/>
              </w:rPr>
              <w:t xml:space="preserve">Get </w:t>
            </w:r>
            <w:r w:rsidRPr="00F954EC">
              <w:rPr>
                <w:rFonts w:ascii="Times New Roman" w:hAnsi="Times New Roman" w:cs="Times New Roman"/>
                <w:color w:val="0070C0"/>
              </w:rPr>
              <w:t xml:space="preserve">status </w:t>
            </w:r>
            <w:r w:rsidRPr="00F954EC">
              <w:rPr>
                <w:rFonts w:ascii="Times New Roman" w:hAnsi="Times New Roman" w:cs="Times New Roman" w:hint="eastAsia"/>
                <w:color w:val="0070C0"/>
              </w:rPr>
              <w:t>response</w:t>
            </w:r>
            <w:r w:rsidRPr="00F954EC">
              <w:rPr>
                <w:rFonts w:ascii="Times New Roman" w:hAnsi="Times New Roman" w:cs="Times New Roman"/>
                <w:color w:val="0070C0"/>
              </w:rPr>
              <w:t xml:space="preserve"> from RLC through </w:t>
            </w:r>
            <w:r w:rsidRPr="00F954EC">
              <w:rPr>
                <w:rFonts w:ascii="Times New Roman" w:hAnsi="Times New Roman" w:cs="Times New Roman" w:hint="eastAsia"/>
                <w:color w:val="0070C0"/>
              </w:rPr>
              <w:t>D</w:t>
            </w:r>
            <w:r w:rsidRPr="00F954EC">
              <w:rPr>
                <w:rFonts w:ascii="Times New Roman" w:hAnsi="Times New Roman" w:cs="Times New Roman"/>
                <w:color w:val="0070C0"/>
              </w:rPr>
              <w:t>CCH</w:t>
            </w:r>
            <w:r w:rsidRPr="00F954EC">
              <w:rPr>
                <w:rFonts w:ascii="Times New Roman" w:hAnsi="Times New Roman" w:cs="Times New Roman" w:hint="eastAsia"/>
                <w:color w:val="0070C0"/>
              </w:rPr>
              <w:t>(SRB1)</w:t>
            </w:r>
            <w:r w:rsidRPr="00F954EC">
              <w:rPr>
                <w:rFonts w:ascii="Times New Roman" w:hAnsi="Times New Roman" w:cs="Times New Roman" w:hint="eastAsia"/>
                <w:color w:val="0070C0"/>
              </w:rPr>
              <w:t>、</w:t>
            </w:r>
            <w:r w:rsidRPr="00F954EC">
              <w:rPr>
                <w:rFonts w:ascii="Times New Roman" w:hAnsi="Times New Roman" w:cs="Times New Roman" w:hint="eastAsia"/>
                <w:color w:val="0070C0"/>
              </w:rPr>
              <w:t>DCCH1(SRB2)</w:t>
            </w:r>
            <w:r w:rsidRPr="00F954EC">
              <w:rPr>
                <w:rFonts w:ascii="Times New Roman" w:hAnsi="Times New Roman" w:cs="Times New Roman" w:hint="eastAsia"/>
                <w:color w:val="0070C0"/>
              </w:rPr>
              <w:t>、</w:t>
            </w:r>
            <w:r w:rsidRPr="00F954EC">
              <w:rPr>
                <w:rFonts w:ascii="Times New Roman" w:hAnsi="Times New Roman" w:cs="Times New Roman" w:hint="eastAsia"/>
                <w:color w:val="0070C0"/>
              </w:rPr>
              <w:t>DTCH</w:t>
            </w:r>
          </w:p>
        </w:tc>
      </w:tr>
      <w:tr w:rsidR="002E66B3" w14:paraId="65FF47FC" w14:textId="77777777" w:rsidTr="0064646C">
        <w:trPr>
          <w:jc w:val="center"/>
        </w:trPr>
        <w:tc>
          <w:tcPr>
            <w:tcW w:w="1129" w:type="dxa"/>
          </w:tcPr>
          <w:p w14:paraId="59AA9A94" w14:textId="0D7981B7" w:rsidR="002E66B3" w:rsidRDefault="002E66B3" w:rsidP="0064646C">
            <w:pPr>
              <w:rPr>
                <w:rFonts w:ascii="Times New Roman" w:hAnsi="Times New Roman" w:cs="Times New Roman"/>
              </w:rPr>
            </w:pPr>
            <w:r>
              <w:rPr>
                <w:rFonts w:ascii="Times New Roman" w:hAnsi="Times New Roman" w:cs="Times New Roman" w:hint="eastAsia"/>
              </w:rPr>
              <w:t>RD_out</w:t>
            </w:r>
          </w:p>
        </w:tc>
        <w:tc>
          <w:tcPr>
            <w:tcW w:w="1985" w:type="dxa"/>
          </w:tcPr>
          <w:p w14:paraId="00F90659" w14:textId="7B748211" w:rsidR="002E66B3" w:rsidRDefault="002E66B3" w:rsidP="0064646C">
            <w:pPr>
              <w:rPr>
                <w:rFonts w:ascii="Times New Roman" w:hAnsi="Times New Roman" w:cs="Times New Roman"/>
              </w:rPr>
            </w:pPr>
            <w:r>
              <w:rPr>
                <w:rFonts w:ascii="Times New Roman" w:hAnsi="Times New Roman" w:cs="Times New Roman" w:hint="eastAsia"/>
              </w:rPr>
              <w:t>MAC_RLC_SAP</w:t>
            </w:r>
          </w:p>
        </w:tc>
        <w:tc>
          <w:tcPr>
            <w:tcW w:w="6804" w:type="dxa"/>
          </w:tcPr>
          <w:p w14:paraId="6C752AFE" w14:textId="30E7FDE6" w:rsidR="002E66B3" w:rsidRPr="006F3ABD" w:rsidRDefault="00745732" w:rsidP="0064646C">
            <w:pPr>
              <w:rPr>
                <w:rFonts w:ascii="Times New Roman" w:hAnsi="Times New Roman" w:cs="Times New Roman"/>
              </w:rPr>
            </w:pPr>
            <w:r>
              <w:rPr>
                <w:rFonts w:ascii="Times New Roman" w:hAnsi="Times New Roman" w:cs="Times New Roman"/>
              </w:rPr>
              <w:t>module_idP,</w:t>
            </w:r>
            <w:r w:rsidRPr="00DD19DC">
              <w:rPr>
                <w:rFonts w:ascii="Times New Roman" w:hAnsi="Times New Roman" w:cs="Times New Roman"/>
              </w:rPr>
              <w:t xml:space="preserve"> rntiP, eNB_index,</w:t>
            </w:r>
            <w:r>
              <w:rPr>
                <w:rFonts w:ascii="Times New Roman" w:hAnsi="Times New Roman" w:cs="Times New Roman"/>
              </w:rPr>
              <w:t xml:space="preserve"> </w:t>
            </w:r>
            <w:r w:rsidRPr="00DD19DC">
              <w:rPr>
                <w:rFonts w:ascii="Times New Roman" w:hAnsi="Times New Roman" w:cs="Times New Roman"/>
              </w:rPr>
              <w:t xml:space="preserve">frameP, enb_flagP, </w:t>
            </w:r>
            <w:r>
              <w:rPr>
                <w:rFonts w:ascii="Times New Roman" w:hAnsi="Times New Roman" w:cs="Times New Roman"/>
              </w:rPr>
              <w:t>MBMS_flagP,</w:t>
            </w:r>
            <w:r>
              <w:rPr>
                <w:rFonts w:ascii="Times New Roman" w:hAnsi="Times New Roman" w:cs="Times New Roman" w:hint="eastAsia"/>
              </w:rPr>
              <w:t xml:space="preserve"> </w:t>
            </w:r>
            <w:r w:rsidRPr="00DD19DC">
              <w:rPr>
                <w:rFonts w:ascii="Times New Roman" w:hAnsi="Times New Roman" w:cs="Times New Roman"/>
              </w:rPr>
              <w:t>channel_idP,</w:t>
            </w:r>
            <w:r>
              <w:rPr>
                <w:rFonts w:ascii="Times New Roman" w:hAnsi="Times New Roman" w:cs="Times New Roman"/>
              </w:rPr>
              <w:t xml:space="preserve"> </w:t>
            </w:r>
            <w:r w:rsidRPr="00DD19DC">
              <w:rPr>
                <w:rFonts w:ascii="Times New Roman" w:hAnsi="Times New Roman" w:cs="Times New Roman"/>
              </w:rPr>
              <w:t>*buffer_pP, tb_sizeP,</w:t>
            </w:r>
            <w:r>
              <w:rPr>
                <w:rFonts w:ascii="Times New Roman" w:hAnsi="Times New Roman" w:cs="Times New Roman"/>
              </w:rPr>
              <w:t xml:space="preserve"> num_tbP,</w:t>
            </w:r>
            <w:r>
              <w:rPr>
                <w:rFonts w:ascii="Times New Roman" w:hAnsi="Times New Roman" w:cs="Times New Roman" w:hint="eastAsia"/>
              </w:rPr>
              <w:t xml:space="preserve"> </w:t>
            </w:r>
            <w:r w:rsidRPr="00DD19DC">
              <w:rPr>
                <w:rFonts w:ascii="Times New Roman" w:hAnsi="Times New Roman" w:cs="Times New Roman"/>
              </w:rPr>
              <w:t>*crcs_pP</w:t>
            </w:r>
          </w:p>
        </w:tc>
      </w:tr>
      <w:tr w:rsidR="00745732" w14:paraId="70166D6C" w14:textId="77777777" w:rsidTr="0064646C">
        <w:trPr>
          <w:jc w:val="center"/>
        </w:trPr>
        <w:tc>
          <w:tcPr>
            <w:tcW w:w="1129" w:type="dxa"/>
          </w:tcPr>
          <w:p w14:paraId="209D8EAA" w14:textId="32AB08E4" w:rsidR="00745732" w:rsidRDefault="00745732" w:rsidP="0064646C">
            <w:pPr>
              <w:rPr>
                <w:rFonts w:ascii="Times New Roman" w:hAnsi="Times New Roman" w:cs="Times New Roman"/>
              </w:rPr>
            </w:pPr>
            <w:r>
              <w:rPr>
                <w:rFonts w:ascii="Times New Roman" w:hAnsi="Times New Roman" w:cs="Times New Roman"/>
              </w:rPr>
              <w:t>FDD_out</w:t>
            </w:r>
          </w:p>
        </w:tc>
        <w:tc>
          <w:tcPr>
            <w:tcW w:w="1985" w:type="dxa"/>
          </w:tcPr>
          <w:p w14:paraId="5776CC86" w14:textId="004253B3" w:rsidR="00745732" w:rsidRDefault="00745732" w:rsidP="0064646C">
            <w:pPr>
              <w:rPr>
                <w:rFonts w:ascii="Times New Roman" w:hAnsi="Times New Roman" w:cs="Times New Roman"/>
              </w:rPr>
            </w:pPr>
            <w:r>
              <w:rPr>
                <w:rFonts w:ascii="Times New Roman" w:hAnsi="Times New Roman" w:cs="Times New Roman"/>
              </w:rPr>
              <w:t>ULSCH</w:t>
            </w:r>
          </w:p>
        </w:tc>
        <w:tc>
          <w:tcPr>
            <w:tcW w:w="6804" w:type="dxa"/>
          </w:tcPr>
          <w:p w14:paraId="03911670" w14:textId="4DF2ECFA" w:rsidR="00745732" w:rsidRDefault="00654430" w:rsidP="0064646C">
            <w:pPr>
              <w:rPr>
                <w:rFonts w:ascii="Times New Roman" w:hAnsi="Times New Roman" w:cs="Times New Roman"/>
              </w:rPr>
            </w:pPr>
            <w:r>
              <w:rPr>
                <w:rFonts w:ascii="Times New Roman" w:hAnsi="Times New Roman" w:cs="Times New Roman"/>
                <w:color w:val="FF0000"/>
              </w:rPr>
              <w:t>ULSCH Message</w:t>
            </w:r>
          </w:p>
        </w:tc>
      </w:tr>
    </w:tbl>
    <w:p w14:paraId="4DA98001" w14:textId="2DA11FFD" w:rsidR="00541DA4" w:rsidRDefault="00541DA4" w:rsidP="004F4022">
      <w:pPr>
        <w:jc w:val="center"/>
        <w:rPr>
          <w:rFonts w:ascii="Times New Roman" w:hAnsi="Times New Roman" w:cs="Times New Roman"/>
        </w:rPr>
      </w:pPr>
      <w:r>
        <w:rPr>
          <w:rFonts w:ascii="Times New Roman" w:hAnsi="Times New Roman" w:cs="Times New Roman" w:hint="eastAsia"/>
        </w:rPr>
        <w:t>Table</w:t>
      </w:r>
      <w:r w:rsidR="0012527A">
        <w:rPr>
          <w:rFonts w:ascii="Times New Roman" w:hAnsi="Times New Roman" w:cs="Times New Roman"/>
        </w:rPr>
        <w:t xml:space="preserve"> 15</w:t>
      </w:r>
      <w:r w:rsidR="00B44A92">
        <w:rPr>
          <w:rFonts w:ascii="Times New Roman" w:hAnsi="Times New Roman" w:cs="Times New Roman"/>
        </w:rPr>
        <w:t>.</w:t>
      </w:r>
      <w:r>
        <w:rPr>
          <w:rFonts w:ascii="Times New Roman" w:hAnsi="Times New Roman" w:cs="Times New Roman"/>
        </w:rPr>
        <w:t xml:space="preserve"> Parameters of signal lines.</w:t>
      </w:r>
    </w:p>
    <w:p w14:paraId="1FA889A5" w14:textId="02D71CC8" w:rsidR="00E26B20" w:rsidRDefault="003057CF" w:rsidP="008539A4">
      <w:pPr>
        <w:pStyle w:val="2"/>
        <w:rPr>
          <w:rFonts w:ascii="Times New Roman" w:hAnsi="Times New Roman" w:cs="Times New Roman"/>
        </w:rPr>
      </w:pPr>
      <w:bookmarkStart w:id="84" w:name="_Toc468707391"/>
      <w:r>
        <w:lastRenderedPageBreak/>
        <w:t>5</w:t>
      </w:r>
      <w:r w:rsidR="003E16D7">
        <w:rPr>
          <w:rFonts w:hint="eastAsia"/>
        </w:rPr>
        <w:t xml:space="preserve">.4 </w:t>
      </w:r>
      <w:r w:rsidR="00D3628C">
        <w:rPr>
          <w:rFonts w:ascii="Times New Roman" w:hAnsi="Times New Roman" w:cs="Times New Roman" w:hint="eastAsia"/>
        </w:rPr>
        <w:t>RA_</w:t>
      </w:r>
      <w:r w:rsidR="004B3FE8">
        <w:rPr>
          <w:rFonts w:ascii="Times New Roman" w:hAnsi="Times New Roman" w:cs="Times New Roman"/>
        </w:rPr>
        <w:t>Process</w:t>
      </w:r>
      <w:bookmarkEnd w:id="84"/>
    </w:p>
    <w:p w14:paraId="711B88D2" w14:textId="6D56CC9D" w:rsidR="00CC127E" w:rsidRPr="00CC127E" w:rsidRDefault="003057CF" w:rsidP="00CC127E">
      <w:pPr>
        <w:pStyle w:val="3"/>
      </w:pPr>
      <w:bookmarkStart w:id="85" w:name="_Toc468707392"/>
      <w:r>
        <w:t>5</w:t>
      </w:r>
      <w:r w:rsidR="00CC127E">
        <w:rPr>
          <w:rFonts w:hint="eastAsia"/>
        </w:rPr>
        <w:t>.</w:t>
      </w:r>
      <w:r w:rsidR="00CC127E">
        <w:t>4</w:t>
      </w:r>
      <w:r w:rsidR="00CC127E">
        <w:rPr>
          <w:rFonts w:hint="eastAsia"/>
        </w:rPr>
        <w:t>.1</w:t>
      </w:r>
      <w:r w:rsidR="00CC127E">
        <w:t xml:space="preserve"> Introduction</w:t>
      </w:r>
      <w:bookmarkEnd w:id="85"/>
    </w:p>
    <w:p w14:paraId="441CD00F" w14:textId="07DC959B" w:rsidR="00DF2FEB" w:rsidRDefault="00C0496F" w:rsidP="00324B84">
      <w:r>
        <w:rPr>
          <w:noProof/>
        </w:rPr>
        <w:drawing>
          <wp:inline distT="0" distB="0" distL="0" distR="0" wp14:anchorId="346421D1" wp14:editId="0D26CD94">
            <wp:extent cx="5153025" cy="6722258"/>
            <wp:effectExtent l="0" t="0" r="0" b="254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A_Sche.png"/>
                    <pic:cNvPicPr/>
                  </pic:nvPicPr>
                  <pic:blipFill>
                    <a:blip r:embed="rId13">
                      <a:extLst>
                        <a:ext uri="{28A0092B-C50C-407E-A947-70E740481C1C}">
                          <a14:useLocalDpi xmlns:a14="http://schemas.microsoft.com/office/drawing/2010/main" val="0"/>
                        </a:ext>
                      </a:extLst>
                    </a:blip>
                    <a:stretch>
                      <a:fillRect/>
                    </a:stretch>
                  </pic:blipFill>
                  <pic:spPr>
                    <a:xfrm>
                      <a:off x="0" y="0"/>
                      <a:ext cx="5165986" cy="6739166"/>
                    </a:xfrm>
                    <a:prstGeom prst="rect">
                      <a:avLst/>
                    </a:prstGeom>
                  </pic:spPr>
                </pic:pic>
              </a:graphicData>
            </a:graphic>
          </wp:inline>
        </w:drawing>
      </w:r>
    </w:p>
    <w:p w14:paraId="164D3C53" w14:textId="1754F4C0" w:rsidR="00A769E7" w:rsidRDefault="00213B65" w:rsidP="00A769E7">
      <w:pPr>
        <w:jc w:val="center"/>
        <w:rPr>
          <w:rFonts w:ascii="Times New Roman" w:hAnsi="Times New Roman" w:cs="Times New Roman"/>
        </w:rPr>
      </w:pPr>
      <w:r>
        <w:rPr>
          <w:rFonts w:ascii="Times New Roman" w:hAnsi="Times New Roman" w:cs="Times New Roman"/>
        </w:rPr>
        <w:t>Fig.1</w:t>
      </w:r>
      <w:r w:rsidR="0012527A">
        <w:rPr>
          <w:rFonts w:ascii="Times New Roman" w:hAnsi="Times New Roman" w:cs="Times New Roman"/>
        </w:rPr>
        <w:t>3</w:t>
      </w:r>
      <w:r w:rsidR="00A769E7">
        <w:rPr>
          <w:rFonts w:ascii="Times New Roman" w:hAnsi="Times New Roman" w:cs="Times New Roman"/>
        </w:rPr>
        <w:t xml:space="preserve"> Block level of </w:t>
      </w:r>
      <w:r w:rsidR="00A769E7">
        <w:rPr>
          <w:rFonts w:ascii="Times New Roman" w:hAnsi="Times New Roman" w:cs="Times New Roman" w:hint="eastAsia"/>
        </w:rPr>
        <w:t>RA_Sche</w:t>
      </w:r>
      <w:r w:rsidR="00A769E7">
        <w:rPr>
          <w:rFonts w:ascii="Times New Roman" w:hAnsi="Times New Roman" w:cs="Times New Roman"/>
        </w:rPr>
        <w:t>.</w:t>
      </w:r>
    </w:p>
    <w:p w14:paraId="3C7C4DB3" w14:textId="77777777" w:rsidR="00A769E7" w:rsidRPr="00213B65" w:rsidRDefault="00A769E7" w:rsidP="00324B84"/>
    <w:tbl>
      <w:tblPr>
        <w:tblStyle w:val="a3"/>
        <w:tblW w:w="9360" w:type="dxa"/>
        <w:jc w:val="center"/>
        <w:tblLayout w:type="fixed"/>
        <w:tblLook w:val="04A0" w:firstRow="1" w:lastRow="0" w:firstColumn="1" w:lastColumn="0" w:noHBand="0" w:noVBand="1"/>
      </w:tblPr>
      <w:tblGrid>
        <w:gridCol w:w="1980"/>
        <w:gridCol w:w="2693"/>
        <w:gridCol w:w="2552"/>
        <w:gridCol w:w="2135"/>
      </w:tblGrid>
      <w:tr w:rsidR="00A769E7" w:rsidRPr="000A00EB" w14:paraId="1B034015" w14:textId="77777777" w:rsidTr="00BD1684">
        <w:trPr>
          <w:jc w:val="center"/>
        </w:trPr>
        <w:tc>
          <w:tcPr>
            <w:tcW w:w="1980" w:type="dxa"/>
            <w:shd w:val="clear" w:color="auto" w:fill="D9D9D9" w:themeFill="background1" w:themeFillShade="D9"/>
          </w:tcPr>
          <w:p w14:paraId="0DD39D2C" w14:textId="77777777" w:rsidR="00A769E7" w:rsidRPr="000A00EB" w:rsidRDefault="00A769E7" w:rsidP="0064646C">
            <w:pPr>
              <w:rPr>
                <w:rFonts w:ascii="Times New Roman" w:hAnsi="Times New Roman" w:cs="Times New Roman"/>
                <w:b/>
              </w:rPr>
            </w:pPr>
            <w:r w:rsidRPr="000A00EB">
              <w:rPr>
                <w:rFonts w:ascii="Times New Roman" w:hAnsi="Times New Roman" w:cs="Times New Roman" w:hint="eastAsia"/>
                <w:b/>
              </w:rPr>
              <w:lastRenderedPageBreak/>
              <w:t>Process Name</w:t>
            </w:r>
          </w:p>
        </w:tc>
        <w:tc>
          <w:tcPr>
            <w:tcW w:w="2693" w:type="dxa"/>
            <w:shd w:val="clear" w:color="auto" w:fill="D9D9D9" w:themeFill="background1" w:themeFillShade="D9"/>
          </w:tcPr>
          <w:p w14:paraId="0A4153CA" w14:textId="77777777" w:rsidR="00A769E7" w:rsidRPr="000A00EB" w:rsidRDefault="00A769E7" w:rsidP="0064646C">
            <w:pPr>
              <w:rPr>
                <w:rFonts w:ascii="Times New Roman" w:hAnsi="Times New Roman" w:cs="Times New Roman"/>
                <w:b/>
              </w:rPr>
            </w:pPr>
            <w:r w:rsidRPr="000A00EB">
              <w:rPr>
                <w:rFonts w:ascii="Times New Roman" w:hAnsi="Times New Roman" w:cs="Times New Roman" w:hint="eastAsia"/>
                <w:b/>
              </w:rPr>
              <w:t>Description</w:t>
            </w:r>
          </w:p>
        </w:tc>
        <w:tc>
          <w:tcPr>
            <w:tcW w:w="2552" w:type="dxa"/>
            <w:shd w:val="clear" w:color="auto" w:fill="D9D9D9" w:themeFill="background1" w:themeFillShade="D9"/>
          </w:tcPr>
          <w:p w14:paraId="073825B5" w14:textId="77777777" w:rsidR="00A769E7" w:rsidRPr="000A00EB" w:rsidRDefault="00A769E7" w:rsidP="0064646C">
            <w:pPr>
              <w:rPr>
                <w:rFonts w:ascii="Times New Roman" w:hAnsi="Times New Roman" w:cs="Times New Roman"/>
                <w:b/>
              </w:rPr>
            </w:pPr>
            <w:r>
              <w:rPr>
                <w:rFonts w:ascii="Times New Roman" w:hAnsi="Times New Roman" w:cs="Times New Roman" w:hint="eastAsia"/>
                <w:b/>
              </w:rPr>
              <w:t>File Name</w:t>
            </w:r>
          </w:p>
        </w:tc>
        <w:tc>
          <w:tcPr>
            <w:tcW w:w="2135" w:type="dxa"/>
            <w:shd w:val="clear" w:color="auto" w:fill="D9D9D9" w:themeFill="background1" w:themeFillShade="D9"/>
          </w:tcPr>
          <w:p w14:paraId="100B4282" w14:textId="77777777" w:rsidR="00A769E7" w:rsidRDefault="00A769E7" w:rsidP="0064646C">
            <w:pPr>
              <w:rPr>
                <w:rFonts w:ascii="Times New Roman" w:hAnsi="Times New Roman" w:cs="Times New Roman"/>
                <w:b/>
              </w:rPr>
            </w:pPr>
            <w:r>
              <w:rPr>
                <w:rFonts w:ascii="Times New Roman" w:hAnsi="Times New Roman" w:cs="Times New Roman" w:hint="eastAsia"/>
                <w:b/>
              </w:rPr>
              <w:t>Fu</w:t>
            </w:r>
            <w:r>
              <w:rPr>
                <w:rFonts w:ascii="Times New Roman" w:hAnsi="Times New Roman" w:cs="Times New Roman"/>
                <w:b/>
              </w:rPr>
              <w:t>nction Name</w:t>
            </w:r>
          </w:p>
        </w:tc>
      </w:tr>
      <w:tr w:rsidR="00A769E7" w14:paraId="4C265E74" w14:textId="77777777" w:rsidTr="00BD1684">
        <w:trPr>
          <w:jc w:val="center"/>
        </w:trPr>
        <w:tc>
          <w:tcPr>
            <w:tcW w:w="1980" w:type="dxa"/>
          </w:tcPr>
          <w:p w14:paraId="66BE2AB6" w14:textId="22DEEC98" w:rsidR="00A769E7" w:rsidRDefault="00A769E7" w:rsidP="0064646C">
            <w:pPr>
              <w:rPr>
                <w:rFonts w:ascii="Times New Roman" w:hAnsi="Times New Roman" w:cs="Times New Roman"/>
              </w:rPr>
            </w:pPr>
            <w:r>
              <w:rPr>
                <w:rFonts w:ascii="Times New Roman" w:hAnsi="Times New Roman" w:cs="Times New Roman"/>
              </w:rPr>
              <w:t>Schedule_RA</w:t>
            </w:r>
          </w:p>
        </w:tc>
        <w:tc>
          <w:tcPr>
            <w:tcW w:w="2693" w:type="dxa"/>
          </w:tcPr>
          <w:p w14:paraId="28797417" w14:textId="1EF332AF" w:rsidR="00A769E7" w:rsidRDefault="00BD1684" w:rsidP="0064646C">
            <w:pPr>
              <w:rPr>
                <w:rFonts w:ascii="Times New Roman" w:hAnsi="Times New Roman" w:cs="Times New Roman"/>
              </w:rPr>
            </w:pPr>
            <w:r>
              <w:rPr>
                <w:rFonts w:ascii="Times New Roman" w:hAnsi="Times New Roman" w:cs="Times New Roman"/>
              </w:rPr>
              <w:t>Schedule</w:t>
            </w:r>
            <w:r>
              <w:rPr>
                <w:rFonts w:ascii="Times New Roman" w:hAnsi="Times New Roman" w:cs="Times New Roman" w:hint="eastAsia"/>
              </w:rPr>
              <w:t xml:space="preserve"> </w:t>
            </w:r>
            <w:r w:rsidR="00A769E7">
              <w:rPr>
                <w:rFonts w:ascii="Times New Roman" w:hAnsi="Times New Roman" w:cs="Times New Roman"/>
              </w:rPr>
              <w:t>Msg2;</w:t>
            </w:r>
            <w:r>
              <w:rPr>
                <w:rFonts w:ascii="Times New Roman" w:hAnsi="Times New Roman" w:cs="Times New Roman" w:hint="eastAsia"/>
              </w:rPr>
              <w:t xml:space="preserve"> </w:t>
            </w:r>
            <w:r w:rsidR="00A769E7">
              <w:rPr>
                <w:rFonts w:ascii="Times New Roman" w:hAnsi="Times New Roman" w:cs="Times New Roman"/>
              </w:rPr>
              <w:t>Msg4 whenever it need.</w:t>
            </w:r>
          </w:p>
        </w:tc>
        <w:tc>
          <w:tcPr>
            <w:tcW w:w="2552" w:type="dxa"/>
          </w:tcPr>
          <w:p w14:paraId="56676661" w14:textId="7FFC6794" w:rsidR="00A769E7" w:rsidRDefault="00A769E7" w:rsidP="0064646C">
            <w:pPr>
              <w:rPr>
                <w:rFonts w:ascii="Times New Roman" w:hAnsi="Times New Roman" w:cs="Times New Roman"/>
              </w:rPr>
            </w:pPr>
            <w:r w:rsidRPr="002A3C6C">
              <w:rPr>
                <w:rFonts w:ascii="Times New Roman" w:hAnsi="Times New Roman" w:cs="Times New Roman"/>
              </w:rPr>
              <w:t>eNB_scheduler</w:t>
            </w:r>
            <w:r>
              <w:rPr>
                <w:rFonts w:ascii="Times New Roman" w:hAnsi="Times New Roman" w:cs="Times New Roman"/>
              </w:rPr>
              <w:t>_RA.c</w:t>
            </w:r>
          </w:p>
        </w:tc>
        <w:tc>
          <w:tcPr>
            <w:tcW w:w="2135" w:type="dxa"/>
          </w:tcPr>
          <w:p w14:paraId="57CF70C7" w14:textId="1E9AA074" w:rsidR="00A769E7" w:rsidRDefault="00A769E7" w:rsidP="0064646C">
            <w:pPr>
              <w:rPr>
                <w:rFonts w:ascii="Times New Roman" w:hAnsi="Times New Roman" w:cs="Times New Roman"/>
              </w:rPr>
            </w:pPr>
            <w:r>
              <w:rPr>
                <w:rFonts w:ascii="Times New Roman" w:hAnsi="Times New Roman" w:cs="Times New Roman"/>
              </w:rPr>
              <w:t>Schedule_RA()</w:t>
            </w:r>
          </w:p>
        </w:tc>
      </w:tr>
      <w:tr w:rsidR="00A769E7" w14:paraId="239AEC5B" w14:textId="77777777" w:rsidTr="00BD1684">
        <w:trPr>
          <w:jc w:val="center"/>
        </w:trPr>
        <w:tc>
          <w:tcPr>
            <w:tcW w:w="1980" w:type="dxa"/>
          </w:tcPr>
          <w:p w14:paraId="77027203" w14:textId="55E5B4D7" w:rsidR="00A769E7" w:rsidRDefault="00BD1684" w:rsidP="0064646C">
            <w:pPr>
              <w:rPr>
                <w:rFonts w:ascii="Times New Roman" w:hAnsi="Times New Roman" w:cs="Times New Roman"/>
              </w:rPr>
            </w:pPr>
            <w:r>
              <w:rPr>
                <w:rFonts w:ascii="Times New Roman" w:hAnsi="Times New Roman" w:cs="Times New Roman" w:hint="eastAsia"/>
              </w:rPr>
              <w:t>F</w:t>
            </w:r>
            <w:r w:rsidR="00A769E7">
              <w:rPr>
                <w:rFonts w:ascii="Times New Roman" w:hAnsi="Times New Roman" w:cs="Times New Roman"/>
              </w:rPr>
              <w:t>ill_DLSCH_dci</w:t>
            </w:r>
          </w:p>
        </w:tc>
        <w:tc>
          <w:tcPr>
            <w:tcW w:w="2693" w:type="dxa"/>
          </w:tcPr>
          <w:p w14:paraId="33DCD02E" w14:textId="22BE0F63" w:rsidR="00A769E7" w:rsidRDefault="00A769E7" w:rsidP="0064646C">
            <w:pPr>
              <w:rPr>
                <w:rFonts w:ascii="Times New Roman" w:hAnsi="Times New Roman" w:cs="Times New Roman"/>
              </w:rPr>
            </w:pPr>
            <w:r>
              <w:rPr>
                <w:rFonts w:ascii="Times New Roman" w:hAnsi="Times New Roman" w:cs="Times New Roman"/>
              </w:rPr>
              <w:t>Add DCI format</w:t>
            </w:r>
          </w:p>
        </w:tc>
        <w:tc>
          <w:tcPr>
            <w:tcW w:w="2552" w:type="dxa"/>
          </w:tcPr>
          <w:p w14:paraId="392B4E8D" w14:textId="773D268A" w:rsidR="00A769E7" w:rsidRDefault="00A769E7" w:rsidP="0064646C">
            <w:pPr>
              <w:rPr>
                <w:rFonts w:ascii="Times New Roman" w:hAnsi="Times New Roman" w:cs="Times New Roman"/>
              </w:rPr>
            </w:pPr>
            <w:r w:rsidRPr="002A3C6C">
              <w:rPr>
                <w:rFonts w:ascii="Times New Roman" w:hAnsi="Times New Roman" w:cs="Times New Roman"/>
              </w:rPr>
              <w:t>eNB_scheduler</w:t>
            </w:r>
            <w:r>
              <w:rPr>
                <w:rFonts w:ascii="Times New Roman" w:hAnsi="Times New Roman" w:cs="Times New Roman"/>
              </w:rPr>
              <w:t>.c</w:t>
            </w:r>
          </w:p>
        </w:tc>
        <w:tc>
          <w:tcPr>
            <w:tcW w:w="2135" w:type="dxa"/>
          </w:tcPr>
          <w:p w14:paraId="0E065296" w14:textId="0378C659" w:rsidR="00A769E7" w:rsidRPr="00E701CA" w:rsidRDefault="000F58AF" w:rsidP="0064646C">
            <w:pPr>
              <w:rPr>
                <w:rFonts w:ascii="Times New Roman" w:hAnsi="Times New Roman" w:cs="Times New Roman"/>
              </w:rPr>
            </w:pPr>
            <w:r w:rsidRPr="00541DA4">
              <w:rPr>
                <w:rFonts w:ascii="Times New Roman" w:hAnsi="Times New Roman" w:cs="Times New Roman"/>
              </w:rPr>
              <w:t>fill_DLSCH_dci</w:t>
            </w:r>
            <w:r>
              <w:rPr>
                <w:rFonts w:ascii="Times New Roman" w:hAnsi="Times New Roman" w:cs="Times New Roman"/>
              </w:rPr>
              <w:t>()</w:t>
            </w:r>
          </w:p>
        </w:tc>
      </w:tr>
    </w:tbl>
    <w:p w14:paraId="48F9398A" w14:textId="78B3BE46" w:rsidR="00A769E7" w:rsidRDefault="00A769E7" w:rsidP="002113D3">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w:t>
      </w:r>
      <w:r w:rsidR="0012527A">
        <w:rPr>
          <w:rFonts w:ascii="Times New Roman" w:hAnsi="Times New Roman" w:cs="Times New Roman"/>
        </w:rPr>
        <w:t>19</w:t>
      </w:r>
      <w:r>
        <w:rPr>
          <w:rFonts w:ascii="Times New Roman" w:hAnsi="Times New Roman" w:cs="Times New Roman"/>
        </w:rPr>
        <w:t xml:space="preserve"> Processes in </w:t>
      </w:r>
      <w:r w:rsidR="00090FAE">
        <w:rPr>
          <w:rFonts w:ascii="Times New Roman" w:hAnsi="Times New Roman" w:cs="Times New Roman" w:hint="eastAsia"/>
        </w:rPr>
        <w:t>RA_Sche</w:t>
      </w:r>
      <w:r>
        <w:rPr>
          <w:rFonts w:ascii="Times New Roman" w:hAnsi="Times New Roman" w:cs="Times New Roman"/>
        </w:rPr>
        <w:t xml:space="preserve">. </w:t>
      </w:r>
    </w:p>
    <w:p w14:paraId="6B1F95A1" w14:textId="77777777" w:rsidR="00BD1684" w:rsidRDefault="00BD1684" w:rsidP="002113D3">
      <w:pPr>
        <w:jc w:val="center"/>
        <w:rPr>
          <w:rFonts w:ascii="Times New Roman" w:hAnsi="Times New Roman" w:cs="Times New Roman"/>
        </w:rPr>
      </w:pPr>
    </w:p>
    <w:tbl>
      <w:tblPr>
        <w:tblStyle w:val="a3"/>
        <w:tblW w:w="9351" w:type="dxa"/>
        <w:jc w:val="center"/>
        <w:tblLook w:val="04A0" w:firstRow="1" w:lastRow="0" w:firstColumn="1" w:lastColumn="0" w:noHBand="0" w:noVBand="1"/>
      </w:tblPr>
      <w:tblGrid>
        <w:gridCol w:w="1555"/>
        <w:gridCol w:w="2546"/>
        <w:gridCol w:w="5250"/>
      </w:tblGrid>
      <w:tr w:rsidR="00A769E7" w:rsidRPr="008E389B" w14:paraId="4E932319" w14:textId="77777777" w:rsidTr="00F2692D">
        <w:trPr>
          <w:jc w:val="center"/>
        </w:trPr>
        <w:tc>
          <w:tcPr>
            <w:tcW w:w="1555" w:type="dxa"/>
            <w:shd w:val="clear" w:color="auto" w:fill="D9D9D9" w:themeFill="background1" w:themeFillShade="D9"/>
          </w:tcPr>
          <w:p w14:paraId="1C214405" w14:textId="77777777" w:rsidR="00A769E7" w:rsidRPr="008E389B" w:rsidRDefault="00A769E7" w:rsidP="00F2692D">
            <w:pPr>
              <w:rPr>
                <w:rFonts w:ascii="Times New Roman" w:hAnsi="Times New Roman" w:cs="Times New Roman"/>
                <w:b/>
              </w:rPr>
            </w:pPr>
            <w:r>
              <w:rPr>
                <w:rFonts w:ascii="Times New Roman" w:hAnsi="Times New Roman" w:cs="Times New Roman"/>
                <w:b/>
              </w:rPr>
              <w:t>Signal</w:t>
            </w:r>
          </w:p>
        </w:tc>
        <w:tc>
          <w:tcPr>
            <w:tcW w:w="7796" w:type="dxa"/>
            <w:gridSpan w:val="2"/>
            <w:shd w:val="clear" w:color="auto" w:fill="D9D9D9" w:themeFill="background1" w:themeFillShade="D9"/>
          </w:tcPr>
          <w:p w14:paraId="433B21F9" w14:textId="77777777" w:rsidR="00A769E7" w:rsidRPr="008E389B" w:rsidRDefault="00A769E7" w:rsidP="00F2692D">
            <w:pPr>
              <w:rPr>
                <w:rFonts w:ascii="Times New Roman" w:hAnsi="Times New Roman" w:cs="Times New Roman"/>
                <w:b/>
              </w:rPr>
            </w:pPr>
            <w:r w:rsidRPr="008E389B">
              <w:rPr>
                <w:rFonts w:ascii="Times New Roman" w:hAnsi="Times New Roman" w:cs="Times New Roman" w:hint="eastAsia"/>
                <w:b/>
              </w:rPr>
              <w:t>Parameters</w:t>
            </w:r>
          </w:p>
        </w:tc>
      </w:tr>
      <w:tr w:rsidR="00A769E7" w14:paraId="10B2D4CF" w14:textId="77777777" w:rsidTr="00F2692D">
        <w:trPr>
          <w:jc w:val="center"/>
        </w:trPr>
        <w:tc>
          <w:tcPr>
            <w:tcW w:w="1555" w:type="dxa"/>
          </w:tcPr>
          <w:p w14:paraId="7DB66785" w14:textId="72286DBE" w:rsidR="00A769E7" w:rsidRDefault="00A769E7" w:rsidP="00F2692D">
            <w:pPr>
              <w:rPr>
                <w:rFonts w:ascii="Times New Roman" w:hAnsi="Times New Roman" w:cs="Times New Roman"/>
              </w:rPr>
            </w:pPr>
            <w:r>
              <w:rPr>
                <w:rFonts w:ascii="Times New Roman" w:hAnsi="Times New Roman" w:cs="Times New Roman" w:hint="eastAsia"/>
              </w:rPr>
              <w:t>S</w:t>
            </w:r>
            <w:r w:rsidR="00CB0B43">
              <w:rPr>
                <w:rFonts w:ascii="Times New Roman" w:hAnsi="Times New Roman" w:cs="Times New Roman"/>
              </w:rPr>
              <w:t>RA_FDD</w:t>
            </w:r>
          </w:p>
        </w:tc>
        <w:tc>
          <w:tcPr>
            <w:tcW w:w="7796" w:type="dxa"/>
            <w:gridSpan w:val="2"/>
          </w:tcPr>
          <w:p w14:paraId="59AE59AB" w14:textId="1F2768E5" w:rsidR="00A769E7" w:rsidRPr="003B2F68" w:rsidRDefault="00664B0D" w:rsidP="00F2692D">
            <w:pPr>
              <w:rPr>
                <w:rFonts w:ascii="Times New Roman" w:hAnsi="Times New Roman" w:cs="Times New Roman"/>
              </w:rPr>
            </w:pPr>
            <w:r>
              <w:rPr>
                <w:rFonts w:ascii="Times New Roman" w:hAnsi="Times New Roman" w:cs="Times New Roman"/>
              </w:rPr>
              <w:t>module_idP, frameP,</w:t>
            </w:r>
            <w:r>
              <w:rPr>
                <w:rFonts w:ascii="Times New Roman" w:hAnsi="Times New Roman" w:cs="Times New Roman" w:hint="eastAsia"/>
              </w:rPr>
              <w:t xml:space="preserve"> </w:t>
            </w:r>
            <w:r>
              <w:rPr>
                <w:rFonts w:ascii="Times New Roman" w:hAnsi="Times New Roman" w:cs="Times New Roman"/>
              </w:rPr>
              <w:t>subframeP,</w:t>
            </w:r>
            <w:r>
              <w:rPr>
                <w:rFonts w:ascii="Times New Roman" w:hAnsi="Times New Roman" w:cs="Times New Roman" w:hint="eastAsia"/>
              </w:rPr>
              <w:t xml:space="preserve"> </w:t>
            </w:r>
            <w:r>
              <w:rPr>
                <w:rFonts w:ascii="Times New Roman" w:hAnsi="Times New Roman" w:cs="Times New Roman"/>
              </w:rPr>
              <w:t>* RBallocP, RA_scheduledP,</w:t>
            </w:r>
            <w:r w:rsidR="009D6DF5">
              <w:rPr>
                <w:rFonts w:ascii="Times New Roman" w:hAnsi="Times New Roman" w:cs="Times New Roman"/>
              </w:rPr>
              <w:t xml:space="preserve"> </w:t>
            </w:r>
            <w:r w:rsidR="003B2F68">
              <w:rPr>
                <w:rFonts w:ascii="Times New Roman" w:hAnsi="Times New Roman" w:cs="Times New Roman"/>
              </w:rPr>
              <w:t>* mbsfn_flagP</w:t>
            </w:r>
          </w:p>
        </w:tc>
      </w:tr>
      <w:tr w:rsidR="00A769E7" w14:paraId="58C627DF" w14:textId="77777777" w:rsidTr="00F2692D">
        <w:trPr>
          <w:jc w:val="center"/>
        </w:trPr>
        <w:tc>
          <w:tcPr>
            <w:tcW w:w="1555" w:type="dxa"/>
            <w:shd w:val="clear" w:color="auto" w:fill="D9D9D9" w:themeFill="background1" w:themeFillShade="D9"/>
          </w:tcPr>
          <w:p w14:paraId="56FA973E" w14:textId="7EA81525" w:rsidR="00A769E7" w:rsidRDefault="00912D17" w:rsidP="00F2692D">
            <w:pPr>
              <w:rPr>
                <w:rFonts w:ascii="Times New Roman" w:hAnsi="Times New Roman" w:cs="Times New Roman"/>
              </w:rPr>
            </w:pPr>
            <w:r>
              <w:rPr>
                <w:rFonts w:ascii="Times New Roman" w:hAnsi="Times New Roman" w:cs="Times New Roman"/>
                <w:b/>
              </w:rPr>
              <w:t>Signal</w:t>
            </w:r>
          </w:p>
        </w:tc>
        <w:tc>
          <w:tcPr>
            <w:tcW w:w="2546" w:type="dxa"/>
            <w:shd w:val="clear" w:color="auto" w:fill="D9D9D9" w:themeFill="background1" w:themeFillShade="D9"/>
          </w:tcPr>
          <w:p w14:paraId="66891132" w14:textId="77777777" w:rsidR="00A769E7" w:rsidRDefault="00A769E7" w:rsidP="00F2692D">
            <w:pPr>
              <w:rPr>
                <w:rFonts w:ascii="Times New Roman" w:hAnsi="Times New Roman" w:cs="Times New Roman"/>
              </w:rPr>
            </w:pPr>
            <w:r w:rsidRPr="0025330C">
              <w:rPr>
                <w:rFonts w:ascii="Times New Roman" w:hAnsi="Times New Roman" w:cs="Times New Roman" w:hint="eastAsia"/>
                <w:b/>
              </w:rPr>
              <w:t>Interface</w:t>
            </w:r>
          </w:p>
        </w:tc>
        <w:tc>
          <w:tcPr>
            <w:tcW w:w="5250" w:type="dxa"/>
            <w:shd w:val="clear" w:color="auto" w:fill="D9D9D9" w:themeFill="background1" w:themeFillShade="D9"/>
          </w:tcPr>
          <w:p w14:paraId="336585AE" w14:textId="77777777" w:rsidR="00A769E7" w:rsidRDefault="00A769E7" w:rsidP="00F2692D">
            <w:pPr>
              <w:rPr>
                <w:rFonts w:ascii="Times New Roman" w:hAnsi="Times New Roman" w:cs="Times New Roman"/>
              </w:rPr>
            </w:pPr>
            <w:r w:rsidRPr="008E389B">
              <w:rPr>
                <w:rFonts w:ascii="Times New Roman" w:hAnsi="Times New Roman" w:cs="Times New Roman" w:hint="eastAsia"/>
                <w:b/>
              </w:rPr>
              <w:t>Parameters</w:t>
            </w:r>
          </w:p>
        </w:tc>
      </w:tr>
      <w:tr w:rsidR="00A769E7" w14:paraId="74EF968F" w14:textId="77777777" w:rsidTr="00F2692D">
        <w:trPr>
          <w:jc w:val="center"/>
        </w:trPr>
        <w:tc>
          <w:tcPr>
            <w:tcW w:w="1555" w:type="dxa"/>
          </w:tcPr>
          <w:p w14:paraId="5EECEC4D" w14:textId="07F65BAC" w:rsidR="00A769E7" w:rsidRDefault="003B2F68" w:rsidP="00F2692D">
            <w:pPr>
              <w:rPr>
                <w:rFonts w:ascii="Times New Roman" w:hAnsi="Times New Roman" w:cs="Times New Roman"/>
              </w:rPr>
            </w:pPr>
            <w:r>
              <w:rPr>
                <w:rFonts w:ascii="Times New Roman" w:hAnsi="Times New Roman" w:cs="Times New Roman"/>
              </w:rPr>
              <w:t>SRA_out</w:t>
            </w:r>
          </w:p>
        </w:tc>
        <w:tc>
          <w:tcPr>
            <w:tcW w:w="2546" w:type="dxa"/>
          </w:tcPr>
          <w:p w14:paraId="42322B5A" w14:textId="58853657" w:rsidR="00A769E7" w:rsidRPr="00D94242" w:rsidRDefault="00664B0D" w:rsidP="00F2692D">
            <w:pPr>
              <w:rPr>
                <w:rFonts w:ascii="Times New Roman" w:hAnsi="Times New Roman" w:cs="Times New Roman"/>
              </w:rPr>
            </w:pPr>
            <w:r>
              <w:rPr>
                <w:rFonts w:ascii="Times New Roman" w:hAnsi="Times New Roman" w:cs="Times New Roman" w:hint="eastAsia"/>
              </w:rPr>
              <w:t>MAC_RRC_SAP</w:t>
            </w:r>
          </w:p>
        </w:tc>
        <w:tc>
          <w:tcPr>
            <w:tcW w:w="5250" w:type="dxa"/>
          </w:tcPr>
          <w:p w14:paraId="38745238" w14:textId="77777777" w:rsidR="003B2F68" w:rsidRDefault="003B2F68" w:rsidP="00F2692D">
            <w:pPr>
              <w:rPr>
                <w:rFonts w:ascii="Times New Roman" w:hAnsi="Times New Roman" w:cs="Times New Roman"/>
              </w:rPr>
            </w:pPr>
            <w:r w:rsidRPr="003F7087">
              <w:rPr>
                <w:rFonts w:ascii="Times New Roman" w:hAnsi="Times New Roman" w:cs="Times New Roman"/>
              </w:rPr>
              <w:t>module_idP,</w:t>
            </w:r>
            <w:r>
              <w:rPr>
                <w:rFonts w:ascii="Times New Roman" w:hAnsi="Times New Roman" w:cs="Times New Roman"/>
              </w:rPr>
              <w:t xml:space="preserve"> </w:t>
            </w:r>
            <w:r w:rsidRPr="003F7087">
              <w:rPr>
                <w:rFonts w:ascii="Times New Roman" w:hAnsi="Times New Roman" w:cs="Times New Roman"/>
              </w:rPr>
              <w:t>CC_idP,</w:t>
            </w:r>
            <w:r>
              <w:rPr>
                <w:rFonts w:ascii="Times New Roman" w:hAnsi="Times New Roman" w:cs="Times New Roman"/>
              </w:rPr>
              <w:t xml:space="preserve"> frameP,</w:t>
            </w:r>
          </w:p>
          <w:p w14:paraId="6182F1DA" w14:textId="77777777" w:rsidR="003B2F68" w:rsidRPr="003F7087" w:rsidRDefault="003B2F68" w:rsidP="00F2692D">
            <w:pPr>
              <w:rPr>
                <w:rFonts w:ascii="Times New Roman" w:hAnsi="Times New Roman" w:cs="Times New Roman"/>
              </w:rPr>
            </w:pPr>
            <w:r w:rsidRPr="003F7087">
              <w:rPr>
                <w:rFonts w:ascii="Times New Roman" w:hAnsi="Times New Roman" w:cs="Times New Roman"/>
              </w:rPr>
              <w:t>srb_idP,</w:t>
            </w:r>
            <w:r>
              <w:rPr>
                <w:rFonts w:ascii="Times New Roman" w:hAnsi="Times New Roman" w:cs="Times New Roman"/>
              </w:rPr>
              <w:t xml:space="preserve"> </w:t>
            </w:r>
            <w:r w:rsidRPr="003F7087">
              <w:rPr>
                <w:rFonts w:ascii="Times New Roman" w:hAnsi="Times New Roman" w:cs="Times New Roman"/>
              </w:rPr>
              <w:t>nb_tbP, buffer_pP,</w:t>
            </w:r>
          </w:p>
          <w:p w14:paraId="77852B48" w14:textId="77777777" w:rsidR="003B2F68" w:rsidRPr="003F7087" w:rsidRDefault="003B2F68" w:rsidP="00F2692D">
            <w:pPr>
              <w:rPr>
                <w:rFonts w:ascii="Times New Roman" w:hAnsi="Times New Roman" w:cs="Times New Roman"/>
              </w:rPr>
            </w:pPr>
            <w:r w:rsidRPr="003F7087">
              <w:rPr>
                <w:rFonts w:ascii="Times New Roman" w:hAnsi="Times New Roman" w:cs="Times New Roman"/>
              </w:rPr>
              <w:t>eNB_flagP, eNB_indexP,</w:t>
            </w:r>
          </w:p>
          <w:p w14:paraId="19B5F7C9" w14:textId="19D4A703" w:rsidR="00A769E7" w:rsidRPr="00D94242" w:rsidRDefault="003B2F68" w:rsidP="00F2692D">
            <w:pPr>
              <w:rPr>
                <w:rFonts w:ascii="Times New Roman" w:hAnsi="Times New Roman" w:cs="Times New Roman"/>
              </w:rPr>
            </w:pPr>
            <w:r w:rsidRPr="003F7087">
              <w:rPr>
                <w:rFonts w:ascii="Times New Roman" w:hAnsi="Times New Roman" w:cs="Times New Roman"/>
              </w:rPr>
              <w:t>mbsfn_sync_areaP</w:t>
            </w:r>
          </w:p>
        </w:tc>
      </w:tr>
      <w:tr w:rsidR="00664B0D" w14:paraId="07A4B83A" w14:textId="77777777" w:rsidTr="00F2692D">
        <w:trPr>
          <w:jc w:val="center"/>
        </w:trPr>
        <w:tc>
          <w:tcPr>
            <w:tcW w:w="1555" w:type="dxa"/>
          </w:tcPr>
          <w:p w14:paraId="70832CB3" w14:textId="196A3CA4" w:rsidR="00664B0D" w:rsidRDefault="00664B0D" w:rsidP="00F2692D">
            <w:pPr>
              <w:rPr>
                <w:rFonts w:ascii="Times New Roman" w:hAnsi="Times New Roman" w:cs="Times New Roman"/>
              </w:rPr>
            </w:pPr>
            <w:r>
              <w:rPr>
                <w:rFonts w:ascii="Times New Roman" w:hAnsi="Times New Roman" w:cs="Times New Roman"/>
              </w:rPr>
              <w:t>SRA_in</w:t>
            </w:r>
          </w:p>
        </w:tc>
        <w:tc>
          <w:tcPr>
            <w:tcW w:w="2546" w:type="dxa"/>
          </w:tcPr>
          <w:p w14:paraId="7356B1B5" w14:textId="6624F641" w:rsidR="00664B0D" w:rsidRDefault="00664B0D" w:rsidP="00F2692D">
            <w:pPr>
              <w:rPr>
                <w:rFonts w:ascii="Times New Roman" w:hAnsi="Times New Roman" w:cs="Times New Roman"/>
              </w:rPr>
            </w:pPr>
            <w:r>
              <w:rPr>
                <w:rFonts w:ascii="Times New Roman" w:hAnsi="Times New Roman" w:cs="Times New Roman" w:hint="eastAsia"/>
              </w:rPr>
              <w:t xml:space="preserve">PP_RA </w:t>
            </w:r>
          </w:p>
        </w:tc>
        <w:tc>
          <w:tcPr>
            <w:tcW w:w="5250" w:type="dxa"/>
          </w:tcPr>
          <w:p w14:paraId="5FEC4F22" w14:textId="15837F92" w:rsidR="00664B0D" w:rsidRPr="00D94242" w:rsidRDefault="00664B0D" w:rsidP="00F2692D">
            <w:pPr>
              <w:rPr>
                <w:rFonts w:ascii="Times New Roman" w:hAnsi="Times New Roman" w:cs="Times New Roman"/>
              </w:rPr>
            </w:pPr>
            <w:r w:rsidRPr="00D94242">
              <w:rPr>
                <w:rFonts w:ascii="Times New Roman" w:hAnsi="Times New Roman" w:cs="Times New Roman"/>
              </w:rPr>
              <w:t>module_idP, cooperation_flag, frameP, subframeP</w:t>
            </w:r>
            <w:r>
              <w:rPr>
                <w:rFonts w:ascii="Times New Roman" w:hAnsi="Times New Roman" w:cs="Times New Roman"/>
              </w:rPr>
              <w:t>(0,5,6,7,9)</w:t>
            </w:r>
          </w:p>
        </w:tc>
      </w:tr>
      <w:tr w:rsidR="00664B0D" w14:paraId="1050683F" w14:textId="77777777" w:rsidTr="00F2692D">
        <w:trPr>
          <w:jc w:val="center"/>
        </w:trPr>
        <w:tc>
          <w:tcPr>
            <w:tcW w:w="1555" w:type="dxa"/>
          </w:tcPr>
          <w:p w14:paraId="5E6818B6" w14:textId="76353FC4" w:rsidR="00664B0D" w:rsidRDefault="003B2F68" w:rsidP="00F2692D">
            <w:pPr>
              <w:rPr>
                <w:rFonts w:ascii="Times New Roman" w:hAnsi="Times New Roman" w:cs="Times New Roman"/>
              </w:rPr>
            </w:pPr>
            <w:r>
              <w:rPr>
                <w:rFonts w:ascii="Times New Roman" w:hAnsi="Times New Roman" w:cs="Times New Roman"/>
              </w:rPr>
              <w:t>SRA_in</w:t>
            </w:r>
          </w:p>
        </w:tc>
        <w:tc>
          <w:tcPr>
            <w:tcW w:w="2546" w:type="dxa"/>
          </w:tcPr>
          <w:p w14:paraId="5A88E657" w14:textId="33081BAB" w:rsidR="00664B0D" w:rsidRDefault="00664B0D" w:rsidP="00F2692D">
            <w:pPr>
              <w:rPr>
                <w:rFonts w:ascii="Times New Roman" w:hAnsi="Times New Roman" w:cs="Times New Roman"/>
              </w:rPr>
            </w:pPr>
            <w:r>
              <w:rPr>
                <w:rFonts w:ascii="Times New Roman" w:hAnsi="Times New Roman" w:cs="Times New Roman" w:hint="eastAsia"/>
              </w:rPr>
              <w:t>MAC_RRC_SAP</w:t>
            </w:r>
          </w:p>
        </w:tc>
        <w:tc>
          <w:tcPr>
            <w:tcW w:w="5250" w:type="dxa"/>
          </w:tcPr>
          <w:p w14:paraId="50F98AD8" w14:textId="20FD37B2" w:rsidR="00664B0D" w:rsidRPr="00D94242" w:rsidRDefault="002964E7" w:rsidP="00F2692D">
            <w:pPr>
              <w:rPr>
                <w:rFonts w:ascii="Times New Roman" w:hAnsi="Times New Roman" w:cs="Times New Roman"/>
              </w:rPr>
            </w:pPr>
            <w:r>
              <w:rPr>
                <w:rFonts w:ascii="Times New Roman" w:hAnsi="Times New Roman" w:cs="Times New Roman"/>
              </w:rPr>
              <w:t>Get SDU length from RRC through CCCH</w:t>
            </w:r>
            <w:r>
              <w:rPr>
                <w:rFonts w:ascii="Times New Roman" w:hAnsi="Times New Roman" w:cs="Times New Roman" w:hint="eastAsia"/>
              </w:rPr>
              <w:t>(SRB0)</w:t>
            </w:r>
          </w:p>
        </w:tc>
      </w:tr>
      <w:tr w:rsidR="000E39F0" w14:paraId="62D8680F" w14:textId="77777777" w:rsidTr="00F2692D">
        <w:trPr>
          <w:jc w:val="center"/>
        </w:trPr>
        <w:tc>
          <w:tcPr>
            <w:tcW w:w="1555" w:type="dxa"/>
          </w:tcPr>
          <w:p w14:paraId="1DF1961F" w14:textId="44CEF1C3" w:rsidR="000E39F0" w:rsidRDefault="000E39F0" w:rsidP="00F2692D">
            <w:pPr>
              <w:rPr>
                <w:rFonts w:ascii="Times New Roman" w:hAnsi="Times New Roman" w:cs="Times New Roman"/>
              </w:rPr>
            </w:pPr>
            <w:r>
              <w:rPr>
                <w:rFonts w:ascii="Times New Roman" w:hAnsi="Times New Roman" w:cs="Times New Roman"/>
              </w:rPr>
              <w:t>FDD_out</w:t>
            </w:r>
          </w:p>
        </w:tc>
        <w:tc>
          <w:tcPr>
            <w:tcW w:w="2546" w:type="dxa"/>
          </w:tcPr>
          <w:p w14:paraId="5818EA11" w14:textId="521D9377" w:rsidR="000E39F0" w:rsidRDefault="000E39F0" w:rsidP="00F2692D">
            <w:pPr>
              <w:rPr>
                <w:rFonts w:ascii="Times New Roman" w:hAnsi="Times New Roman" w:cs="Times New Roman"/>
              </w:rPr>
            </w:pPr>
            <w:r>
              <w:rPr>
                <w:rFonts w:ascii="Times New Roman" w:hAnsi="Times New Roman" w:cs="Times New Roman" w:hint="eastAsia"/>
              </w:rPr>
              <w:t>DLSCH</w:t>
            </w:r>
          </w:p>
        </w:tc>
        <w:tc>
          <w:tcPr>
            <w:tcW w:w="5250" w:type="dxa"/>
          </w:tcPr>
          <w:p w14:paraId="4ED880F7" w14:textId="53AF1CF6" w:rsidR="000E39F0" w:rsidRDefault="000E39F0" w:rsidP="00F2692D">
            <w:pPr>
              <w:rPr>
                <w:rFonts w:ascii="Times New Roman" w:hAnsi="Times New Roman" w:cs="Times New Roman"/>
              </w:rPr>
            </w:pPr>
            <w:r>
              <w:rPr>
                <w:rFonts w:ascii="Times New Roman" w:hAnsi="Times New Roman" w:cs="Times New Roman"/>
              </w:rPr>
              <w:t>XXX</w:t>
            </w:r>
          </w:p>
        </w:tc>
      </w:tr>
    </w:tbl>
    <w:p w14:paraId="3BC22623" w14:textId="6206012D" w:rsidR="00A769E7" w:rsidRDefault="00A769E7" w:rsidP="00A769E7">
      <w:pPr>
        <w:jc w:val="center"/>
        <w:rPr>
          <w:rFonts w:ascii="Times New Roman" w:hAnsi="Times New Roman" w:cs="Times New Roman"/>
        </w:rPr>
      </w:pPr>
      <w:r>
        <w:rPr>
          <w:rFonts w:ascii="Times New Roman" w:hAnsi="Times New Roman" w:cs="Times New Roman" w:hint="eastAsia"/>
        </w:rPr>
        <w:t>Table</w:t>
      </w:r>
      <w:r w:rsidR="0012527A">
        <w:rPr>
          <w:rFonts w:ascii="Times New Roman" w:hAnsi="Times New Roman" w:cs="Times New Roman"/>
        </w:rPr>
        <w:t xml:space="preserve"> 20</w:t>
      </w:r>
      <w:r w:rsidR="00B44A92">
        <w:rPr>
          <w:rFonts w:ascii="Times New Roman" w:hAnsi="Times New Roman" w:cs="Times New Roman"/>
        </w:rPr>
        <w:t>.</w:t>
      </w:r>
      <w:r>
        <w:rPr>
          <w:rFonts w:ascii="Times New Roman" w:hAnsi="Times New Roman" w:cs="Times New Roman"/>
        </w:rPr>
        <w:t xml:space="preserve"> Parameters of signal lines.</w:t>
      </w:r>
    </w:p>
    <w:p w14:paraId="140E90BF" w14:textId="77777777" w:rsidR="00A769E7" w:rsidRPr="00A769E7" w:rsidRDefault="00A769E7" w:rsidP="00324B84"/>
    <w:p w14:paraId="4A42C5B0" w14:textId="0DAFBD32" w:rsidR="003E16D7" w:rsidRDefault="003057CF" w:rsidP="00C41B16">
      <w:pPr>
        <w:pStyle w:val="2"/>
        <w:rPr>
          <w:rFonts w:ascii="Times New Roman" w:hAnsi="Times New Roman" w:cs="Times New Roman"/>
        </w:rPr>
      </w:pPr>
      <w:bookmarkStart w:id="86" w:name="_Toc468707393"/>
      <w:r>
        <w:lastRenderedPageBreak/>
        <w:t>5</w:t>
      </w:r>
      <w:r w:rsidR="00C41B16">
        <w:rPr>
          <w:rFonts w:hint="eastAsia"/>
        </w:rPr>
        <w:t>.5</w:t>
      </w:r>
      <w:r w:rsidR="00C41B16">
        <w:t xml:space="preserve"> </w:t>
      </w:r>
      <w:r w:rsidR="00D3628C">
        <w:rPr>
          <w:rFonts w:ascii="Times New Roman" w:hAnsi="Times New Roman" w:cs="Times New Roman" w:hint="eastAsia"/>
        </w:rPr>
        <w:t>S</w:t>
      </w:r>
      <w:r w:rsidR="00D3628C">
        <w:rPr>
          <w:rFonts w:ascii="Times New Roman" w:hAnsi="Times New Roman" w:cs="Times New Roman"/>
        </w:rPr>
        <w:t>I_</w:t>
      </w:r>
      <w:r w:rsidR="004B3FE8">
        <w:rPr>
          <w:rFonts w:ascii="Times New Roman" w:hAnsi="Times New Roman" w:cs="Times New Roman"/>
        </w:rPr>
        <w:t>Process</w:t>
      </w:r>
      <w:bookmarkEnd w:id="86"/>
    </w:p>
    <w:p w14:paraId="46450757" w14:textId="60F087A8" w:rsidR="00CC127E" w:rsidRDefault="003057CF" w:rsidP="00CC127E">
      <w:pPr>
        <w:pStyle w:val="3"/>
      </w:pPr>
      <w:bookmarkStart w:id="87" w:name="_Toc468707394"/>
      <w:r>
        <w:t>5</w:t>
      </w:r>
      <w:r w:rsidR="00CC127E">
        <w:rPr>
          <w:rFonts w:hint="eastAsia"/>
        </w:rPr>
        <w:t>.</w:t>
      </w:r>
      <w:r w:rsidR="00CC127E">
        <w:t>5</w:t>
      </w:r>
      <w:r w:rsidR="00CC127E">
        <w:rPr>
          <w:rFonts w:hint="eastAsia"/>
        </w:rPr>
        <w:t>.1</w:t>
      </w:r>
      <w:r w:rsidR="00CC127E">
        <w:t xml:space="preserve"> Introduction</w:t>
      </w:r>
      <w:bookmarkEnd w:id="87"/>
    </w:p>
    <w:p w14:paraId="4E68EDF0" w14:textId="7D0662CC" w:rsidR="008539A4" w:rsidRDefault="00C0496F" w:rsidP="008539A4">
      <w:r>
        <w:rPr>
          <w:noProof/>
        </w:rPr>
        <w:drawing>
          <wp:inline distT="0" distB="0" distL="0" distR="0" wp14:anchorId="7909311B" wp14:editId="77452728">
            <wp:extent cx="5422605" cy="6846174"/>
            <wp:effectExtent l="0" t="0" r="6985"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I_Sche.png"/>
                    <pic:cNvPicPr/>
                  </pic:nvPicPr>
                  <pic:blipFill>
                    <a:blip r:embed="rId14">
                      <a:extLst>
                        <a:ext uri="{28A0092B-C50C-407E-A947-70E740481C1C}">
                          <a14:useLocalDpi xmlns:a14="http://schemas.microsoft.com/office/drawing/2010/main" val="0"/>
                        </a:ext>
                      </a:extLst>
                    </a:blip>
                    <a:stretch>
                      <a:fillRect/>
                    </a:stretch>
                  </pic:blipFill>
                  <pic:spPr>
                    <a:xfrm>
                      <a:off x="0" y="0"/>
                      <a:ext cx="5438742" cy="6866547"/>
                    </a:xfrm>
                    <a:prstGeom prst="rect">
                      <a:avLst/>
                    </a:prstGeom>
                  </pic:spPr>
                </pic:pic>
              </a:graphicData>
            </a:graphic>
          </wp:inline>
        </w:drawing>
      </w:r>
    </w:p>
    <w:p w14:paraId="3ACC0982" w14:textId="4A9E53A4" w:rsidR="009306AF" w:rsidRDefault="009306AF" w:rsidP="009306AF">
      <w:pPr>
        <w:jc w:val="center"/>
        <w:rPr>
          <w:rFonts w:ascii="Times New Roman" w:hAnsi="Times New Roman" w:cs="Times New Roman"/>
        </w:rPr>
      </w:pPr>
      <w:r w:rsidRPr="00056817">
        <w:rPr>
          <w:rFonts w:ascii="Times New Roman" w:hAnsi="Times New Roman" w:cs="Times New Roman"/>
        </w:rPr>
        <w:t>Fig.</w:t>
      </w:r>
      <w:r w:rsidR="0012527A">
        <w:rPr>
          <w:rFonts w:ascii="Times New Roman" w:hAnsi="Times New Roman" w:cs="Times New Roman"/>
        </w:rPr>
        <w:t>16</w:t>
      </w:r>
      <w:r>
        <w:rPr>
          <w:rFonts w:ascii="Times New Roman" w:hAnsi="Times New Roman" w:cs="Times New Roman"/>
        </w:rPr>
        <w:t xml:space="preserve"> Block level of </w:t>
      </w:r>
      <w:r>
        <w:rPr>
          <w:rFonts w:ascii="Times New Roman" w:hAnsi="Times New Roman" w:cs="Times New Roman" w:hint="eastAsia"/>
        </w:rPr>
        <w:t>SI_Sche</w:t>
      </w:r>
      <w:r>
        <w:rPr>
          <w:rFonts w:ascii="Times New Roman" w:hAnsi="Times New Roman" w:cs="Times New Roman"/>
        </w:rPr>
        <w:t>.</w:t>
      </w:r>
    </w:p>
    <w:p w14:paraId="1BB69027" w14:textId="77777777" w:rsidR="00D076B7" w:rsidRPr="00A769E7" w:rsidRDefault="00D076B7" w:rsidP="00D076B7"/>
    <w:tbl>
      <w:tblPr>
        <w:tblStyle w:val="a3"/>
        <w:tblW w:w="9918" w:type="dxa"/>
        <w:jc w:val="center"/>
        <w:tblLayout w:type="fixed"/>
        <w:tblLook w:val="04A0" w:firstRow="1" w:lastRow="0" w:firstColumn="1" w:lastColumn="0" w:noHBand="0" w:noVBand="1"/>
      </w:tblPr>
      <w:tblGrid>
        <w:gridCol w:w="2122"/>
        <w:gridCol w:w="2126"/>
        <w:gridCol w:w="2410"/>
        <w:gridCol w:w="3260"/>
      </w:tblGrid>
      <w:tr w:rsidR="00D076B7" w:rsidRPr="000A00EB" w14:paraId="31C0DB06" w14:textId="77777777" w:rsidTr="00F2692D">
        <w:trPr>
          <w:jc w:val="center"/>
        </w:trPr>
        <w:tc>
          <w:tcPr>
            <w:tcW w:w="2122" w:type="dxa"/>
            <w:shd w:val="clear" w:color="auto" w:fill="D9D9D9" w:themeFill="background1" w:themeFillShade="D9"/>
          </w:tcPr>
          <w:p w14:paraId="45C4E070" w14:textId="77777777" w:rsidR="00D076B7" w:rsidRPr="000A00EB" w:rsidRDefault="00D076B7" w:rsidP="00F2692D">
            <w:pPr>
              <w:rPr>
                <w:rFonts w:ascii="Times New Roman" w:hAnsi="Times New Roman" w:cs="Times New Roman"/>
                <w:b/>
              </w:rPr>
            </w:pPr>
            <w:r w:rsidRPr="000A00EB">
              <w:rPr>
                <w:rFonts w:ascii="Times New Roman" w:hAnsi="Times New Roman" w:cs="Times New Roman" w:hint="eastAsia"/>
                <w:b/>
              </w:rPr>
              <w:lastRenderedPageBreak/>
              <w:t>Process Name</w:t>
            </w:r>
          </w:p>
        </w:tc>
        <w:tc>
          <w:tcPr>
            <w:tcW w:w="2126" w:type="dxa"/>
            <w:shd w:val="clear" w:color="auto" w:fill="D9D9D9" w:themeFill="background1" w:themeFillShade="D9"/>
          </w:tcPr>
          <w:p w14:paraId="2CE31256" w14:textId="77777777" w:rsidR="00D076B7" w:rsidRPr="000A00EB" w:rsidRDefault="00D076B7" w:rsidP="00F2692D">
            <w:pPr>
              <w:rPr>
                <w:rFonts w:ascii="Times New Roman" w:hAnsi="Times New Roman" w:cs="Times New Roman"/>
                <w:b/>
              </w:rPr>
            </w:pPr>
            <w:r w:rsidRPr="000A00EB">
              <w:rPr>
                <w:rFonts w:ascii="Times New Roman" w:hAnsi="Times New Roman" w:cs="Times New Roman" w:hint="eastAsia"/>
                <w:b/>
              </w:rPr>
              <w:t>Description</w:t>
            </w:r>
          </w:p>
        </w:tc>
        <w:tc>
          <w:tcPr>
            <w:tcW w:w="2410" w:type="dxa"/>
            <w:shd w:val="clear" w:color="auto" w:fill="D9D9D9" w:themeFill="background1" w:themeFillShade="D9"/>
          </w:tcPr>
          <w:p w14:paraId="1E434B6E" w14:textId="77777777" w:rsidR="00D076B7" w:rsidRPr="000A00EB" w:rsidRDefault="00D076B7" w:rsidP="00F2692D">
            <w:pPr>
              <w:rPr>
                <w:rFonts w:ascii="Times New Roman" w:hAnsi="Times New Roman" w:cs="Times New Roman"/>
                <w:b/>
              </w:rPr>
            </w:pPr>
            <w:r>
              <w:rPr>
                <w:rFonts w:ascii="Times New Roman" w:hAnsi="Times New Roman" w:cs="Times New Roman" w:hint="eastAsia"/>
                <w:b/>
              </w:rPr>
              <w:t>File Name</w:t>
            </w:r>
          </w:p>
        </w:tc>
        <w:tc>
          <w:tcPr>
            <w:tcW w:w="3260" w:type="dxa"/>
            <w:shd w:val="clear" w:color="auto" w:fill="D9D9D9" w:themeFill="background1" w:themeFillShade="D9"/>
          </w:tcPr>
          <w:p w14:paraId="16B17ACD" w14:textId="77777777" w:rsidR="00D076B7" w:rsidRDefault="00D076B7" w:rsidP="00F2692D">
            <w:pPr>
              <w:rPr>
                <w:rFonts w:ascii="Times New Roman" w:hAnsi="Times New Roman" w:cs="Times New Roman"/>
                <w:b/>
              </w:rPr>
            </w:pPr>
            <w:r>
              <w:rPr>
                <w:rFonts w:ascii="Times New Roman" w:hAnsi="Times New Roman" w:cs="Times New Roman" w:hint="eastAsia"/>
                <w:b/>
              </w:rPr>
              <w:t>Fu</w:t>
            </w:r>
            <w:r>
              <w:rPr>
                <w:rFonts w:ascii="Times New Roman" w:hAnsi="Times New Roman" w:cs="Times New Roman"/>
                <w:b/>
              </w:rPr>
              <w:t>nction Name</w:t>
            </w:r>
          </w:p>
        </w:tc>
      </w:tr>
      <w:tr w:rsidR="00D076B7" w14:paraId="0171AAAC" w14:textId="77777777" w:rsidTr="00F2692D">
        <w:trPr>
          <w:jc w:val="center"/>
        </w:trPr>
        <w:tc>
          <w:tcPr>
            <w:tcW w:w="2122" w:type="dxa"/>
          </w:tcPr>
          <w:p w14:paraId="4E9F32C5" w14:textId="6DDA1C23" w:rsidR="00D076B7" w:rsidRDefault="00D076B7" w:rsidP="00F2692D">
            <w:pPr>
              <w:rPr>
                <w:rFonts w:ascii="Times New Roman" w:hAnsi="Times New Roman" w:cs="Times New Roman"/>
              </w:rPr>
            </w:pPr>
            <w:r>
              <w:rPr>
                <w:rFonts w:ascii="Times New Roman" w:hAnsi="Times New Roman" w:cs="Times New Roman"/>
              </w:rPr>
              <w:t>Schedule_SI</w:t>
            </w:r>
          </w:p>
        </w:tc>
        <w:tc>
          <w:tcPr>
            <w:tcW w:w="2126" w:type="dxa"/>
          </w:tcPr>
          <w:p w14:paraId="4C6B953E" w14:textId="2749739A" w:rsidR="00D076B7" w:rsidRDefault="00D076B7" w:rsidP="007C4C0D">
            <w:pPr>
              <w:rPr>
                <w:rFonts w:ascii="Times New Roman" w:hAnsi="Times New Roman" w:cs="Times New Roman"/>
              </w:rPr>
            </w:pPr>
            <w:r>
              <w:rPr>
                <w:rFonts w:ascii="Times New Roman" w:hAnsi="Times New Roman" w:cs="Times New Roman"/>
              </w:rPr>
              <w:t xml:space="preserve">Schedule </w:t>
            </w:r>
            <w:r w:rsidR="007C4C0D">
              <w:rPr>
                <w:rFonts w:ascii="Times New Roman" w:hAnsi="Times New Roman" w:cs="Times New Roman"/>
              </w:rPr>
              <w:t xml:space="preserve">System Information </w:t>
            </w:r>
          </w:p>
        </w:tc>
        <w:tc>
          <w:tcPr>
            <w:tcW w:w="2410" w:type="dxa"/>
          </w:tcPr>
          <w:p w14:paraId="56495805" w14:textId="60916F78" w:rsidR="00D076B7" w:rsidRDefault="00D076B7" w:rsidP="00F2692D">
            <w:pPr>
              <w:rPr>
                <w:rFonts w:ascii="Times New Roman" w:hAnsi="Times New Roman" w:cs="Times New Roman"/>
              </w:rPr>
            </w:pPr>
            <w:r w:rsidRPr="002A3C6C">
              <w:rPr>
                <w:rFonts w:ascii="Times New Roman" w:hAnsi="Times New Roman" w:cs="Times New Roman"/>
              </w:rPr>
              <w:t>eNB_scheduler</w:t>
            </w:r>
            <w:r w:rsidR="007C4C0D">
              <w:rPr>
                <w:rFonts w:ascii="Times New Roman" w:hAnsi="Times New Roman" w:cs="Times New Roman"/>
              </w:rPr>
              <w:t>_bch</w:t>
            </w:r>
            <w:r>
              <w:rPr>
                <w:rFonts w:ascii="Times New Roman" w:hAnsi="Times New Roman" w:cs="Times New Roman"/>
              </w:rPr>
              <w:t>.c</w:t>
            </w:r>
          </w:p>
        </w:tc>
        <w:tc>
          <w:tcPr>
            <w:tcW w:w="3260" w:type="dxa"/>
          </w:tcPr>
          <w:p w14:paraId="56C29241" w14:textId="7B05964C" w:rsidR="00D076B7" w:rsidRDefault="007C4C0D" w:rsidP="00F2692D">
            <w:pPr>
              <w:rPr>
                <w:rFonts w:ascii="Times New Roman" w:hAnsi="Times New Roman" w:cs="Times New Roman"/>
              </w:rPr>
            </w:pPr>
            <w:r>
              <w:rPr>
                <w:rFonts w:ascii="Times New Roman" w:hAnsi="Times New Roman" w:cs="Times New Roman"/>
              </w:rPr>
              <w:t>schedule_SI</w:t>
            </w:r>
            <w:r w:rsidR="00D076B7">
              <w:rPr>
                <w:rFonts w:ascii="Times New Roman" w:hAnsi="Times New Roman" w:cs="Times New Roman"/>
              </w:rPr>
              <w:t>()</w:t>
            </w:r>
          </w:p>
        </w:tc>
      </w:tr>
      <w:tr w:rsidR="00D076B7" w14:paraId="1328EA34" w14:textId="77777777" w:rsidTr="00F2692D">
        <w:trPr>
          <w:jc w:val="center"/>
        </w:trPr>
        <w:tc>
          <w:tcPr>
            <w:tcW w:w="2122" w:type="dxa"/>
          </w:tcPr>
          <w:p w14:paraId="00AD40E9" w14:textId="034D4D17" w:rsidR="00D076B7" w:rsidRDefault="00D076B7" w:rsidP="00F2692D">
            <w:pPr>
              <w:rPr>
                <w:rFonts w:ascii="Times New Roman" w:hAnsi="Times New Roman" w:cs="Times New Roman"/>
              </w:rPr>
            </w:pPr>
            <w:r>
              <w:rPr>
                <w:rFonts w:ascii="Times New Roman" w:hAnsi="Times New Roman" w:cs="Times New Roman"/>
              </w:rPr>
              <w:t>Fill_DLSCH_dci</w:t>
            </w:r>
          </w:p>
        </w:tc>
        <w:tc>
          <w:tcPr>
            <w:tcW w:w="2126" w:type="dxa"/>
          </w:tcPr>
          <w:p w14:paraId="119FD582" w14:textId="77777777" w:rsidR="00D076B7" w:rsidRDefault="00D076B7" w:rsidP="00F2692D">
            <w:pPr>
              <w:rPr>
                <w:rFonts w:ascii="Times New Roman" w:hAnsi="Times New Roman" w:cs="Times New Roman"/>
              </w:rPr>
            </w:pPr>
            <w:r>
              <w:rPr>
                <w:rFonts w:ascii="Times New Roman" w:hAnsi="Times New Roman" w:cs="Times New Roman"/>
              </w:rPr>
              <w:t>Add DCI format</w:t>
            </w:r>
          </w:p>
        </w:tc>
        <w:tc>
          <w:tcPr>
            <w:tcW w:w="2410" w:type="dxa"/>
          </w:tcPr>
          <w:p w14:paraId="3BCE974E" w14:textId="77777777" w:rsidR="00D076B7" w:rsidRDefault="00D076B7" w:rsidP="00F2692D">
            <w:pPr>
              <w:rPr>
                <w:rFonts w:ascii="Times New Roman" w:hAnsi="Times New Roman" w:cs="Times New Roman"/>
              </w:rPr>
            </w:pPr>
            <w:r w:rsidRPr="002A3C6C">
              <w:rPr>
                <w:rFonts w:ascii="Times New Roman" w:hAnsi="Times New Roman" w:cs="Times New Roman"/>
              </w:rPr>
              <w:t>eNB_scheduler</w:t>
            </w:r>
            <w:r>
              <w:rPr>
                <w:rFonts w:ascii="Times New Roman" w:hAnsi="Times New Roman" w:cs="Times New Roman"/>
              </w:rPr>
              <w:t>.c</w:t>
            </w:r>
          </w:p>
        </w:tc>
        <w:tc>
          <w:tcPr>
            <w:tcW w:w="3260" w:type="dxa"/>
          </w:tcPr>
          <w:p w14:paraId="3BDFC8D8" w14:textId="6EDA39E8" w:rsidR="00D076B7" w:rsidRPr="00E701CA" w:rsidRDefault="00D076B7" w:rsidP="00F2692D">
            <w:pPr>
              <w:rPr>
                <w:rFonts w:ascii="Times New Roman" w:hAnsi="Times New Roman" w:cs="Times New Roman"/>
              </w:rPr>
            </w:pPr>
            <w:r>
              <w:rPr>
                <w:rFonts w:ascii="Times New Roman" w:hAnsi="Times New Roman" w:cs="Times New Roman"/>
              </w:rPr>
              <w:t>fill_DLSCH_dci()</w:t>
            </w:r>
          </w:p>
        </w:tc>
      </w:tr>
    </w:tbl>
    <w:p w14:paraId="50C69778" w14:textId="6C632A28" w:rsidR="00D076B7" w:rsidRDefault="00D076B7" w:rsidP="00FA412A">
      <w:pPr>
        <w:jc w:val="center"/>
        <w:rPr>
          <w:rFonts w:ascii="Times New Roman" w:hAnsi="Times New Roman" w:cs="Times New Roman"/>
        </w:rPr>
      </w:pPr>
      <w:r>
        <w:rPr>
          <w:rFonts w:ascii="Times New Roman" w:hAnsi="Times New Roman" w:cs="Times New Roman" w:hint="eastAsia"/>
        </w:rPr>
        <w:t>T</w:t>
      </w:r>
      <w:r w:rsidR="0012527A">
        <w:rPr>
          <w:rFonts w:ascii="Times New Roman" w:hAnsi="Times New Roman" w:cs="Times New Roman"/>
        </w:rPr>
        <w:t>able 23</w:t>
      </w:r>
      <w:r w:rsidR="00B44A92">
        <w:rPr>
          <w:rFonts w:ascii="Times New Roman" w:hAnsi="Times New Roman" w:cs="Times New Roman"/>
        </w:rPr>
        <w:t>.</w:t>
      </w:r>
      <w:r>
        <w:rPr>
          <w:rFonts w:ascii="Times New Roman" w:hAnsi="Times New Roman" w:cs="Times New Roman"/>
        </w:rPr>
        <w:t xml:space="preserve"> Processes in SI</w:t>
      </w:r>
      <w:r>
        <w:rPr>
          <w:rFonts w:ascii="Times New Roman" w:hAnsi="Times New Roman" w:cs="Times New Roman" w:hint="eastAsia"/>
        </w:rPr>
        <w:t>_Sche</w:t>
      </w:r>
      <w:r w:rsidR="00FA412A">
        <w:rPr>
          <w:rFonts w:ascii="Times New Roman" w:hAnsi="Times New Roman" w:cs="Times New Roman"/>
        </w:rPr>
        <w:t xml:space="preserve">. </w:t>
      </w:r>
    </w:p>
    <w:p w14:paraId="0D6CFC4D" w14:textId="77777777" w:rsidR="00AE5CE8" w:rsidRPr="00FA412A" w:rsidRDefault="00AE5CE8" w:rsidP="00FA412A">
      <w:pPr>
        <w:jc w:val="center"/>
        <w:rPr>
          <w:rFonts w:ascii="Times New Roman" w:hAnsi="Times New Roman" w:cs="Times New Roman"/>
        </w:rPr>
      </w:pPr>
    </w:p>
    <w:tbl>
      <w:tblPr>
        <w:tblStyle w:val="a3"/>
        <w:tblW w:w="9918" w:type="dxa"/>
        <w:jc w:val="center"/>
        <w:tblLook w:val="04A0" w:firstRow="1" w:lastRow="0" w:firstColumn="1" w:lastColumn="0" w:noHBand="0" w:noVBand="1"/>
      </w:tblPr>
      <w:tblGrid>
        <w:gridCol w:w="1163"/>
        <w:gridCol w:w="1951"/>
        <w:gridCol w:w="6804"/>
      </w:tblGrid>
      <w:tr w:rsidR="00D076B7" w:rsidRPr="008E389B" w14:paraId="785A21DD" w14:textId="77777777" w:rsidTr="00F2692D">
        <w:trPr>
          <w:jc w:val="center"/>
        </w:trPr>
        <w:tc>
          <w:tcPr>
            <w:tcW w:w="1163" w:type="dxa"/>
            <w:shd w:val="clear" w:color="auto" w:fill="D9D9D9" w:themeFill="background1" w:themeFillShade="D9"/>
          </w:tcPr>
          <w:p w14:paraId="6DADAFE8" w14:textId="77777777" w:rsidR="00D076B7" w:rsidRPr="008E389B" w:rsidRDefault="00D076B7" w:rsidP="00F2692D">
            <w:pPr>
              <w:rPr>
                <w:rFonts w:ascii="Times New Roman" w:hAnsi="Times New Roman" w:cs="Times New Roman"/>
                <w:b/>
              </w:rPr>
            </w:pPr>
            <w:r>
              <w:rPr>
                <w:rFonts w:ascii="Times New Roman" w:hAnsi="Times New Roman" w:cs="Times New Roman"/>
                <w:b/>
              </w:rPr>
              <w:t>Signal</w:t>
            </w:r>
          </w:p>
        </w:tc>
        <w:tc>
          <w:tcPr>
            <w:tcW w:w="8755" w:type="dxa"/>
            <w:gridSpan w:val="2"/>
            <w:shd w:val="clear" w:color="auto" w:fill="D9D9D9" w:themeFill="background1" w:themeFillShade="D9"/>
          </w:tcPr>
          <w:p w14:paraId="3B4244E7" w14:textId="77777777" w:rsidR="00D076B7" w:rsidRPr="008E389B" w:rsidRDefault="00D076B7" w:rsidP="00F2692D">
            <w:pPr>
              <w:rPr>
                <w:rFonts w:ascii="Times New Roman" w:hAnsi="Times New Roman" w:cs="Times New Roman"/>
                <w:b/>
              </w:rPr>
            </w:pPr>
            <w:r w:rsidRPr="008E389B">
              <w:rPr>
                <w:rFonts w:ascii="Times New Roman" w:hAnsi="Times New Roman" w:cs="Times New Roman" w:hint="eastAsia"/>
                <w:b/>
              </w:rPr>
              <w:t>Parameters</w:t>
            </w:r>
          </w:p>
        </w:tc>
      </w:tr>
      <w:tr w:rsidR="00D076B7" w14:paraId="17B20B5E" w14:textId="77777777" w:rsidTr="00F2692D">
        <w:trPr>
          <w:jc w:val="center"/>
        </w:trPr>
        <w:tc>
          <w:tcPr>
            <w:tcW w:w="1163" w:type="dxa"/>
          </w:tcPr>
          <w:p w14:paraId="34D21438" w14:textId="72AF7182" w:rsidR="00D076B7" w:rsidRDefault="00D076B7" w:rsidP="00F2692D">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SI_</w:t>
            </w:r>
            <w:r w:rsidR="00457153">
              <w:rPr>
                <w:rFonts w:ascii="Times New Roman" w:hAnsi="Times New Roman" w:cs="Times New Roman"/>
              </w:rPr>
              <w:t>FDD</w:t>
            </w:r>
          </w:p>
        </w:tc>
        <w:tc>
          <w:tcPr>
            <w:tcW w:w="8755" w:type="dxa"/>
            <w:gridSpan w:val="2"/>
          </w:tcPr>
          <w:p w14:paraId="7A5E88C6" w14:textId="77777777" w:rsidR="00D076B7" w:rsidRPr="003B2F68" w:rsidRDefault="00D076B7" w:rsidP="00F2692D">
            <w:pPr>
              <w:rPr>
                <w:rFonts w:ascii="Times New Roman" w:hAnsi="Times New Roman" w:cs="Times New Roman"/>
              </w:rPr>
            </w:pPr>
            <w:r>
              <w:rPr>
                <w:rFonts w:ascii="Times New Roman" w:hAnsi="Times New Roman" w:cs="Times New Roman"/>
              </w:rPr>
              <w:t>module_idP, frameP,</w:t>
            </w:r>
            <w:r>
              <w:rPr>
                <w:rFonts w:ascii="Times New Roman" w:hAnsi="Times New Roman" w:cs="Times New Roman" w:hint="eastAsia"/>
              </w:rPr>
              <w:t xml:space="preserve"> </w:t>
            </w:r>
            <w:r>
              <w:rPr>
                <w:rFonts w:ascii="Times New Roman" w:hAnsi="Times New Roman" w:cs="Times New Roman"/>
              </w:rPr>
              <w:t>subframeP,</w:t>
            </w:r>
            <w:r>
              <w:rPr>
                <w:rFonts w:ascii="Times New Roman" w:hAnsi="Times New Roman" w:cs="Times New Roman" w:hint="eastAsia"/>
              </w:rPr>
              <w:t xml:space="preserve"> </w:t>
            </w:r>
            <w:r>
              <w:rPr>
                <w:rFonts w:ascii="Times New Roman" w:hAnsi="Times New Roman" w:cs="Times New Roman"/>
              </w:rPr>
              <w:t>* RBallocP, RA_scheduledP,* mbsfn_flagP</w:t>
            </w:r>
          </w:p>
        </w:tc>
      </w:tr>
      <w:tr w:rsidR="00D076B7" w14:paraId="63269EB0" w14:textId="77777777" w:rsidTr="00F2692D">
        <w:trPr>
          <w:jc w:val="center"/>
        </w:trPr>
        <w:tc>
          <w:tcPr>
            <w:tcW w:w="1163" w:type="dxa"/>
            <w:shd w:val="clear" w:color="auto" w:fill="D9D9D9" w:themeFill="background1" w:themeFillShade="D9"/>
          </w:tcPr>
          <w:p w14:paraId="246ADD4E" w14:textId="77777777" w:rsidR="00D076B7" w:rsidRDefault="00D076B7" w:rsidP="00F2692D">
            <w:pPr>
              <w:rPr>
                <w:rFonts w:ascii="Times New Roman" w:hAnsi="Times New Roman" w:cs="Times New Roman"/>
              </w:rPr>
            </w:pPr>
            <w:r>
              <w:rPr>
                <w:rFonts w:ascii="Times New Roman" w:hAnsi="Times New Roman" w:cs="Times New Roman"/>
                <w:b/>
              </w:rPr>
              <w:t>Signal</w:t>
            </w:r>
          </w:p>
        </w:tc>
        <w:tc>
          <w:tcPr>
            <w:tcW w:w="1951" w:type="dxa"/>
            <w:shd w:val="clear" w:color="auto" w:fill="D9D9D9" w:themeFill="background1" w:themeFillShade="D9"/>
          </w:tcPr>
          <w:p w14:paraId="32B8D01B" w14:textId="77777777" w:rsidR="00D076B7" w:rsidRDefault="00D076B7" w:rsidP="00F2692D">
            <w:pPr>
              <w:rPr>
                <w:rFonts w:ascii="Times New Roman" w:hAnsi="Times New Roman" w:cs="Times New Roman"/>
              </w:rPr>
            </w:pPr>
            <w:r w:rsidRPr="0025330C">
              <w:rPr>
                <w:rFonts w:ascii="Times New Roman" w:hAnsi="Times New Roman" w:cs="Times New Roman" w:hint="eastAsia"/>
                <w:b/>
              </w:rPr>
              <w:t>Interface</w:t>
            </w:r>
          </w:p>
        </w:tc>
        <w:tc>
          <w:tcPr>
            <w:tcW w:w="6804" w:type="dxa"/>
            <w:shd w:val="clear" w:color="auto" w:fill="D9D9D9" w:themeFill="background1" w:themeFillShade="D9"/>
          </w:tcPr>
          <w:p w14:paraId="77145C52" w14:textId="77777777" w:rsidR="00D076B7" w:rsidRDefault="00D076B7" w:rsidP="00F2692D">
            <w:pPr>
              <w:rPr>
                <w:rFonts w:ascii="Times New Roman" w:hAnsi="Times New Roman" w:cs="Times New Roman"/>
              </w:rPr>
            </w:pPr>
            <w:r w:rsidRPr="008E389B">
              <w:rPr>
                <w:rFonts w:ascii="Times New Roman" w:hAnsi="Times New Roman" w:cs="Times New Roman" w:hint="eastAsia"/>
                <w:b/>
              </w:rPr>
              <w:t>Parameters</w:t>
            </w:r>
          </w:p>
        </w:tc>
      </w:tr>
      <w:tr w:rsidR="00D076B7" w14:paraId="2782714F" w14:textId="77777777" w:rsidTr="00F2692D">
        <w:trPr>
          <w:jc w:val="center"/>
        </w:trPr>
        <w:tc>
          <w:tcPr>
            <w:tcW w:w="1163" w:type="dxa"/>
          </w:tcPr>
          <w:p w14:paraId="5BA2AB2A" w14:textId="36F3E148" w:rsidR="00D076B7" w:rsidRDefault="00D076B7" w:rsidP="00F2692D">
            <w:pPr>
              <w:rPr>
                <w:rFonts w:ascii="Times New Roman" w:hAnsi="Times New Roman" w:cs="Times New Roman"/>
              </w:rPr>
            </w:pPr>
            <w:r>
              <w:rPr>
                <w:rFonts w:ascii="Times New Roman" w:hAnsi="Times New Roman" w:cs="Times New Roman"/>
              </w:rPr>
              <w:t>SSI_in</w:t>
            </w:r>
          </w:p>
        </w:tc>
        <w:tc>
          <w:tcPr>
            <w:tcW w:w="1951" w:type="dxa"/>
          </w:tcPr>
          <w:p w14:paraId="0A8D5350" w14:textId="6E23BC8A" w:rsidR="00D076B7" w:rsidRPr="00D94242" w:rsidRDefault="00D076B7" w:rsidP="00F2692D">
            <w:pPr>
              <w:rPr>
                <w:rFonts w:ascii="Times New Roman" w:hAnsi="Times New Roman" w:cs="Times New Roman"/>
              </w:rPr>
            </w:pPr>
            <w:r>
              <w:rPr>
                <w:rFonts w:ascii="Times New Roman" w:hAnsi="Times New Roman" w:cs="Times New Roman"/>
              </w:rPr>
              <w:t>PP_SI</w:t>
            </w:r>
          </w:p>
        </w:tc>
        <w:tc>
          <w:tcPr>
            <w:tcW w:w="6804" w:type="dxa"/>
          </w:tcPr>
          <w:p w14:paraId="6AC1CA80" w14:textId="77777777" w:rsidR="00D076B7" w:rsidRPr="00D94242" w:rsidRDefault="00D076B7" w:rsidP="00F2692D">
            <w:pPr>
              <w:rPr>
                <w:rFonts w:ascii="Times New Roman" w:hAnsi="Times New Roman" w:cs="Times New Roman"/>
              </w:rPr>
            </w:pPr>
            <w:r w:rsidRPr="00D94242">
              <w:rPr>
                <w:rFonts w:ascii="Times New Roman" w:hAnsi="Times New Roman" w:cs="Times New Roman"/>
              </w:rPr>
              <w:t>module_idP, cooperation_flag, frameP, subframeP</w:t>
            </w:r>
            <w:r>
              <w:rPr>
                <w:rFonts w:ascii="Times New Roman" w:hAnsi="Times New Roman" w:cs="Times New Roman"/>
              </w:rPr>
              <w:t>(1, 2, 3, 4, 6, 7, 8, 9)</w:t>
            </w:r>
          </w:p>
        </w:tc>
      </w:tr>
      <w:tr w:rsidR="00D076B7" w14:paraId="6AAB786A" w14:textId="77777777" w:rsidTr="00F2692D">
        <w:trPr>
          <w:jc w:val="center"/>
        </w:trPr>
        <w:tc>
          <w:tcPr>
            <w:tcW w:w="1163" w:type="dxa"/>
          </w:tcPr>
          <w:p w14:paraId="43633439" w14:textId="01200417" w:rsidR="00D076B7" w:rsidRDefault="00D076B7" w:rsidP="00F2692D">
            <w:pPr>
              <w:rPr>
                <w:rFonts w:ascii="Times New Roman" w:hAnsi="Times New Roman" w:cs="Times New Roman"/>
              </w:rPr>
            </w:pPr>
            <w:r>
              <w:rPr>
                <w:rFonts w:ascii="Times New Roman" w:hAnsi="Times New Roman" w:cs="Times New Roman"/>
              </w:rPr>
              <w:t>SSI_in</w:t>
            </w:r>
          </w:p>
        </w:tc>
        <w:tc>
          <w:tcPr>
            <w:tcW w:w="1951" w:type="dxa"/>
          </w:tcPr>
          <w:p w14:paraId="4FD741F4" w14:textId="7EF43FDC" w:rsidR="00D076B7" w:rsidRDefault="00D076B7" w:rsidP="00F2692D">
            <w:pPr>
              <w:rPr>
                <w:rFonts w:ascii="Times New Roman" w:hAnsi="Times New Roman" w:cs="Times New Roman"/>
              </w:rPr>
            </w:pPr>
            <w:r>
              <w:rPr>
                <w:rFonts w:ascii="Times New Roman" w:hAnsi="Times New Roman" w:cs="Times New Roman" w:hint="eastAsia"/>
              </w:rPr>
              <w:t>MAC_RRC_SAP</w:t>
            </w:r>
          </w:p>
        </w:tc>
        <w:tc>
          <w:tcPr>
            <w:tcW w:w="6804" w:type="dxa"/>
          </w:tcPr>
          <w:p w14:paraId="1009FFEA" w14:textId="0DCA768D" w:rsidR="00D076B7" w:rsidRPr="00D94242" w:rsidRDefault="004540B3" w:rsidP="00F2692D">
            <w:pPr>
              <w:rPr>
                <w:rFonts w:ascii="Times New Roman" w:hAnsi="Times New Roman" w:cs="Times New Roman"/>
              </w:rPr>
            </w:pPr>
            <w:r>
              <w:rPr>
                <w:rFonts w:ascii="Times New Roman" w:hAnsi="Times New Roman" w:cs="Times New Roman"/>
              </w:rPr>
              <w:t>Get SDU length from RRC through BCCH</w:t>
            </w:r>
          </w:p>
        </w:tc>
      </w:tr>
      <w:tr w:rsidR="00D076B7" w14:paraId="35A59164" w14:textId="77777777" w:rsidTr="00F2692D">
        <w:trPr>
          <w:jc w:val="center"/>
        </w:trPr>
        <w:tc>
          <w:tcPr>
            <w:tcW w:w="1163" w:type="dxa"/>
          </w:tcPr>
          <w:p w14:paraId="5241B140" w14:textId="352076B0" w:rsidR="00D076B7" w:rsidRDefault="00D076B7" w:rsidP="00F2692D">
            <w:pPr>
              <w:rPr>
                <w:rFonts w:ascii="Times New Roman" w:hAnsi="Times New Roman" w:cs="Times New Roman"/>
              </w:rPr>
            </w:pPr>
            <w:r>
              <w:rPr>
                <w:rFonts w:ascii="Times New Roman" w:hAnsi="Times New Roman" w:cs="Times New Roman"/>
              </w:rPr>
              <w:t>SSI_out</w:t>
            </w:r>
          </w:p>
        </w:tc>
        <w:tc>
          <w:tcPr>
            <w:tcW w:w="1951" w:type="dxa"/>
          </w:tcPr>
          <w:p w14:paraId="3D39BE04" w14:textId="77777777" w:rsidR="00D076B7" w:rsidRPr="00D94242" w:rsidRDefault="00D076B7" w:rsidP="00F2692D">
            <w:pPr>
              <w:rPr>
                <w:rFonts w:ascii="Times New Roman" w:hAnsi="Times New Roman" w:cs="Times New Roman"/>
              </w:rPr>
            </w:pPr>
            <w:r>
              <w:rPr>
                <w:rFonts w:ascii="Times New Roman" w:hAnsi="Times New Roman" w:cs="Times New Roman" w:hint="eastAsia"/>
              </w:rPr>
              <w:t>MAC_RRC_SAP</w:t>
            </w:r>
          </w:p>
        </w:tc>
        <w:tc>
          <w:tcPr>
            <w:tcW w:w="6804" w:type="dxa"/>
          </w:tcPr>
          <w:p w14:paraId="306FBE09" w14:textId="642BF517" w:rsidR="00655516" w:rsidRPr="003F7087" w:rsidRDefault="00655516" w:rsidP="00F2692D">
            <w:pPr>
              <w:rPr>
                <w:rFonts w:ascii="Times New Roman" w:hAnsi="Times New Roman" w:cs="Times New Roman"/>
              </w:rPr>
            </w:pPr>
            <w:r w:rsidRPr="003F7087">
              <w:rPr>
                <w:rFonts w:ascii="Times New Roman" w:hAnsi="Times New Roman" w:cs="Times New Roman"/>
              </w:rPr>
              <w:t>module_idP,</w:t>
            </w:r>
            <w:r>
              <w:rPr>
                <w:rFonts w:ascii="Times New Roman" w:hAnsi="Times New Roman" w:cs="Times New Roman"/>
              </w:rPr>
              <w:t xml:space="preserve"> </w:t>
            </w:r>
            <w:r w:rsidRPr="003F7087">
              <w:rPr>
                <w:rFonts w:ascii="Times New Roman" w:hAnsi="Times New Roman" w:cs="Times New Roman"/>
              </w:rPr>
              <w:t>CC_idP,</w:t>
            </w:r>
            <w:r>
              <w:rPr>
                <w:rFonts w:ascii="Times New Roman" w:hAnsi="Times New Roman" w:cs="Times New Roman"/>
              </w:rPr>
              <w:t xml:space="preserve"> frameP, </w:t>
            </w:r>
            <w:r w:rsidRPr="003F7087">
              <w:rPr>
                <w:rFonts w:ascii="Times New Roman" w:hAnsi="Times New Roman" w:cs="Times New Roman"/>
              </w:rPr>
              <w:t>srb_idP,</w:t>
            </w:r>
            <w:r>
              <w:rPr>
                <w:rFonts w:ascii="Times New Roman" w:hAnsi="Times New Roman" w:cs="Times New Roman"/>
              </w:rPr>
              <w:t xml:space="preserve"> </w:t>
            </w:r>
            <w:r w:rsidRPr="003F7087">
              <w:rPr>
                <w:rFonts w:ascii="Times New Roman" w:hAnsi="Times New Roman" w:cs="Times New Roman"/>
              </w:rPr>
              <w:t>nb_tbP, buffer_pP,</w:t>
            </w:r>
          </w:p>
          <w:p w14:paraId="47B2E91B" w14:textId="435E29CC" w:rsidR="00D076B7" w:rsidRPr="00D94242" w:rsidRDefault="00655516" w:rsidP="00F2692D">
            <w:pPr>
              <w:rPr>
                <w:rFonts w:ascii="Times New Roman" w:hAnsi="Times New Roman" w:cs="Times New Roman"/>
              </w:rPr>
            </w:pPr>
            <w:r w:rsidRPr="003F7087">
              <w:rPr>
                <w:rFonts w:ascii="Times New Roman" w:hAnsi="Times New Roman" w:cs="Times New Roman"/>
              </w:rPr>
              <w:t>eNB_flagP, eNB_indexP,</w:t>
            </w:r>
            <w:r>
              <w:rPr>
                <w:rFonts w:ascii="Times New Roman" w:hAnsi="Times New Roman" w:cs="Times New Roman"/>
              </w:rPr>
              <w:t xml:space="preserve"> </w:t>
            </w:r>
            <w:r w:rsidRPr="003F7087">
              <w:rPr>
                <w:rFonts w:ascii="Times New Roman" w:hAnsi="Times New Roman" w:cs="Times New Roman"/>
              </w:rPr>
              <w:t>mbsfn_sync_areaP</w:t>
            </w:r>
          </w:p>
        </w:tc>
      </w:tr>
      <w:tr w:rsidR="00D076B7" w14:paraId="138F016F" w14:textId="77777777" w:rsidTr="00F2692D">
        <w:trPr>
          <w:jc w:val="center"/>
        </w:trPr>
        <w:tc>
          <w:tcPr>
            <w:tcW w:w="1163" w:type="dxa"/>
          </w:tcPr>
          <w:p w14:paraId="2BC78857" w14:textId="04F6C04F" w:rsidR="00D076B7" w:rsidRDefault="00457153" w:rsidP="00F2692D">
            <w:pPr>
              <w:rPr>
                <w:rFonts w:ascii="Times New Roman" w:hAnsi="Times New Roman" w:cs="Times New Roman"/>
              </w:rPr>
            </w:pPr>
            <w:r>
              <w:rPr>
                <w:rFonts w:ascii="Times New Roman" w:hAnsi="Times New Roman" w:cs="Times New Roman"/>
              </w:rPr>
              <w:t>FDD</w:t>
            </w:r>
            <w:r w:rsidR="00D076B7">
              <w:rPr>
                <w:rFonts w:ascii="Times New Roman" w:hAnsi="Times New Roman" w:cs="Times New Roman"/>
              </w:rPr>
              <w:t>_out</w:t>
            </w:r>
          </w:p>
        </w:tc>
        <w:tc>
          <w:tcPr>
            <w:tcW w:w="1951" w:type="dxa"/>
          </w:tcPr>
          <w:p w14:paraId="20C6315F" w14:textId="7BA1CADE" w:rsidR="00D076B7" w:rsidRDefault="00D076B7" w:rsidP="00F2692D">
            <w:pPr>
              <w:rPr>
                <w:rFonts w:ascii="Times New Roman" w:hAnsi="Times New Roman" w:cs="Times New Roman"/>
              </w:rPr>
            </w:pPr>
            <w:r>
              <w:rPr>
                <w:rFonts w:ascii="Times New Roman" w:hAnsi="Times New Roman" w:cs="Times New Roman"/>
              </w:rPr>
              <w:t>BCH</w:t>
            </w:r>
          </w:p>
        </w:tc>
        <w:tc>
          <w:tcPr>
            <w:tcW w:w="6804" w:type="dxa"/>
          </w:tcPr>
          <w:p w14:paraId="6E60D317" w14:textId="7857FF62" w:rsidR="00D076B7" w:rsidRPr="00D94242" w:rsidRDefault="0012527A" w:rsidP="00F2692D">
            <w:pPr>
              <w:rPr>
                <w:rFonts w:ascii="Times New Roman" w:hAnsi="Times New Roman" w:cs="Times New Roman"/>
              </w:rPr>
            </w:pPr>
            <w:r>
              <w:rPr>
                <w:rFonts w:ascii="Times New Roman" w:hAnsi="Times New Roman" w:cs="Times New Roman"/>
                <w:color w:val="FF0000"/>
              </w:rPr>
              <w:t>BCH Message</w:t>
            </w:r>
          </w:p>
        </w:tc>
      </w:tr>
    </w:tbl>
    <w:p w14:paraId="33D131C2" w14:textId="705D1F56" w:rsidR="00D076B7" w:rsidRDefault="00D076B7" w:rsidP="00D076B7">
      <w:pPr>
        <w:jc w:val="center"/>
        <w:rPr>
          <w:rFonts w:ascii="Times New Roman" w:hAnsi="Times New Roman" w:cs="Times New Roman"/>
        </w:rPr>
      </w:pPr>
      <w:r>
        <w:rPr>
          <w:rFonts w:ascii="Times New Roman" w:hAnsi="Times New Roman" w:cs="Times New Roman" w:hint="eastAsia"/>
        </w:rPr>
        <w:t>Table</w:t>
      </w:r>
      <w:r w:rsidR="0012527A">
        <w:rPr>
          <w:rFonts w:ascii="Times New Roman" w:hAnsi="Times New Roman" w:cs="Times New Roman"/>
        </w:rPr>
        <w:t xml:space="preserve"> 24</w:t>
      </w:r>
      <w:r w:rsidR="00B44A92">
        <w:rPr>
          <w:rFonts w:ascii="Times New Roman" w:hAnsi="Times New Roman" w:cs="Times New Roman"/>
        </w:rPr>
        <w:t>.</w:t>
      </w:r>
      <w:r>
        <w:rPr>
          <w:rFonts w:ascii="Times New Roman" w:hAnsi="Times New Roman" w:cs="Times New Roman"/>
        </w:rPr>
        <w:t xml:space="preserve"> Parameters of signal lines.</w:t>
      </w:r>
    </w:p>
    <w:p w14:paraId="6DD2974B" w14:textId="7F89165E" w:rsidR="00D3628C" w:rsidRDefault="003057CF" w:rsidP="00D3628C">
      <w:pPr>
        <w:pStyle w:val="2"/>
        <w:rPr>
          <w:rFonts w:ascii="Times New Roman" w:hAnsi="Times New Roman" w:cs="Times New Roman"/>
          <w:color w:val="000000"/>
        </w:rPr>
      </w:pPr>
      <w:bookmarkStart w:id="88" w:name="_Toc468707395"/>
      <w:r>
        <w:lastRenderedPageBreak/>
        <w:t>5</w:t>
      </w:r>
      <w:r w:rsidR="009E185D">
        <w:rPr>
          <w:rFonts w:hint="eastAsia"/>
        </w:rPr>
        <w:t>.6</w:t>
      </w:r>
      <w:r w:rsidR="00D3628C">
        <w:t xml:space="preserve"> </w:t>
      </w:r>
      <w:r w:rsidR="00D3628C">
        <w:rPr>
          <w:rFonts w:ascii="Times New Roman" w:hAnsi="Times New Roman" w:cs="Times New Roman"/>
          <w:color w:val="000000"/>
        </w:rPr>
        <w:t>Config</w:t>
      </w:r>
      <w:r>
        <w:rPr>
          <w:rFonts w:ascii="Times New Roman" w:hAnsi="Times New Roman" w:cs="Times New Roman"/>
          <w:color w:val="000000"/>
        </w:rPr>
        <w:t>uration</w:t>
      </w:r>
      <w:bookmarkEnd w:id="88"/>
    </w:p>
    <w:p w14:paraId="654534C7" w14:textId="0906A7D6" w:rsidR="00CC127E" w:rsidRPr="00CC127E" w:rsidRDefault="003057CF" w:rsidP="00CC127E">
      <w:pPr>
        <w:pStyle w:val="3"/>
      </w:pPr>
      <w:bookmarkStart w:id="89" w:name="_Toc468707396"/>
      <w:r>
        <w:t>5</w:t>
      </w:r>
      <w:r w:rsidR="00CC127E">
        <w:rPr>
          <w:rFonts w:hint="eastAsia"/>
        </w:rPr>
        <w:t>.</w:t>
      </w:r>
      <w:r w:rsidR="009E185D">
        <w:t>6</w:t>
      </w:r>
      <w:r w:rsidR="00CC127E">
        <w:rPr>
          <w:rFonts w:hint="eastAsia"/>
        </w:rPr>
        <w:t>.1</w:t>
      </w:r>
      <w:r w:rsidR="00CC127E">
        <w:t xml:space="preserve"> Introduction</w:t>
      </w:r>
      <w:bookmarkEnd w:id="89"/>
    </w:p>
    <w:p w14:paraId="4E855053" w14:textId="363916D1" w:rsidR="00D3628C" w:rsidRPr="00D3628C" w:rsidRDefault="00783AFE" w:rsidP="008539A4">
      <w:r>
        <w:rPr>
          <w:noProof/>
        </w:rPr>
        <w:drawing>
          <wp:inline distT="0" distB="0" distL="0" distR="0" wp14:anchorId="472D27F7" wp14:editId="509C46B4">
            <wp:extent cx="5448300" cy="6941289"/>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ig_PHY_MAC.png"/>
                    <pic:cNvPicPr/>
                  </pic:nvPicPr>
                  <pic:blipFill>
                    <a:blip r:embed="rId15">
                      <a:extLst>
                        <a:ext uri="{28A0092B-C50C-407E-A947-70E740481C1C}">
                          <a14:useLocalDpi xmlns:a14="http://schemas.microsoft.com/office/drawing/2010/main" val="0"/>
                        </a:ext>
                      </a:extLst>
                    </a:blip>
                    <a:stretch>
                      <a:fillRect/>
                    </a:stretch>
                  </pic:blipFill>
                  <pic:spPr>
                    <a:xfrm>
                      <a:off x="0" y="0"/>
                      <a:ext cx="5452703" cy="6946899"/>
                    </a:xfrm>
                    <a:prstGeom prst="rect">
                      <a:avLst/>
                    </a:prstGeom>
                  </pic:spPr>
                </pic:pic>
              </a:graphicData>
            </a:graphic>
          </wp:inline>
        </w:drawing>
      </w:r>
    </w:p>
    <w:p w14:paraId="6B676F58" w14:textId="7A972B76" w:rsidR="00D3628C" w:rsidRDefault="003602CA" w:rsidP="00C0496F">
      <w:pPr>
        <w:jc w:val="center"/>
        <w:rPr>
          <w:rFonts w:ascii="Times New Roman" w:hAnsi="Times New Roman" w:cs="Times New Roman"/>
        </w:rPr>
      </w:pPr>
      <w:r>
        <w:rPr>
          <w:rFonts w:ascii="Times New Roman" w:hAnsi="Times New Roman" w:cs="Times New Roman"/>
        </w:rPr>
        <w:t>Fig.19</w:t>
      </w:r>
      <w:r w:rsidR="00C0496F">
        <w:rPr>
          <w:rFonts w:ascii="Times New Roman" w:hAnsi="Times New Roman" w:cs="Times New Roman"/>
        </w:rPr>
        <w:t xml:space="preserve"> Block level of Config_PHY_MAC.</w:t>
      </w:r>
    </w:p>
    <w:p w14:paraId="6E9E3521" w14:textId="77777777" w:rsidR="001407B6" w:rsidRDefault="001407B6" w:rsidP="00C0496F">
      <w:pPr>
        <w:jc w:val="center"/>
        <w:rPr>
          <w:rFonts w:ascii="Times New Roman" w:hAnsi="Times New Roman" w:cs="Times New Roman"/>
        </w:rPr>
      </w:pPr>
    </w:p>
    <w:tbl>
      <w:tblPr>
        <w:tblStyle w:val="a3"/>
        <w:tblW w:w="10485" w:type="dxa"/>
        <w:jc w:val="center"/>
        <w:tblLayout w:type="fixed"/>
        <w:tblLook w:val="04A0" w:firstRow="1" w:lastRow="0" w:firstColumn="1" w:lastColumn="0" w:noHBand="0" w:noVBand="1"/>
      </w:tblPr>
      <w:tblGrid>
        <w:gridCol w:w="2689"/>
        <w:gridCol w:w="2835"/>
        <w:gridCol w:w="2409"/>
        <w:gridCol w:w="2552"/>
      </w:tblGrid>
      <w:tr w:rsidR="001407B6" w:rsidRPr="000A00EB" w14:paraId="08D5B186" w14:textId="77777777" w:rsidTr="00783AFE">
        <w:trPr>
          <w:jc w:val="center"/>
        </w:trPr>
        <w:tc>
          <w:tcPr>
            <w:tcW w:w="2689" w:type="dxa"/>
            <w:shd w:val="clear" w:color="auto" w:fill="D9D9D9" w:themeFill="background1" w:themeFillShade="D9"/>
          </w:tcPr>
          <w:p w14:paraId="67265F38" w14:textId="77777777" w:rsidR="001407B6" w:rsidRPr="000A00EB" w:rsidRDefault="001407B6" w:rsidP="00F2692D">
            <w:pPr>
              <w:rPr>
                <w:rFonts w:ascii="Times New Roman" w:hAnsi="Times New Roman" w:cs="Times New Roman"/>
                <w:b/>
              </w:rPr>
            </w:pPr>
            <w:r w:rsidRPr="000A00EB">
              <w:rPr>
                <w:rFonts w:ascii="Times New Roman" w:hAnsi="Times New Roman" w:cs="Times New Roman" w:hint="eastAsia"/>
                <w:b/>
              </w:rPr>
              <w:t>Process Name</w:t>
            </w:r>
          </w:p>
        </w:tc>
        <w:tc>
          <w:tcPr>
            <w:tcW w:w="2835" w:type="dxa"/>
            <w:shd w:val="clear" w:color="auto" w:fill="D9D9D9" w:themeFill="background1" w:themeFillShade="D9"/>
          </w:tcPr>
          <w:p w14:paraId="461FE1B4" w14:textId="77777777" w:rsidR="001407B6" w:rsidRPr="000A00EB" w:rsidRDefault="001407B6" w:rsidP="00F2692D">
            <w:pPr>
              <w:rPr>
                <w:rFonts w:ascii="Times New Roman" w:hAnsi="Times New Roman" w:cs="Times New Roman"/>
                <w:b/>
              </w:rPr>
            </w:pPr>
            <w:r w:rsidRPr="000A00EB">
              <w:rPr>
                <w:rFonts w:ascii="Times New Roman" w:hAnsi="Times New Roman" w:cs="Times New Roman" w:hint="eastAsia"/>
                <w:b/>
              </w:rPr>
              <w:t>Description</w:t>
            </w:r>
          </w:p>
        </w:tc>
        <w:tc>
          <w:tcPr>
            <w:tcW w:w="2409" w:type="dxa"/>
            <w:shd w:val="clear" w:color="auto" w:fill="D9D9D9" w:themeFill="background1" w:themeFillShade="D9"/>
          </w:tcPr>
          <w:p w14:paraId="5022819E" w14:textId="77777777" w:rsidR="001407B6" w:rsidRPr="000A00EB" w:rsidRDefault="001407B6" w:rsidP="00F2692D">
            <w:pPr>
              <w:rPr>
                <w:rFonts w:ascii="Times New Roman" w:hAnsi="Times New Roman" w:cs="Times New Roman"/>
                <w:b/>
              </w:rPr>
            </w:pPr>
            <w:r>
              <w:rPr>
                <w:rFonts w:ascii="Times New Roman" w:hAnsi="Times New Roman" w:cs="Times New Roman" w:hint="eastAsia"/>
                <w:b/>
              </w:rPr>
              <w:t>File Name</w:t>
            </w:r>
          </w:p>
        </w:tc>
        <w:tc>
          <w:tcPr>
            <w:tcW w:w="2552" w:type="dxa"/>
            <w:shd w:val="clear" w:color="auto" w:fill="D9D9D9" w:themeFill="background1" w:themeFillShade="D9"/>
          </w:tcPr>
          <w:p w14:paraId="56D37253" w14:textId="77777777" w:rsidR="001407B6" w:rsidRDefault="001407B6" w:rsidP="00F2692D">
            <w:pPr>
              <w:rPr>
                <w:rFonts w:ascii="Times New Roman" w:hAnsi="Times New Roman" w:cs="Times New Roman"/>
                <w:b/>
              </w:rPr>
            </w:pPr>
            <w:r>
              <w:rPr>
                <w:rFonts w:ascii="Times New Roman" w:hAnsi="Times New Roman" w:cs="Times New Roman" w:hint="eastAsia"/>
                <w:b/>
              </w:rPr>
              <w:t>Fu</w:t>
            </w:r>
            <w:r>
              <w:rPr>
                <w:rFonts w:ascii="Times New Roman" w:hAnsi="Times New Roman" w:cs="Times New Roman"/>
                <w:b/>
              </w:rPr>
              <w:t>nction Name</w:t>
            </w:r>
          </w:p>
        </w:tc>
      </w:tr>
      <w:tr w:rsidR="001407B6" w14:paraId="7AD77F3D" w14:textId="77777777" w:rsidTr="00783AFE">
        <w:trPr>
          <w:jc w:val="center"/>
        </w:trPr>
        <w:tc>
          <w:tcPr>
            <w:tcW w:w="2689" w:type="dxa"/>
          </w:tcPr>
          <w:p w14:paraId="09080D37" w14:textId="2F1C6A02" w:rsidR="001407B6" w:rsidRDefault="004675A5" w:rsidP="00F2692D">
            <w:pPr>
              <w:rPr>
                <w:rFonts w:ascii="Times New Roman" w:hAnsi="Times New Roman" w:cs="Times New Roman"/>
              </w:rPr>
            </w:pPr>
            <w:r>
              <w:rPr>
                <w:rFonts w:ascii="Times New Roman" w:hAnsi="Times New Roman" w:cs="Times New Roman"/>
              </w:rPr>
              <w:t>RRC_MAC_Config_Req</w:t>
            </w:r>
          </w:p>
        </w:tc>
        <w:tc>
          <w:tcPr>
            <w:tcW w:w="2835" w:type="dxa"/>
          </w:tcPr>
          <w:p w14:paraId="14EFBEEA" w14:textId="62AAE380" w:rsidR="001407B6" w:rsidRDefault="00783AFE" w:rsidP="00F2692D">
            <w:pPr>
              <w:rPr>
                <w:rFonts w:ascii="Times New Roman" w:hAnsi="Times New Roman" w:cs="Times New Roman"/>
              </w:rPr>
            </w:pPr>
            <w:r>
              <w:rPr>
                <w:rFonts w:ascii="Times New Roman" w:hAnsi="Times New Roman" w:cs="Times New Roman"/>
              </w:rPr>
              <w:t>B</w:t>
            </w:r>
            <w:r w:rsidRPr="00783AFE">
              <w:rPr>
                <w:rFonts w:ascii="Times New Roman" w:hAnsi="Times New Roman" w:cs="Times New Roman"/>
              </w:rPr>
              <w:t>rief RRC Configuration primitive for PHY/MAC.  Allows configuration of PHY/MAC resources based on System Information (SI), RRCConnectionSetup and RRCConnectionReconfiguration messages.</w:t>
            </w:r>
          </w:p>
        </w:tc>
        <w:tc>
          <w:tcPr>
            <w:tcW w:w="2409" w:type="dxa"/>
          </w:tcPr>
          <w:p w14:paraId="4C7BD8DF" w14:textId="0D000B0E" w:rsidR="001407B6" w:rsidRDefault="007C4C0D" w:rsidP="00F2692D">
            <w:pPr>
              <w:rPr>
                <w:rFonts w:ascii="Times New Roman" w:hAnsi="Times New Roman" w:cs="Times New Roman"/>
              </w:rPr>
            </w:pPr>
            <w:r>
              <w:rPr>
                <w:rFonts w:ascii="Times New Roman" w:hAnsi="Times New Roman" w:cs="Times New Roman"/>
              </w:rPr>
              <w:t>config</w:t>
            </w:r>
            <w:r w:rsidR="001407B6">
              <w:rPr>
                <w:rFonts w:ascii="Times New Roman" w:hAnsi="Times New Roman" w:cs="Times New Roman"/>
              </w:rPr>
              <w:t>.c</w:t>
            </w:r>
          </w:p>
        </w:tc>
        <w:tc>
          <w:tcPr>
            <w:tcW w:w="2552" w:type="dxa"/>
          </w:tcPr>
          <w:p w14:paraId="463BAFE3" w14:textId="0633674C" w:rsidR="001407B6" w:rsidRDefault="00783AFE" w:rsidP="00F2692D">
            <w:pPr>
              <w:rPr>
                <w:rFonts w:ascii="Times New Roman" w:hAnsi="Times New Roman" w:cs="Times New Roman"/>
              </w:rPr>
            </w:pPr>
            <w:r w:rsidRPr="00783AFE">
              <w:rPr>
                <w:rFonts w:ascii="Times New Roman" w:hAnsi="Times New Roman" w:cs="Times New Roman"/>
              </w:rPr>
              <w:t>rrc_mac_config_req</w:t>
            </w:r>
            <w:r>
              <w:rPr>
                <w:rFonts w:ascii="Times New Roman" w:hAnsi="Times New Roman" w:cs="Times New Roman"/>
              </w:rPr>
              <w:t>()</w:t>
            </w:r>
          </w:p>
        </w:tc>
      </w:tr>
    </w:tbl>
    <w:p w14:paraId="37BD973C" w14:textId="2FC0E7B5" w:rsidR="001407B6" w:rsidRDefault="001407B6" w:rsidP="001407B6">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w:t>
      </w:r>
      <w:r w:rsidR="003602CA">
        <w:rPr>
          <w:rFonts w:ascii="Times New Roman" w:hAnsi="Times New Roman" w:cs="Times New Roman"/>
        </w:rPr>
        <w:t>le 27</w:t>
      </w:r>
      <w:r w:rsidR="00B44A92">
        <w:rPr>
          <w:rFonts w:ascii="Times New Roman" w:hAnsi="Times New Roman" w:cs="Times New Roman"/>
        </w:rPr>
        <w:t>.</w:t>
      </w:r>
      <w:r>
        <w:rPr>
          <w:rFonts w:ascii="Times New Roman" w:hAnsi="Times New Roman" w:cs="Times New Roman"/>
        </w:rPr>
        <w:t xml:space="preserve"> Processes in </w:t>
      </w:r>
      <w:r w:rsidR="004675A5">
        <w:rPr>
          <w:rFonts w:ascii="Times New Roman" w:hAnsi="Times New Roman" w:cs="Times New Roman"/>
          <w:color w:val="000000"/>
        </w:rPr>
        <w:t>Config_PHY_MAC.</w:t>
      </w:r>
    </w:p>
    <w:p w14:paraId="7F5FBA46" w14:textId="77777777" w:rsidR="001407B6" w:rsidRDefault="001407B6" w:rsidP="001407B6">
      <w:pPr>
        <w:jc w:val="center"/>
        <w:rPr>
          <w:rFonts w:ascii="Times New Roman" w:hAnsi="Times New Roman" w:cs="Times New Roman"/>
        </w:rPr>
      </w:pPr>
    </w:p>
    <w:tbl>
      <w:tblPr>
        <w:tblStyle w:val="a3"/>
        <w:tblW w:w="9776" w:type="dxa"/>
        <w:jc w:val="center"/>
        <w:tblLook w:val="04A0" w:firstRow="1" w:lastRow="0" w:firstColumn="1" w:lastColumn="0" w:noHBand="0" w:noVBand="1"/>
      </w:tblPr>
      <w:tblGrid>
        <w:gridCol w:w="1804"/>
        <w:gridCol w:w="1924"/>
        <w:gridCol w:w="6048"/>
      </w:tblGrid>
      <w:tr w:rsidR="001407B6" w:rsidRPr="008E389B" w14:paraId="475C0577" w14:textId="77777777" w:rsidTr="00783AFE">
        <w:trPr>
          <w:jc w:val="center"/>
        </w:trPr>
        <w:tc>
          <w:tcPr>
            <w:tcW w:w="1804" w:type="dxa"/>
            <w:shd w:val="clear" w:color="auto" w:fill="D9D9D9" w:themeFill="background1" w:themeFillShade="D9"/>
          </w:tcPr>
          <w:p w14:paraId="167A1BB3" w14:textId="77777777" w:rsidR="001407B6" w:rsidRPr="008E389B" w:rsidRDefault="001407B6" w:rsidP="00F2692D">
            <w:pPr>
              <w:rPr>
                <w:rFonts w:ascii="Times New Roman" w:hAnsi="Times New Roman" w:cs="Times New Roman"/>
                <w:b/>
              </w:rPr>
            </w:pPr>
            <w:r>
              <w:rPr>
                <w:rFonts w:ascii="Times New Roman" w:hAnsi="Times New Roman" w:cs="Times New Roman"/>
                <w:b/>
              </w:rPr>
              <w:t>Signal</w:t>
            </w:r>
          </w:p>
        </w:tc>
        <w:tc>
          <w:tcPr>
            <w:tcW w:w="7972" w:type="dxa"/>
            <w:gridSpan w:val="2"/>
            <w:shd w:val="clear" w:color="auto" w:fill="D9D9D9" w:themeFill="background1" w:themeFillShade="D9"/>
          </w:tcPr>
          <w:p w14:paraId="658556B3" w14:textId="77777777" w:rsidR="001407B6" w:rsidRPr="008E389B" w:rsidRDefault="001407B6" w:rsidP="00F2692D">
            <w:pPr>
              <w:rPr>
                <w:rFonts w:ascii="Times New Roman" w:hAnsi="Times New Roman" w:cs="Times New Roman"/>
                <w:b/>
              </w:rPr>
            </w:pPr>
            <w:r w:rsidRPr="008E389B">
              <w:rPr>
                <w:rFonts w:ascii="Times New Roman" w:hAnsi="Times New Roman" w:cs="Times New Roman" w:hint="eastAsia"/>
                <w:b/>
              </w:rPr>
              <w:t>Parameters</w:t>
            </w:r>
          </w:p>
        </w:tc>
      </w:tr>
      <w:tr w:rsidR="001407B6" w14:paraId="1A4379EC" w14:textId="77777777" w:rsidTr="00783AFE">
        <w:trPr>
          <w:jc w:val="center"/>
        </w:trPr>
        <w:tc>
          <w:tcPr>
            <w:tcW w:w="1804" w:type="dxa"/>
          </w:tcPr>
          <w:p w14:paraId="304A8A69" w14:textId="2FA616B6" w:rsidR="001407B6" w:rsidRDefault="00783AFE" w:rsidP="00F2692D">
            <w:pPr>
              <w:rPr>
                <w:rFonts w:ascii="Times New Roman" w:hAnsi="Times New Roman" w:cs="Times New Roman"/>
              </w:rPr>
            </w:pPr>
            <w:r>
              <w:rPr>
                <w:rFonts w:ascii="Times New Roman" w:hAnsi="Times New Roman" w:cs="Times New Roman"/>
              </w:rPr>
              <w:t>N/A</w:t>
            </w:r>
          </w:p>
        </w:tc>
        <w:tc>
          <w:tcPr>
            <w:tcW w:w="7972" w:type="dxa"/>
            <w:gridSpan w:val="2"/>
          </w:tcPr>
          <w:p w14:paraId="36ACB25D" w14:textId="4F623DC8" w:rsidR="001407B6" w:rsidRPr="003B2F68" w:rsidRDefault="00783AFE" w:rsidP="00F2692D">
            <w:pPr>
              <w:rPr>
                <w:rFonts w:ascii="Times New Roman" w:hAnsi="Times New Roman" w:cs="Times New Roman"/>
              </w:rPr>
            </w:pPr>
            <w:r>
              <w:rPr>
                <w:rFonts w:ascii="Times New Roman" w:hAnsi="Times New Roman" w:cs="Times New Roman"/>
              </w:rPr>
              <w:t>N/A</w:t>
            </w:r>
          </w:p>
        </w:tc>
      </w:tr>
      <w:tr w:rsidR="001407B6" w14:paraId="439478C6" w14:textId="77777777" w:rsidTr="00783AFE">
        <w:trPr>
          <w:jc w:val="center"/>
        </w:trPr>
        <w:tc>
          <w:tcPr>
            <w:tcW w:w="1804" w:type="dxa"/>
            <w:shd w:val="clear" w:color="auto" w:fill="D9D9D9" w:themeFill="background1" w:themeFillShade="D9"/>
          </w:tcPr>
          <w:p w14:paraId="519230F6" w14:textId="77777777" w:rsidR="001407B6" w:rsidRDefault="001407B6" w:rsidP="00F2692D">
            <w:pPr>
              <w:rPr>
                <w:rFonts w:ascii="Times New Roman" w:hAnsi="Times New Roman" w:cs="Times New Roman"/>
              </w:rPr>
            </w:pPr>
            <w:r>
              <w:rPr>
                <w:rFonts w:ascii="Times New Roman" w:hAnsi="Times New Roman" w:cs="Times New Roman"/>
                <w:b/>
              </w:rPr>
              <w:t>Signal</w:t>
            </w:r>
          </w:p>
        </w:tc>
        <w:tc>
          <w:tcPr>
            <w:tcW w:w="1924" w:type="dxa"/>
            <w:shd w:val="clear" w:color="auto" w:fill="D9D9D9" w:themeFill="background1" w:themeFillShade="D9"/>
          </w:tcPr>
          <w:p w14:paraId="706D3358" w14:textId="77777777" w:rsidR="001407B6" w:rsidRDefault="001407B6" w:rsidP="00F2692D">
            <w:pPr>
              <w:rPr>
                <w:rFonts w:ascii="Times New Roman" w:hAnsi="Times New Roman" w:cs="Times New Roman"/>
              </w:rPr>
            </w:pPr>
            <w:r w:rsidRPr="0025330C">
              <w:rPr>
                <w:rFonts w:ascii="Times New Roman" w:hAnsi="Times New Roman" w:cs="Times New Roman" w:hint="eastAsia"/>
                <w:b/>
              </w:rPr>
              <w:t>Interface</w:t>
            </w:r>
          </w:p>
        </w:tc>
        <w:tc>
          <w:tcPr>
            <w:tcW w:w="6048" w:type="dxa"/>
            <w:shd w:val="clear" w:color="auto" w:fill="D9D9D9" w:themeFill="background1" w:themeFillShade="D9"/>
          </w:tcPr>
          <w:p w14:paraId="285798FA" w14:textId="77777777" w:rsidR="001407B6" w:rsidRDefault="001407B6" w:rsidP="00F2692D">
            <w:pPr>
              <w:rPr>
                <w:rFonts w:ascii="Times New Roman" w:hAnsi="Times New Roman" w:cs="Times New Roman"/>
              </w:rPr>
            </w:pPr>
            <w:r w:rsidRPr="008E389B">
              <w:rPr>
                <w:rFonts w:ascii="Times New Roman" w:hAnsi="Times New Roman" w:cs="Times New Roman" w:hint="eastAsia"/>
                <w:b/>
              </w:rPr>
              <w:t>Parameters</w:t>
            </w:r>
          </w:p>
        </w:tc>
      </w:tr>
      <w:tr w:rsidR="001407B6" w14:paraId="54018571" w14:textId="77777777" w:rsidTr="00783AFE">
        <w:trPr>
          <w:jc w:val="center"/>
        </w:trPr>
        <w:tc>
          <w:tcPr>
            <w:tcW w:w="1804" w:type="dxa"/>
          </w:tcPr>
          <w:p w14:paraId="31EA287C" w14:textId="058228DC" w:rsidR="001407B6" w:rsidRDefault="00783AFE" w:rsidP="00F2692D">
            <w:pPr>
              <w:rPr>
                <w:rFonts w:ascii="Times New Roman" w:hAnsi="Times New Roman" w:cs="Times New Roman"/>
              </w:rPr>
            </w:pPr>
            <w:r>
              <w:rPr>
                <w:rFonts w:ascii="Times New Roman" w:hAnsi="Times New Roman" w:cs="Times New Roman" w:hint="eastAsia"/>
              </w:rPr>
              <w:t>RMCR_in</w:t>
            </w:r>
          </w:p>
        </w:tc>
        <w:tc>
          <w:tcPr>
            <w:tcW w:w="1924" w:type="dxa"/>
          </w:tcPr>
          <w:p w14:paraId="7F1FEDBE" w14:textId="5E5EDDDA" w:rsidR="001407B6" w:rsidRPr="00D94242" w:rsidRDefault="00783AFE" w:rsidP="00F2692D">
            <w:pPr>
              <w:rPr>
                <w:rFonts w:ascii="Times New Roman" w:hAnsi="Times New Roman" w:cs="Times New Roman"/>
              </w:rPr>
            </w:pPr>
            <w:r>
              <w:rPr>
                <w:rFonts w:ascii="Times New Roman" w:hAnsi="Times New Roman" w:cs="Times New Roman" w:hint="eastAsia"/>
              </w:rPr>
              <w:t>RRC_MAC_SAP</w:t>
            </w:r>
          </w:p>
        </w:tc>
        <w:tc>
          <w:tcPr>
            <w:tcW w:w="6048" w:type="dxa"/>
          </w:tcPr>
          <w:p w14:paraId="145B593F" w14:textId="77777777" w:rsidR="00783AFE" w:rsidRDefault="00783AFE" w:rsidP="00783AFE">
            <w:pPr>
              <w:rPr>
                <w:rFonts w:ascii="Times New Roman" w:hAnsi="Times New Roman" w:cs="Times New Roman"/>
              </w:rPr>
            </w:pPr>
            <w:r w:rsidRPr="00C13D58">
              <w:rPr>
                <w:rFonts w:ascii="Times New Roman" w:hAnsi="Times New Roman" w:cs="Times New Roman"/>
              </w:rPr>
              <w:t>module_idP,</w:t>
            </w:r>
            <w:r>
              <w:rPr>
                <w:rFonts w:ascii="Times New Roman" w:hAnsi="Times New Roman" w:cs="Times New Roman"/>
              </w:rPr>
              <w:t xml:space="preserve"> </w:t>
            </w:r>
            <w:r w:rsidRPr="00C13D58">
              <w:rPr>
                <w:rFonts w:ascii="Times New Roman" w:hAnsi="Times New Roman" w:cs="Times New Roman"/>
              </w:rPr>
              <w:t>CC_id, eNB_flag,</w:t>
            </w:r>
            <w:r>
              <w:rPr>
                <w:rFonts w:ascii="Times New Roman" w:hAnsi="Times New Roman" w:cs="Times New Roman"/>
              </w:rPr>
              <w:t xml:space="preserve"> </w:t>
            </w:r>
            <w:r w:rsidRPr="00C13D58">
              <w:rPr>
                <w:rFonts w:ascii="Times New Roman" w:hAnsi="Times New Roman" w:cs="Times New Roman"/>
              </w:rPr>
              <w:t>rntiP,</w:t>
            </w:r>
            <w:r>
              <w:rPr>
                <w:rFonts w:ascii="Times New Roman" w:hAnsi="Times New Roman" w:cs="Times New Roman"/>
              </w:rPr>
              <w:t xml:space="preserve"> </w:t>
            </w:r>
            <w:r w:rsidRPr="00C13D58">
              <w:rPr>
                <w:rFonts w:ascii="Times New Roman" w:hAnsi="Times New Roman" w:cs="Times New Roman"/>
              </w:rPr>
              <w:t>eNB_index, *radioResourceCo</w:t>
            </w:r>
            <w:r>
              <w:rPr>
                <w:rFonts w:ascii="Times New Roman" w:hAnsi="Times New Roman" w:cs="Times New Roman"/>
              </w:rPr>
              <w:t>nfigCommon,</w:t>
            </w:r>
          </w:p>
          <w:p w14:paraId="0F7B8FEB" w14:textId="77777777" w:rsidR="00783AFE" w:rsidRDefault="00783AFE" w:rsidP="00783AFE">
            <w:pPr>
              <w:rPr>
                <w:rFonts w:ascii="Times New Roman" w:hAnsi="Times New Roman" w:cs="Times New Roman"/>
              </w:rPr>
            </w:pPr>
            <w:r w:rsidRPr="00C13D58">
              <w:rPr>
                <w:rFonts w:ascii="Times New Roman" w:hAnsi="Times New Roman" w:cs="Times New Roman"/>
              </w:rPr>
              <w:t>*physicalConfigDedicated,</w:t>
            </w:r>
          </w:p>
          <w:p w14:paraId="124CEF88" w14:textId="77777777" w:rsidR="00783AFE" w:rsidRPr="002A4E8B" w:rsidRDefault="00783AFE" w:rsidP="00783AFE">
            <w:pPr>
              <w:rPr>
                <w:rFonts w:ascii="Times New Roman" w:hAnsi="Times New Roman" w:cs="Times New Roman"/>
                <w:color w:val="FF0000"/>
              </w:rPr>
            </w:pPr>
            <w:r w:rsidRPr="002A4E8B">
              <w:rPr>
                <w:rFonts w:ascii="Times New Roman" w:hAnsi="Times New Roman" w:cs="Times New Roman"/>
                <w:color w:val="FF0000"/>
              </w:rPr>
              <w:t>#ifdef Rel10</w:t>
            </w:r>
          </w:p>
          <w:p w14:paraId="2C8E00FC" w14:textId="77777777" w:rsidR="00783AFE" w:rsidRPr="00C13D58" w:rsidRDefault="00783AFE" w:rsidP="00783AFE">
            <w:pPr>
              <w:rPr>
                <w:rFonts w:ascii="Times New Roman" w:hAnsi="Times New Roman" w:cs="Times New Roman"/>
              </w:rPr>
            </w:pPr>
            <w:r w:rsidRPr="00C13D58">
              <w:rPr>
                <w:rFonts w:ascii="Times New Roman" w:hAnsi="Times New Roman" w:cs="Times New Roman"/>
              </w:rPr>
              <w:t>*sCellToAddMod_r10,</w:t>
            </w:r>
          </w:p>
          <w:p w14:paraId="5EC88F73" w14:textId="77777777" w:rsidR="00783AFE" w:rsidRPr="002A4E8B" w:rsidRDefault="00783AFE" w:rsidP="00783AFE">
            <w:pPr>
              <w:rPr>
                <w:rFonts w:ascii="Times New Roman" w:hAnsi="Times New Roman" w:cs="Times New Roman"/>
                <w:color w:val="FF0000"/>
              </w:rPr>
            </w:pPr>
            <w:r w:rsidRPr="002A4E8B">
              <w:rPr>
                <w:rFonts w:ascii="Times New Roman" w:hAnsi="Times New Roman" w:cs="Times New Roman"/>
                <w:color w:val="FF0000"/>
              </w:rPr>
              <w:t>#endif</w:t>
            </w:r>
          </w:p>
          <w:p w14:paraId="4F3408B1" w14:textId="77777777" w:rsidR="00783AFE" w:rsidRPr="00C13D58" w:rsidRDefault="00783AFE" w:rsidP="00783AFE">
            <w:pPr>
              <w:rPr>
                <w:rFonts w:ascii="Times New Roman" w:hAnsi="Times New Roman" w:cs="Times New Roman"/>
              </w:rPr>
            </w:pPr>
            <w:r w:rsidRPr="00C13D58">
              <w:rPr>
                <w:rFonts w:ascii="Times New Roman" w:hAnsi="Times New Roman" w:cs="Times New Roman"/>
              </w:rPr>
              <w:t>**measObj,</w:t>
            </w:r>
            <w:r>
              <w:rPr>
                <w:rFonts w:ascii="Times New Roman" w:hAnsi="Times New Roman" w:cs="Times New Roman"/>
              </w:rPr>
              <w:t xml:space="preserve"> </w:t>
            </w:r>
            <w:r w:rsidRPr="00C13D58">
              <w:rPr>
                <w:rFonts w:ascii="Times New Roman" w:hAnsi="Times New Roman" w:cs="Times New Roman"/>
              </w:rPr>
              <w:t>*mac_MainConfig,</w:t>
            </w:r>
            <w:r>
              <w:rPr>
                <w:rFonts w:ascii="Times New Roman" w:hAnsi="Times New Roman" w:cs="Times New Roman"/>
              </w:rPr>
              <w:t xml:space="preserve"> </w:t>
            </w:r>
            <w:r w:rsidRPr="00C13D58">
              <w:rPr>
                <w:rFonts w:ascii="Times New Roman" w:hAnsi="Times New Roman" w:cs="Times New Roman"/>
              </w:rPr>
              <w:t>logicalChannelIdentity,</w:t>
            </w:r>
          </w:p>
          <w:p w14:paraId="1A3E46F2" w14:textId="77777777" w:rsidR="00783AFE" w:rsidRPr="00C13D58" w:rsidRDefault="00783AFE" w:rsidP="00783AFE">
            <w:pPr>
              <w:rPr>
                <w:rFonts w:ascii="Times New Roman" w:hAnsi="Times New Roman" w:cs="Times New Roman"/>
              </w:rPr>
            </w:pPr>
            <w:r w:rsidRPr="00C13D58">
              <w:rPr>
                <w:rFonts w:ascii="Times New Roman" w:hAnsi="Times New Roman" w:cs="Times New Roman"/>
              </w:rPr>
              <w:t>*logicalChannelConfig,</w:t>
            </w:r>
            <w:r>
              <w:rPr>
                <w:rFonts w:ascii="Times New Roman" w:hAnsi="Times New Roman" w:cs="Times New Roman"/>
              </w:rPr>
              <w:t xml:space="preserve"> *measGapConfig,</w:t>
            </w:r>
            <w:r>
              <w:rPr>
                <w:rFonts w:ascii="Times New Roman" w:hAnsi="Times New Roman" w:cs="Times New Roman" w:hint="eastAsia"/>
              </w:rPr>
              <w:t xml:space="preserve"> </w:t>
            </w:r>
            <w:r w:rsidRPr="00C13D58">
              <w:rPr>
                <w:rFonts w:ascii="Times New Roman" w:hAnsi="Times New Roman" w:cs="Times New Roman"/>
              </w:rPr>
              <w:t>*tdd_Config,</w:t>
            </w:r>
          </w:p>
          <w:p w14:paraId="623460D1" w14:textId="77777777" w:rsidR="00783AFE" w:rsidRPr="00C13D58" w:rsidRDefault="00783AFE" w:rsidP="00783AFE">
            <w:pPr>
              <w:rPr>
                <w:rFonts w:ascii="Times New Roman" w:hAnsi="Times New Roman" w:cs="Times New Roman"/>
              </w:rPr>
            </w:pPr>
            <w:r w:rsidRPr="00C13D58">
              <w:rPr>
                <w:rFonts w:ascii="Times New Roman" w:hAnsi="Times New Roman" w:cs="Times New Roman"/>
              </w:rPr>
              <w:t>*mobilityControlInfo,</w:t>
            </w:r>
            <w:r>
              <w:rPr>
                <w:rFonts w:ascii="Times New Roman" w:hAnsi="Times New Roman" w:cs="Times New Roman"/>
              </w:rPr>
              <w:t xml:space="preserve"> *SIwindowsize,</w:t>
            </w:r>
            <w:r>
              <w:rPr>
                <w:rFonts w:ascii="Times New Roman" w:hAnsi="Times New Roman" w:cs="Times New Roman" w:hint="eastAsia"/>
              </w:rPr>
              <w:t xml:space="preserve"> </w:t>
            </w:r>
            <w:r w:rsidRPr="00C13D58">
              <w:rPr>
                <w:rFonts w:ascii="Times New Roman" w:hAnsi="Times New Roman" w:cs="Times New Roman"/>
              </w:rPr>
              <w:t>*SIperiod,</w:t>
            </w:r>
          </w:p>
          <w:p w14:paraId="0E7326E4" w14:textId="77777777" w:rsidR="00783AFE" w:rsidRPr="00C13D58" w:rsidRDefault="00783AFE" w:rsidP="00783AFE">
            <w:pPr>
              <w:rPr>
                <w:rFonts w:ascii="Times New Roman" w:hAnsi="Times New Roman" w:cs="Times New Roman"/>
              </w:rPr>
            </w:pPr>
            <w:r>
              <w:rPr>
                <w:rFonts w:ascii="Times New Roman" w:hAnsi="Times New Roman" w:cs="Times New Roman"/>
              </w:rPr>
              <w:t>*ul_CarrierFreq,</w:t>
            </w:r>
            <w:r>
              <w:rPr>
                <w:rFonts w:ascii="Times New Roman" w:hAnsi="Times New Roman" w:cs="Times New Roman" w:hint="eastAsia"/>
              </w:rPr>
              <w:t xml:space="preserve"> </w:t>
            </w:r>
            <w:r w:rsidRPr="00C13D58">
              <w:rPr>
                <w:rFonts w:ascii="Times New Roman" w:hAnsi="Times New Roman" w:cs="Times New Roman"/>
              </w:rPr>
              <w:t>*ul_Bandwidth,</w:t>
            </w:r>
          </w:p>
          <w:p w14:paraId="72A7C10E" w14:textId="77777777" w:rsidR="00783AFE" w:rsidRDefault="00783AFE" w:rsidP="00783AFE">
            <w:pPr>
              <w:rPr>
                <w:rFonts w:ascii="Times New Roman" w:hAnsi="Times New Roman" w:cs="Times New Roman"/>
              </w:rPr>
            </w:pPr>
            <w:r w:rsidRPr="00C13D58">
              <w:rPr>
                <w:rFonts w:ascii="Times New Roman" w:hAnsi="Times New Roman" w:cs="Times New Roman"/>
              </w:rPr>
              <w:t>*additionalSpectrumEmission,</w:t>
            </w:r>
          </w:p>
          <w:p w14:paraId="28A63A30" w14:textId="77777777" w:rsidR="00783AFE" w:rsidRPr="00C13D58" w:rsidRDefault="00783AFE" w:rsidP="00783AFE">
            <w:pPr>
              <w:rPr>
                <w:rFonts w:ascii="Times New Roman" w:hAnsi="Times New Roman" w:cs="Times New Roman"/>
              </w:rPr>
            </w:pPr>
            <w:r w:rsidRPr="00C13D58">
              <w:rPr>
                <w:rFonts w:ascii="Times New Roman" w:hAnsi="Times New Roman" w:cs="Times New Roman"/>
              </w:rPr>
              <w:t>*mbsfn_SubframeConfigList</w:t>
            </w:r>
          </w:p>
          <w:p w14:paraId="0C12FFE8" w14:textId="77777777" w:rsidR="00783AFE" w:rsidRPr="00C13D58" w:rsidRDefault="00783AFE" w:rsidP="00783AFE">
            <w:pPr>
              <w:rPr>
                <w:rFonts w:ascii="Times New Roman" w:hAnsi="Times New Roman" w:cs="Times New Roman"/>
              </w:rPr>
            </w:pPr>
            <w:r w:rsidRPr="002A4E8B">
              <w:rPr>
                <w:rFonts w:ascii="Times New Roman" w:hAnsi="Times New Roman" w:cs="Times New Roman"/>
                <w:color w:val="FF0000"/>
              </w:rPr>
              <w:t xml:space="preserve">#ifdef Rel10    </w:t>
            </w:r>
            <w:r>
              <w:rPr>
                <w:rFonts w:ascii="Times New Roman" w:hAnsi="Times New Roman" w:cs="Times New Roman"/>
              </w:rPr>
              <w:t xml:space="preserve">                </w:t>
            </w:r>
          </w:p>
          <w:p w14:paraId="4FF03129" w14:textId="77777777" w:rsidR="00783AFE" w:rsidRPr="00C13D58" w:rsidRDefault="00783AFE" w:rsidP="00783AFE">
            <w:pPr>
              <w:rPr>
                <w:rFonts w:ascii="Times New Roman" w:hAnsi="Times New Roman" w:cs="Times New Roman"/>
              </w:rPr>
            </w:pPr>
            <w:r w:rsidRPr="00C13D58">
              <w:rPr>
                <w:rFonts w:ascii="Times New Roman" w:hAnsi="Times New Roman" w:cs="Times New Roman"/>
              </w:rPr>
              <w:t xml:space="preserve"> MBMS_Flag,</w:t>
            </w:r>
          </w:p>
          <w:p w14:paraId="4C9ACF7B" w14:textId="77777777" w:rsidR="00783AFE" w:rsidRPr="00C13D58" w:rsidRDefault="00783AFE" w:rsidP="00783AFE">
            <w:pPr>
              <w:rPr>
                <w:rFonts w:ascii="Times New Roman" w:hAnsi="Times New Roman" w:cs="Times New Roman"/>
              </w:rPr>
            </w:pPr>
            <w:r w:rsidRPr="00C13D58">
              <w:rPr>
                <w:rFonts w:ascii="Times New Roman" w:hAnsi="Times New Roman" w:cs="Times New Roman"/>
              </w:rPr>
              <w:t>*mbsfn_AreaInfoList,</w:t>
            </w:r>
          </w:p>
          <w:p w14:paraId="6A167680" w14:textId="77777777" w:rsidR="00783AFE" w:rsidRPr="00C13D58" w:rsidRDefault="00783AFE" w:rsidP="00783AFE">
            <w:pPr>
              <w:rPr>
                <w:rFonts w:ascii="Times New Roman" w:hAnsi="Times New Roman" w:cs="Times New Roman"/>
              </w:rPr>
            </w:pPr>
            <w:r>
              <w:rPr>
                <w:rFonts w:ascii="Times New Roman" w:hAnsi="Times New Roman" w:cs="Times New Roman"/>
              </w:rPr>
              <w:t>*pmch_InfoList</w:t>
            </w:r>
          </w:p>
          <w:p w14:paraId="7ACCFE03" w14:textId="77777777" w:rsidR="00783AFE" w:rsidRPr="002A4E8B" w:rsidRDefault="00783AFE" w:rsidP="00783AFE">
            <w:pPr>
              <w:rPr>
                <w:rFonts w:ascii="Times New Roman" w:hAnsi="Times New Roman" w:cs="Times New Roman"/>
                <w:color w:val="FF0000"/>
              </w:rPr>
            </w:pPr>
            <w:r w:rsidRPr="002A4E8B">
              <w:rPr>
                <w:rFonts w:ascii="Times New Roman" w:hAnsi="Times New Roman" w:cs="Times New Roman"/>
                <w:color w:val="FF0000"/>
              </w:rPr>
              <w:t>#endif</w:t>
            </w:r>
          </w:p>
          <w:p w14:paraId="2539C06A" w14:textId="77777777" w:rsidR="00783AFE" w:rsidRPr="00783AFE" w:rsidRDefault="00783AFE" w:rsidP="00783AFE">
            <w:pPr>
              <w:rPr>
                <w:rFonts w:ascii="Times New Roman" w:hAnsi="Times New Roman" w:cs="Times New Roman"/>
                <w:color w:val="FF0000"/>
              </w:rPr>
            </w:pPr>
            <w:r w:rsidRPr="00783AFE">
              <w:rPr>
                <w:rFonts w:ascii="Times New Roman" w:hAnsi="Times New Roman" w:cs="Times New Roman"/>
                <w:color w:val="FF0000"/>
              </w:rPr>
              <w:t>#ifdef CBA</w:t>
            </w:r>
          </w:p>
          <w:p w14:paraId="339757C8" w14:textId="77777777" w:rsidR="00783AFE" w:rsidRPr="00C13D58" w:rsidRDefault="00783AFE" w:rsidP="00783AFE">
            <w:pPr>
              <w:rPr>
                <w:rFonts w:ascii="Times New Roman" w:hAnsi="Times New Roman" w:cs="Times New Roman"/>
              </w:rPr>
            </w:pPr>
            <w:r w:rsidRPr="00C13D58">
              <w:rPr>
                <w:rFonts w:ascii="Times New Roman" w:hAnsi="Times New Roman" w:cs="Times New Roman"/>
              </w:rPr>
              <w:t>,num_active_cba_groups,</w:t>
            </w:r>
            <w:r>
              <w:rPr>
                <w:rFonts w:ascii="Times New Roman" w:hAnsi="Times New Roman" w:cs="Times New Roman"/>
              </w:rPr>
              <w:t xml:space="preserve"> </w:t>
            </w:r>
            <w:r w:rsidRPr="00C13D58">
              <w:rPr>
                <w:rFonts w:ascii="Times New Roman" w:hAnsi="Times New Roman" w:cs="Times New Roman"/>
              </w:rPr>
              <w:t>cba_rnti</w:t>
            </w:r>
          </w:p>
          <w:p w14:paraId="06F083EB" w14:textId="500F731D" w:rsidR="001407B6" w:rsidRPr="00D94242" w:rsidRDefault="00783AFE" w:rsidP="00783AFE">
            <w:pPr>
              <w:rPr>
                <w:rFonts w:ascii="Times New Roman" w:hAnsi="Times New Roman" w:cs="Times New Roman"/>
              </w:rPr>
            </w:pPr>
            <w:r w:rsidRPr="00783AFE">
              <w:rPr>
                <w:rFonts w:ascii="Times New Roman" w:hAnsi="Times New Roman" w:cs="Times New Roman"/>
                <w:color w:val="FF0000"/>
              </w:rPr>
              <w:t>#endif</w:t>
            </w:r>
          </w:p>
        </w:tc>
      </w:tr>
    </w:tbl>
    <w:p w14:paraId="6532F2EC" w14:textId="4BC04A48" w:rsidR="001407B6" w:rsidRDefault="001407B6" w:rsidP="001407B6">
      <w:pPr>
        <w:jc w:val="center"/>
        <w:rPr>
          <w:rFonts w:ascii="Times New Roman" w:hAnsi="Times New Roman" w:cs="Times New Roman"/>
        </w:rPr>
      </w:pPr>
      <w:r>
        <w:rPr>
          <w:rFonts w:ascii="Times New Roman" w:hAnsi="Times New Roman" w:cs="Times New Roman" w:hint="eastAsia"/>
        </w:rPr>
        <w:t>Table</w:t>
      </w:r>
      <w:r w:rsidR="009E185D">
        <w:rPr>
          <w:rFonts w:ascii="Times New Roman" w:hAnsi="Times New Roman" w:cs="Times New Roman"/>
        </w:rPr>
        <w:t xml:space="preserve"> 2</w:t>
      </w:r>
      <w:r w:rsidR="003602CA">
        <w:rPr>
          <w:rFonts w:ascii="Times New Roman" w:hAnsi="Times New Roman" w:cs="Times New Roman"/>
        </w:rPr>
        <w:t>8</w:t>
      </w:r>
      <w:r w:rsidR="00B44A92">
        <w:rPr>
          <w:rFonts w:ascii="Times New Roman" w:hAnsi="Times New Roman" w:cs="Times New Roman"/>
        </w:rPr>
        <w:t>.</w:t>
      </w:r>
      <w:r>
        <w:rPr>
          <w:rFonts w:ascii="Times New Roman" w:hAnsi="Times New Roman" w:cs="Times New Roman"/>
        </w:rPr>
        <w:t xml:space="preserve"> Parameters of signal lines.</w:t>
      </w:r>
    </w:p>
    <w:p w14:paraId="7C9E7CCA" w14:textId="77777777" w:rsidR="001407B6" w:rsidRPr="001407B6" w:rsidRDefault="001407B6" w:rsidP="00C0496F">
      <w:pPr>
        <w:jc w:val="center"/>
      </w:pPr>
    </w:p>
    <w:sectPr w:rsidR="001407B6" w:rsidRPr="001407B6">
      <w:footerReference w:type="default" r:id="rId16"/>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謝秉志" w:date="2016-11-14T14:21:00Z" w:initials="謝秉志">
    <w:p w14:paraId="5F27A20A" w14:textId="77777777" w:rsidR="001E513D" w:rsidRPr="00BA7D30" w:rsidRDefault="001E513D" w:rsidP="001E513D">
      <w:pPr>
        <w:pStyle w:val="ae"/>
      </w:pPr>
      <w:r w:rsidRPr="00BA7D30">
        <w:rPr>
          <w:rStyle w:val="ad"/>
          <w:b/>
        </w:rPr>
        <w:annotationRef/>
      </w:r>
      <w:r w:rsidRPr="00BA7D30">
        <w:rPr>
          <w:rFonts w:ascii="Times New Roman" w:hAnsi="Times New Roman" w:cs="Times New Roman" w:hint="eastAsia"/>
          <w:color w:val="000000" w:themeColor="text1"/>
        </w:rPr>
        <w:t>寫實際</w:t>
      </w:r>
      <w:r w:rsidRPr="00BA7D30">
        <w:rPr>
          <w:rFonts w:ascii="Times New Roman" w:hAnsi="Times New Roman" w:cs="Times New Roman" w:hint="eastAsia"/>
          <w:color w:val="000000" w:themeColor="text1"/>
        </w:rPr>
        <w:t>P</w:t>
      </w:r>
      <w:r w:rsidRPr="00BA7D30">
        <w:rPr>
          <w:rFonts w:ascii="Times New Roman" w:hAnsi="Times New Roman" w:cs="Times New Roman"/>
          <w:color w:val="000000" w:themeColor="text1"/>
        </w:rPr>
        <w:t>rimitive</w:t>
      </w:r>
      <w:r w:rsidRPr="00BA7D30">
        <w:rPr>
          <w:rFonts w:ascii="Times New Roman" w:hAnsi="Times New Roman" w:cs="Times New Roman" w:hint="eastAsia"/>
          <w:color w:val="000000" w:themeColor="text1"/>
        </w:rPr>
        <w:t>輸入的參數</w:t>
      </w:r>
    </w:p>
  </w:comment>
  <w:comment w:id="20" w:author="謝秉志" w:date="2016-11-14T14:18:00Z" w:initials="謝秉志">
    <w:p w14:paraId="0E804529" w14:textId="77777777" w:rsidR="001E513D" w:rsidRDefault="001E513D" w:rsidP="001E513D">
      <w:pPr>
        <w:pStyle w:val="ae"/>
      </w:pPr>
      <w:r>
        <w:rPr>
          <w:rStyle w:val="ad"/>
        </w:rPr>
        <w:annotationRef/>
      </w:r>
      <w:r>
        <w:rPr>
          <w:rFonts w:hint="eastAsia"/>
        </w:rPr>
        <w:t>透過</w:t>
      </w:r>
      <w:r>
        <w:rPr>
          <w:rFonts w:hint="eastAsia"/>
        </w:rPr>
        <w:t>Primitives</w:t>
      </w:r>
      <w:r>
        <w:rPr>
          <w:rFonts w:hint="eastAsia"/>
        </w:rPr>
        <w:t>產生的重要輸出參數</w:t>
      </w:r>
    </w:p>
  </w:comment>
  <w:comment w:id="21" w:author="謝秉志" w:date="2016-11-16T16:35:00Z" w:initials="謝秉志">
    <w:p w14:paraId="69E9DC1B" w14:textId="77777777" w:rsidR="001E513D" w:rsidRDefault="001E513D" w:rsidP="001E513D">
      <w:pPr>
        <w:pStyle w:val="ae"/>
      </w:pPr>
      <w:r>
        <w:rPr>
          <w:rStyle w:val="ad"/>
        </w:rPr>
        <w:annotationRef/>
      </w:r>
      <w:r>
        <w:rPr>
          <w:rFonts w:hint="eastAsia"/>
        </w:rPr>
        <w:t>C</w:t>
      </w:r>
      <w:r>
        <w:t>hannel Parameters Name</w:t>
      </w:r>
    </w:p>
  </w:comment>
  <w:comment w:id="23" w:author="謝秉志" w:date="2016-11-14T14:21:00Z" w:initials="謝秉志">
    <w:p w14:paraId="663C2682" w14:textId="77777777" w:rsidR="001E513D" w:rsidRPr="00BA7D30" w:rsidRDefault="001E513D" w:rsidP="001E513D">
      <w:pPr>
        <w:pStyle w:val="ae"/>
      </w:pPr>
      <w:r w:rsidRPr="00BA7D30">
        <w:rPr>
          <w:rStyle w:val="ad"/>
          <w:b/>
        </w:rPr>
        <w:annotationRef/>
      </w:r>
      <w:r w:rsidRPr="00BA7D30">
        <w:rPr>
          <w:rFonts w:ascii="Times New Roman" w:hAnsi="Times New Roman" w:cs="Times New Roman" w:hint="eastAsia"/>
          <w:color w:val="000000" w:themeColor="text1"/>
        </w:rPr>
        <w:t>寫實際</w:t>
      </w:r>
      <w:r w:rsidRPr="00BA7D30">
        <w:rPr>
          <w:rFonts w:ascii="Times New Roman" w:hAnsi="Times New Roman" w:cs="Times New Roman" w:hint="eastAsia"/>
          <w:color w:val="000000" w:themeColor="text1"/>
        </w:rPr>
        <w:t>P</w:t>
      </w:r>
      <w:r w:rsidRPr="00BA7D30">
        <w:rPr>
          <w:rFonts w:ascii="Times New Roman" w:hAnsi="Times New Roman" w:cs="Times New Roman"/>
          <w:color w:val="000000" w:themeColor="text1"/>
        </w:rPr>
        <w:t>rimitive</w:t>
      </w:r>
      <w:r w:rsidRPr="00BA7D30">
        <w:rPr>
          <w:rFonts w:ascii="Times New Roman" w:hAnsi="Times New Roman" w:cs="Times New Roman" w:hint="eastAsia"/>
          <w:color w:val="000000" w:themeColor="text1"/>
        </w:rPr>
        <w:t>輸入的參數</w:t>
      </w:r>
    </w:p>
  </w:comment>
  <w:comment w:id="24" w:author="謝秉志" w:date="2016-11-14T14:18:00Z" w:initials="謝秉志">
    <w:p w14:paraId="2C9E3D11" w14:textId="77777777" w:rsidR="001E513D" w:rsidRDefault="001E513D" w:rsidP="001E513D">
      <w:pPr>
        <w:pStyle w:val="ae"/>
      </w:pPr>
      <w:r>
        <w:rPr>
          <w:rStyle w:val="ad"/>
        </w:rPr>
        <w:annotationRef/>
      </w:r>
      <w:r>
        <w:rPr>
          <w:rFonts w:hint="eastAsia"/>
        </w:rPr>
        <w:t>透過</w:t>
      </w:r>
      <w:r>
        <w:rPr>
          <w:rFonts w:hint="eastAsia"/>
        </w:rPr>
        <w:t>Primitives</w:t>
      </w:r>
      <w:r>
        <w:rPr>
          <w:rFonts w:hint="eastAsia"/>
        </w:rPr>
        <w:t>產生的重要輸出參數</w:t>
      </w:r>
    </w:p>
  </w:comment>
  <w:comment w:id="25" w:author="謝秉志" w:date="2016-11-16T16:35:00Z" w:initials="謝秉志">
    <w:p w14:paraId="4D9987F9" w14:textId="77777777" w:rsidR="001E513D" w:rsidRDefault="001E513D" w:rsidP="001E513D">
      <w:pPr>
        <w:pStyle w:val="ae"/>
      </w:pPr>
      <w:r>
        <w:rPr>
          <w:rStyle w:val="ad"/>
        </w:rPr>
        <w:annotationRef/>
      </w:r>
      <w:r>
        <w:rPr>
          <w:rFonts w:hint="eastAsia"/>
        </w:rPr>
        <w:t>C</w:t>
      </w:r>
      <w:r>
        <w:t>hannel Parameters Name</w:t>
      </w:r>
    </w:p>
  </w:comment>
  <w:comment w:id="28" w:author="謝秉志" w:date="2016-12-04T16:23:00Z" w:initials="謝秉志">
    <w:p w14:paraId="5ED9DE6A" w14:textId="2585B825" w:rsidR="005254BA" w:rsidRDefault="005254BA">
      <w:pPr>
        <w:pStyle w:val="ae"/>
      </w:pPr>
      <w:r>
        <w:rPr>
          <w:rStyle w:val="ad"/>
        </w:rPr>
        <w:annotationRef/>
      </w:r>
      <w:r>
        <w:rPr>
          <w:rFonts w:hint="eastAsia"/>
        </w:rPr>
        <w:t xml:space="preserve">In </w:t>
      </w:r>
      <w:r w:rsidRPr="007365FA">
        <w:t>phy_procedures_eNB_TX</w:t>
      </w:r>
      <w:r>
        <w:t>(),</w:t>
      </w:r>
    </w:p>
    <w:p w14:paraId="15F6259B" w14:textId="71BEE883" w:rsidR="005254BA" w:rsidRDefault="005254BA">
      <w:pPr>
        <w:pStyle w:val="ae"/>
      </w:pPr>
      <w:r w:rsidRPr="007365FA">
        <w:t>Check for SI activity</w:t>
      </w:r>
    </w:p>
  </w:comment>
  <w:comment w:id="29" w:author="謝秉志" w:date="2016-12-04T16:24:00Z" w:initials="謝秉志">
    <w:p w14:paraId="1B308421" w14:textId="77777777" w:rsidR="005254BA" w:rsidRDefault="005254BA" w:rsidP="007365FA">
      <w:pPr>
        <w:pStyle w:val="ae"/>
      </w:pPr>
      <w:r>
        <w:rPr>
          <w:rStyle w:val="ad"/>
        </w:rPr>
        <w:annotationRef/>
      </w:r>
      <w:r>
        <w:rPr>
          <w:rFonts w:hint="eastAsia"/>
        </w:rPr>
        <w:t xml:space="preserve">In </w:t>
      </w:r>
      <w:r w:rsidRPr="007365FA">
        <w:t>phy_procedures_eNB_TX</w:t>
      </w:r>
      <w:r>
        <w:t>(),</w:t>
      </w:r>
    </w:p>
    <w:p w14:paraId="7A1C6D74" w14:textId="2090B13E" w:rsidR="005254BA" w:rsidRDefault="005254BA" w:rsidP="007365FA">
      <w:pPr>
        <w:pStyle w:val="ae"/>
      </w:pPr>
      <w:r>
        <w:t>Check for</w:t>
      </w:r>
      <w:r w:rsidRPr="007365FA">
        <w:t xml:space="preserve"> UE specific DLSCH</w:t>
      </w:r>
    </w:p>
  </w:comment>
  <w:comment w:id="31" w:author="謝秉志" w:date="2016-12-04T16:12:00Z" w:initials="謝秉志">
    <w:p w14:paraId="1E1DCFFF" w14:textId="4A428F8E" w:rsidR="005254BA" w:rsidRDefault="005254BA">
      <w:pPr>
        <w:pStyle w:val="ae"/>
      </w:pPr>
      <w:r>
        <w:rPr>
          <w:rStyle w:val="ad"/>
        </w:rPr>
        <w:annotationRef/>
      </w:r>
      <w:r>
        <w:rPr>
          <w:rFonts w:hint="eastAsia"/>
        </w:rPr>
        <w:t>I</w:t>
      </w:r>
      <w:r>
        <w:t xml:space="preserve">n </w:t>
      </w:r>
      <w:r w:rsidRPr="00064008">
        <w:t>phy_procedures_eNB_RX</w:t>
      </w:r>
      <w:r>
        <w:t>(),</w:t>
      </w:r>
    </w:p>
    <w:p w14:paraId="768A1D0A" w14:textId="2F8118DE" w:rsidR="005254BA" w:rsidRDefault="005254BA">
      <w:pPr>
        <w:pStyle w:val="ae"/>
      </w:pPr>
      <w:r w:rsidRPr="007365FA">
        <w:t>indicate error to MAC</w:t>
      </w:r>
    </w:p>
  </w:comment>
  <w:comment w:id="32" w:author="謝秉志" w:date="2016-12-04T16:17:00Z" w:initials="謝秉志">
    <w:p w14:paraId="0BCBF5E2" w14:textId="44ADEA4E" w:rsidR="005254BA" w:rsidRDefault="005254BA">
      <w:pPr>
        <w:pStyle w:val="ae"/>
      </w:pPr>
      <w:r>
        <w:rPr>
          <w:rStyle w:val="ad"/>
        </w:rPr>
        <w:annotationRef/>
      </w:r>
      <w:r>
        <w:rPr>
          <w:rFonts w:hint="eastAsia"/>
        </w:rPr>
        <w:t>I</w:t>
      </w:r>
      <w:r>
        <w:t xml:space="preserve">n </w:t>
      </w:r>
      <w:r w:rsidRPr="00064008">
        <w:t>phy_procedures_eNB_RX</w:t>
      </w:r>
      <w:r>
        <w:t>(),</w:t>
      </w:r>
    </w:p>
    <w:p w14:paraId="5F029EC1" w14:textId="18A9390B" w:rsidR="005254BA" w:rsidRDefault="005254BA">
      <w:pPr>
        <w:pStyle w:val="ae"/>
      </w:pPr>
      <w:r>
        <w:t>Receive Msg3</w:t>
      </w:r>
    </w:p>
  </w:comment>
  <w:comment w:id="33" w:author="謝秉志" w:date="2016-12-04T16:18:00Z" w:initials="謝秉志">
    <w:p w14:paraId="1F3588F8" w14:textId="3AF4A6C7" w:rsidR="005254BA" w:rsidRDefault="005254BA">
      <w:pPr>
        <w:pStyle w:val="ae"/>
      </w:pPr>
      <w:r>
        <w:rPr>
          <w:rStyle w:val="ad"/>
        </w:rPr>
        <w:annotationRef/>
      </w:r>
      <w:r>
        <w:rPr>
          <w:rFonts w:hint="eastAsia"/>
        </w:rPr>
        <w:t>I</w:t>
      </w:r>
      <w:r>
        <w:t xml:space="preserve">n </w:t>
      </w:r>
      <w:r w:rsidRPr="00064008">
        <w:t>phy_procedures_eNB_RX</w:t>
      </w:r>
      <w:r>
        <w:t>(),</w:t>
      </w:r>
    </w:p>
    <w:p w14:paraId="62743AD3" w14:textId="00E6541D" w:rsidR="005254BA" w:rsidRDefault="005254BA">
      <w:pPr>
        <w:pStyle w:val="ae"/>
      </w:pPr>
      <w:r w:rsidRPr="007365FA">
        <w:t>[eNB] Frame %d, Subframe %d : ULSCH SDU (RX harq_pid %d) %d bytes:</w:t>
      </w:r>
    </w:p>
  </w:comment>
  <w:comment w:id="35" w:author="謝秉志" w:date="2016-12-04T16:27:00Z" w:initials="謝秉志">
    <w:p w14:paraId="761DDDFF" w14:textId="77777777" w:rsidR="005254BA" w:rsidRDefault="005254BA" w:rsidP="007365FA">
      <w:pPr>
        <w:pStyle w:val="ae"/>
      </w:pPr>
      <w:r>
        <w:rPr>
          <w:rStyle w:val="ad"/>
        </w:rPr>
        <w:annotationRef/>
      </w:r>
      <w:r>
        <w:rPr>
          <w:rFonts w:hint="eastAsia"/>
        </w:rPr>
        <w:t xml:space="preserve">In </w:t>
      </w:r>
      <w:r w:rsidRPr="007365FA">
        <w:t>phy_procedures_eNB_TX</w:t>
      </w:r>
      <w:r>
        <w:t>(),</w:t>
      </w:r>
    </w:p>
    <w:p w14:paraId="5B5F78B5" w14:textId="38C6F56A" w:rsidR="005254BA" w:rsidRDefault="005254BA">
      <w:pPr>
        <w:pStyle w:val="ae"/>
      </w:pPr>
      <w:r w:rsidRPr="007365FA">
        <w:t>Parse DCI received from MAC</w:t>
      </w:r>
    </w:p>
  </w:comment>
  <w:comment w:id="37" w:author="謝秉志" w:date="2016-12-04T16:10:00Z" w:initials="謝秉志">
    <w:p w14:paraId="014DB59B" w14:textId="2C37A384" w:rsidR="005254BA" w:rsidRDefault="005254BA">
      <w:pPr>
        <w:pStyle w:val="ae"/>
      </w:pPr>
      <w:r>
        <w:rPr>
          <w:rStyle w:val="ad"/>
        </w:rPr>
        <w:annotationRef/>
      </w:r>
      <w:r>
        <w:rPr>
          <w:rFonts w:hint="eastAsia"/>
        </w:rPr>
        <w:t xml:space="preserve">In </w:t>
      </w:r>
      <w:r>
        <w:t>phy_procedures_eNB_T</w:t>
      </w:r>
      <w:r w:rsidRPr="00064008">
        <w:t>X</w:t>
      </w:r>
      <w:r>
        <w:t>(),</w:t>
      </w:r>
    </w:p>
    <w:p w14:paraId="51524EB9" w14:textId="4D8F0FEF" w:rsidR="005254BA" w:rsidRDefault="005254BA">
      <w:pPr>
        <w:pStyle w:val="ae"/>
      </w:pPr>
      <w:r>
        <w:t>[</w:t>
      </w:r>
      <w:r w:rsidRPr="00064008">
        <w:t>eNB] Max user count reached</w:t>
      </w:r>
    </w:p>
  </w:comment>
  <w:comment w:id="38" w:author="謝秉志" w:date="2016-12-04T16:10:00Z" w:initials="謝秉志">
    <w:p w14:paraId="49DD4563" w14:textId="08BE938F" w:rsidR="005254BA" w:rsidRDefault="005254BA">
      <w:pPr>
        <w:pStyle w:val="ae"/>
      </w:pPr>
      <w:r>
        <w:rPr>
          <w:rStyle w:val="ad"/>
        </w:rPr>
        <w:annotationRef/>
      </w:r>
      <w:r>
        <w:rPr>
          <w:rFonts w:hint="eastAsia"/>
        </w:rPr>
        <w:t xml:space="preserve">In </w:t>
      </w:r>
      <w:r w:rsidRPr="00064008">
        <w:t>phy_procedures_eNB_RX</w:t>
      </w:r>
      <w:r>
        <w:t>(),</w:t>
      </w:r>
    </w:p>
    <w:p w14:paraId="122F7A31" w14:textId="037CEF7B" w:rsidR="005254BA" w:rsidRDefault="005254BA">
      <w:pPr>
        <w:pStyle w:val="ae"/>
      </w:pPr>
      <w:r w:rsidRPr="00064008">
        <w:t>maxHARQ_Msg3Tx reached, abandoning RA procedure for UE</w:t>
      </w:r>
    </w:p>
  </w:comment>
  <w:comment w:id="39" w:author="謝秉志" w:date="2016-12-04T16:30:00Z" w:initials="謝秉志">
    <w:p w14:paraId="21288177" w14:textId="77777777" w:rsidR="005254BA" w:rsidRDefault="005254BA" w:rsidP="00282B1B">
      <w:pPr>
        <w:pStyle w:val="ae"/>
      </w:pPr>
      <w:r>
        <w:rPr>
          <w:rStyle w:val="ad"/>
        </w:rPr>
        <w:annotationRef/>
      </w:r>
      <w:r>
        <w:rPr>
          <w:rFonts w:hint="eastAsia"/>
        </w:rPr>
        <w:t>I</w:t>
      </w:r>
      <w:r>
        <w:t xml:space="preserve">n </w:t>
      </w:r>
      <w:r w:rsidRPr="00064008">
        <w:t>phy_procedures_eNB_RX</w:t>
      </w:r>
      <w:r>
        <w:t>(),</w:t>
      </w:r>
    </w:p>
    <w:p w14:paraId="6F80122C" w14:textId="34DBF44A" w:rsidR="005254BA" w:rsidRDefault="005254BA" w:rsidP="00282B1B">
      <w:pPr>
        <w:pStyle w:val="ae"/>
      </w:pPr>
      <w:r w:rsidRPr="00282B1B">
        <w:t>[eNB %d][RAPROC] Frame %d Terminating ra_proc for harq %d, UE %d</w:t>
      </w:r>
      <w:r>
        <w:t xml:space="preserve"> Once Receive Msg3</w:t>
      </w:r>
    </w:p>
  </w:comment>
  <w:comment w:id="41" w:author="謝秉志" w:date="2016-12-04T16:34:00Z" w:initials="謝秉志">
    <w:p w14:paraId="27730321" w14:textId="7A4C96C2" w:rsidR="005254BA" w:rsidRDefault="005254BA">
      <w:pPr>
        <w:pStyle w:val="ae"/>
      </w:pPr>
      <w:r>
        <w:rPr>
          <w:rStyle w:val="ad"/>
        </w:rPr>
        <w:annotationRef/>
      </w:r>
      <w:r>
        <w:rPr>
          <w:rFonts w:hint="eastAsia"/>
        </w:rPr>
        <w:t xml:space="preserve">In </w:t>
      </w:r>
      <w:r w:rsidRPr="008F1835">
        <w:t>rrc_mac_config_req</w:t>
      </w:r>
      <w:r>
        <w:t>()</w:t>
      </w:r>
    </w:p>
  </w:comment>
  <w:comment w:id="42" w:author="謝秉志" w:date="2016-12-04T16:34:00Z" w:initials="謝秉志">
    <w:p w14:paraId="16FB97F8" w14:textId="1D2B5CA3" w:rsidR="005254BA" w:rsidRDefault="005254BA">
      <w:pPr>
        <w:pStyle w:val="ae"/>
      </w:pPr>
      <w:r>
        <w:rPr>
          <w:rStyle w:val="ad"/>
        </w:rPr>
        <w:annotationRef/>
      </w:r>
      <w:r>
        <w:rPr>
          <w:rFonts w:hint="eastAsia"/>
        </w:rPr>
        <w:t xml:space="preserve">In </w:t>
      </w:r>
      <w:r w:rsidRPr="008F1835">
        <w:t>rrc_mac_config_req</w:t>
      </w:r>
      <w:r>
        <w:t>()</w:t>
      </w:r>
    </w:p>
  </w:comment>
  <w:comment w:id="43" w:author="謝秉志" w:date="2016-12-04T16:06:00Z" w:initials="謝秉志">
    <w:p w14:paraId="02CCA553" w14:textId="50CA5BD6" w:rsidR="005254BA" w:rsidRDefault="005254BA">
      <w:pPr>
        <w:pStyle w:val="ae"/>
      </w:pPr>
      <w:r>
        <w:rPr>
          <w:rStyle w:val="ad"/>
        </w:rPr>
        <w:annotationRef/>
      </w:r>
      <w:r>
        <w:rPr>
          <w:rFonts w:hint="eastAsia"/>
        </w:rPr>
        <w:t xml:space="preserve">In </w:t>
      </w:r>
      <w:r w:rsidRPr="00064008">
        <w:t>schedule_RA</w:t>
      </w:r>
      <w:r>
        <w:t>()</w:t>
      </w:r>
    </w:p>
  </w:comment>
  <w:comment w:id="44" w:author="謝秉志" w:date="2016-12-04T15:59:00Z" w:initials="謝秉志">
    <w:p w14:paraId="3EC90CC9" w14:textId="4FAB396A" w:rsidR="005254BA" w:rsidRDefault="005254BA">
      <w:pPr>
        <w:pStyle w:val="ae"/>
      </w:pPr>
      <w:r>
        <w:rPr>
          <w:rStyle w:val="ad"/>
        </w:rPr>
        <w:annotationRef/>
      </w:r>
      <w:r>
        <w:rPr>
          <w:rFonts w:hint="eastAsia"/>
        </w:rPr>
        <w:t xml:space="preserve">In </w:t>
      </w:r>
      <w:r w:rsidRPr="00064008">
        <w:t>dlsch_scheduler_pre_processor_reset</w:t>
      </w:r>
      <w:r>
        <w:t>(),</w:t>
      </w:r>
    </w:p>
    <w:p w14:paraId="7500F48B" w14:textId="2E34E885" w:rsidR="005254BA" w:rsidRDefault="005254BA">
      <w:pPr>
        <w:pStyle w:val="ae"/>
      </w:pPr>
      <w:r w:rsidRPr="00334C91">
        <w:t>initialize harq_pid and round</w:t>
      </w:r>
    </w:p>
  </w:comment>
  <w:comment w:id="45" w:author="謝秉志" w:date="2016-12-04T16:05:00Z" w:initials="謝秉志">
    <w:p w14:paraId="51776FC1" w14:textId="02F6F06B" w:rsidR="005254BA" w:rsidRDefault="005254BA">
      <w:pPr>
        <w:pStyle w:val="ae"/>
      </w:pPr>
      <w:r>
        <w:rPr>
          <w:rStyle w:val="ad"/>
        </w:rPr>
        <w:annotationRef/>
      </w:r>
      <w:r>
        <w:rPr>
          <w:rFonts w:hint="eastAsia"/>
        </w:rPr>
        <w:t xml:space="preserve">In </w:t>
      </w:r>
      <w:r w:rsidRPr="00064008">
        <w:t>dlsch_scheduler_pre_processor_reset</w:t>
      </w:r>
      <w:r>
        <w:t>()</w:t>
      </w:r>
    </w:p>
  </w:comment>
  <w:comment w:id="46" w:author="謝秉志" w:date="2016-12-04T16:03:00Z" w:initials="謝秉志">
    <w:p w14:paraId="38384C8D" w14:textId="55BD7331" w:rsidR="005254BA" w:rsidRDefault="005254BA">
      <w:pPr>
        <w:pStyle w:val="ae"/>
      </w:pPr>
      <w:r>
        <w:t xml:space="preserve">In </w:t>
      </w:r>
      <w:r>
        <w:rPr>
          <w:rStyle w:val="ad"/>
        </w:rPr>
        <w:annotationRef/>
      </w:r>
      <w:r w:rsidRPr="00064008">
        <w:t xml:space="preserve">schedule_ulsch_rnti </w:t>
      </w:r>
      <w:r>
        <w:t>()</w:t>
      </w:r>
    </w:p>
  </w:comment>
  <w:comment w:id="47" w:author="謝秉志" w:date="2016-12-04T15:45:00Z" w:initials="謝秉志">
    <w:p w14:paraId="55A9F675" w14:textId="77777777" w:rsidR="005254BA" w:rsidRDefault="005254BA">
      <w:pPr>
        <w:pStyle w:val="ae"/>
      </w:pPr>
      <w:r>
        <w:rPr>
          <w:rStyle w:val="ad"/>
        </w:rPr>
        <w:annotationRef/>
      </w:r>
      <w:r w:rsidRPr="008E259C">
        <w:t>get the frame parameters from the PHY</w:t>
      </w:r>
    </w:p>
  </w:comment>
  <w:comment w:id="48" w:author="謝秉志" w:date="2016-12-04T16:07:00Z" w:initials="謝秉志">
    <w:p w14:paraId="32B2D677" w14:textId="11D20D25" w:rsidR="005254BA" w:rsidRDefault="005254BA">
      <w:pPr>
        <w:pStyle w:val="ae"/>
      </w:pPr>
      <w:r>
        <w:rPr>
          <w:rStyle w:val="ad"/>
        </w:rPr>
        <w:annotationRef/>
      </w:r>
      <w:r>
        <w:rPr>
          <w:rFonts w:hint="eastAsia"/>
        </w:rPr>
        <w:t xml:space="preserve">In </w:t>
      </w:r>
      <w:r>
        <w:t>schedule_RA()</w:t>
      </w:r>
    </w:p>
  </w:comment>
  <w:comment w:id="49" w:author="謝秉志" w:date="2016-12-04T16:07:00Z" w:initials="謝秉志">
    <w:p w14:paraId="2677729D" w14:textId="04DD9B6A" w:rsidR="005254BA" w:rsidRDefault="005254BA">
      <w:pPr>
        <w:pStyle w:val="ae"/>
      </w:pPr>
      <w:r>
        <w:t xml:space="preserve">In </w:t>
      </w:r>
      <w:r>
        <w:rPr>
          <w:rStyle w:val="ad"/>
        </w:rPr>
        <w:annotationRef/>
      </w:r>
      <w:r w:rsidRPr="00064008">
        <w:t>schedule_SI</w:t>
      </w:r>
      <w:r>
        <w:t>()</w:t>
      </w:r>
    </w:p>
  </w:comment>
  <w:comment w:id="50" w:author="謝秉志" w:date="2016-12-04T15:39:00Z" w:initials="謝秉志">
    <w:p w14:paraId="74B3E148" w14:textId="77777777" w:rsidR="005254BA" w:rsidRDefault="005254BA">
      <w:pPr>
        <w:pStyle w:val="ae"/>
      </w:pPr>
      <w:r>
        <w:rPr>
          <w:rStyle w:val="ad"/>
        </w:rPr>
        <w:annotationRef/>
      </w:r>
      <w:r>
        <w:rPr>
          <w:rFonts w:hint="eastAsia"/>
        </w:rPr>
        <w:t>RIV</w:t>
      </w:r>
      <w:r>
        <w:t xml:space="preserve"> Concept not used in NB-IoT,</w:t>
      </w:r>
    </w:p>
    <w:p w14:paraId="33D683FD" w14:textId="77777777" w:rsidR="005254BA" w:rsidRDefault="005254BA">
      <w:pPr>
        <w:pStyle w:val="ae"/>
      </w:pPr>
      <w:r w:rsidRPr="008E259C">
        <w:t>RIV computation from PHY</w:t>
      </w:r>
    </w:p>
  </w:comment>
  <w:comment w:id="51" w:author="謝秉志" w:date="2016-12-04T15:32:00Z" w:initials="謝秉志">
    <w:p w14:paraId="162EC121" w14:textId="77777777" w:rsidR="005254BA" w:rsidRDefault="005254BA">
      <w:pPr>
        <w:pStyle w:val="ae"/>
      </w:pPr>
      <w:r>
        <w:rPr>
          <w:rStyle w:val="ad"/>
        </w:rPr>
        <w:annotationRef/>
      </w:r>
      <w:r>
        <w:rPr>
          <w:rFonts w:ascii="Times New Roman" w:hAnsi="Times New Roman" w:cs="Times New Roman"/>
          <w:sz w:val="28"/>
          <w:szCs w:val="29"/>
        </w:rPr>
        <w:t>Continuously Allocated Number of RBs</w:t>
      </w:r>
    </w:p>
  </w:comment>
  <w:comment w:id="52" w:author="謝秉志" w:date="2016-12-04T15:37:00Z" w:initials="謝秉志">
    <w:p w14:paraId="7CB6C6B8" w14:textId="77777777" w:rsidR="005254BA" w:rsidRDefault="005254BA">
      <w:pPr>
        <w:pStyle w:val="ae"/>
      </w:pPr>
      <w:r>
        <w:rPr>
          <w:rStyle w:val="ad"/>
        </w:rPr>
        <w:annotationRef/>
      </w:r>
      <w:r>
        <w:rPr>
          <w:rFonts w:hint="eastAsia"/>
        </w:rPr>
        <w:t>C</w:t>
      </w:r>
      <w:r>
        <w:t>ompute by N_RB_DL, first_rb, 4</w:t>
      </w:r>
    </w:p>
  </w:comment>
  <w:comment w:id="58" w:author="謝秉志" w:date="2016-11-14T14:21:00Z" w:initials="謝秉志">
    <w:p w14:paraId="507D6E40" w14:textId="77777777" w:rsidR="001E513D" w:rsidRPr="00BA7D30" w:rsidRDefault="001E513D" w:rsidP="001E513D">
      <w:pPr>
        <w:pStyle w:val="ae"/>
      </w:pPr>
      <w:r w:rsidRPr="00BA7D30">
        <w:rPr>
          <w:rStyle w:val="ad"/>
          <w:b/>
        </w:rPr>
        <w:annotationRef/>
      </w:r>
      <w:r w:rsidRPr="00BA7D30">
        <w:rPr>
          <w:rFonts w:ascii="Times New Roman" w:hAnsi="Times New Roman" w:cs="Times New Roman" w:hint="eastAsia"/>
          <w:color w:val="000000" w:themeColor="text1"/>
        </w:rPr>
        <w:t>寫實際</w:t>
      </w:r>
      <w:r w:rsidRPr="00BA7D30">
        <w:rPr>
          <w:rFonts w:ascii="Times New Roman" w:hAnsi="Times New Roman" w:cs="Times New Roman" w:hint="eastAsia"/>
          <w:color w:val="000000" w:themeColor="text1"/>
        </w:rPr>
        <w:t>P</w:t>
      </w:r>
      <w:r w:rsidRPr="00BA7D30">
        <w:rPr>
          <w:rFonts w:ascii="Times New Roman" w:hAnsi="Times New Roman" w:cs="Times New Roman"/>
          <w:color w:val="000000" w:themeColor="text1"/>
        </w:rPr>
        <w:t>rimitive</w:t>
      </w:r>
      <w:r w:rsidRPr="00BA7D30">
        <w:rPr>
          <w:rFonts w:ascii="Times New Roman" w:hAnsi="Times New Roman" w:cs="Times New Roman" w:hint="eastAsia"/>
          <w:color w:val="000000" w:themeColor="text1"/>
        </w:rPr>
        <w:t>輸入的參數</w:t>
      </w:r>
    </w:p>
  </w:comment>
  <w:comment w:id="60" w:author="謝秉志" w:date="2016-11-14T14:21:00Z" w:initials="謝秉志">
    <w:p w14:paraId="08BC5D53" w14:textId="77777777" w:rsidR="001E513D" w:rsidRPr="00BA7D30" w:rsidRDefault="001E513D" w:rsidP="001E513D">
      <w:pPr>
        <w:pStyle w:val="ae"/>
      </w:pPr>
      <w:r w:rsidRPr="00BA7D30">
        <w:rPr>
          <w:rStyle w:val="ad"/>
          <w:b/>
        </w:rPr>
        <w:annotationRef/>
      </w:r>
      <w:r w:rsidRPr="00BA7D30">
        <w:rPr>
          <w:rFonts w:ascii="Times New Roman" w:hAnsi="Times New Roman" w:cs="Times New Roman" w:hint="eastAsia"/>
          <w:color w:val="000000" w:themeColor="text1"/>
        </w:rPr>
        <w:t>寫實際</w:t>
      </w:r>
      <w:r w:rsidRPr="00BA7D30">
        <w:rPr>
          <w:rFonts w:ascii="Times New Roman" w:hAnsi="Times New Roman" w:cs="Times New Roman" w:hint="eastAsia"/>
          <w:color w:val="000000" w:themeColor="text1"/>
        </w:rPr>
        <w:t>P</w:t>
      </w:r>
      <w:r w:rsidRPr="00BA7D30">
        <w:rPr>
          <w:rFonts w:ascii="Times New Roman" w:hAnsi="Times New Roman" w:cs="Times New Roman"/>
          <w:color w:val="000000" w:themeColor="text1"/>
        </w:rPr>
        <w:t>rimitive</w:t>
      </w:r>
      <w:r w:rsidRPr="00BA7D30">
        <w:rPr>
          <w:rFonts w:ascii="Times New Roman" w:hAnsi="Times New Roman" w:cs="Times New Roman" w:hint="eastAsia"/>
          <w:color w:val="000000" w:themeColor="text1"/>
        </w:rPr>
        <w:t>輸入的參數</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27A20A" w15:done="0"/>
  <w15:commentEx w15:paraId="0E804529" w15:done="0"/>
  <w15:commentEx w15:paraId="69E9DC1B" w15:done="0"/>
  <w15:commentEx w15:paraId="663C2682" w15:done="0"/>
  <w15:commentEx w15:paraId="2C9E3D11" w15:done="0"/>
  <w15:commentEx w15:paraId="4D9987F9" w15:done="0"/>
  <w15:commentEx w15:paraId="15F6259B" w15:done="0"/>
  <w15:commentEx w15:paraId="7A1C6D74" w15:done="0"/>
  <w15:commentEx w15:paraId="768A1D0A" w15:done="0"/>
  <w15:commentEx w15:paraId="5F029EC1" w15:done="0"/>
  <w15:commentEx w15:paraId="62743AD3" w15:done="0"/>
  <w15:commentEx w15:paraId="5B5F78B5" w15:done="0"/>
  <w15:commentEx w15:paraId="51524EB9" w15:done="0"/>
  <w15:commentEx w15:paraId="122F7A31" w15:done="0"/>
  <w15:commentEx w15:paraId="6F80122C" w15:done="0"/>
  <w15:commentEx w15:paraId="27730321" w15:done="0"/>
  <w15:commentEx w15:paraId="16FB97F8" w15:done="0"/>
  <w15:commentEx w15:paraId="02CCA553" w15:done="0"/>
  <w15:commentEx w15:paraId="7500F48B" w15:done="0"/>
  <w15:commentEx w15:paraId="51776FC1" w15:done="0"/>
  <w15:commentEx w15:paraId="38384C8D" w15:done="0"/>
  <w15:commentEx w15:paraId="55A9F675" w15:done="0"/>
  <w15:commentEx w15:paraId="32B2D677" w15:done="0"/>
  <w15:commentEx w15:paraId="2677729D" w15:done="0"/>
  <w15:commentEx w15:paraId="33D683FD" w15:done="0"/>
  <w15:commentEx w15:paraId="162EC121" w15:done="0"/>
  <w15:commentEx w15:paraId="7CB6C6B8" w15:done="0"/>
  <w15:commentEx w15:paraId="507D6E40" w15:done="0"/>
  <w15:commentEx w15:paraId="08BC5D5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7661D9" w14:textId="77777777" w:rsidR="004839D9" w:rsidRDefault="004839D9" w:rsidP="00792DF1">
      <w:r>
        <w:separator/>
      </w:r>
    </w:p>
  </w:endnote>
  <w:endnote w:type="continuationSeparator" w:id="0">
    <w:p w14:paraId="167E0326" w14:textId="77777777" w:rsidR="004839D9" w:rsidRDefault="004839D9" w:rsidP="00792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188589"/>
      <w:docPartObj>
        <w:docPartGallery w:val="Page Numbers (Bottom of Page)"/>
        <w:docPartUnique/>
      </w:docPartObj>
    </w:sdtPr>
    <w:sdtEndPr/>
    <w:sdtContent>
      <w:p w14:paraId="426BD4C1" w14:textId="23C4C32F" w:rsidR="005254BA" w:rsidRDefault="005254BA">
        <w:pPr>
          <w:pStyle w:val="a6"/>
          <w:jc w:val="right"/>
        </w:pPr>
        <w:r>
          <w:fldChar w:fldCharType="begin"/>
        </w:r>
        <w:r>
          <w:instrText>PAGE   \* MERGEFORMAT</w:instrText>
        </w:r>
        <w:r>
          <w:fldChar w:fldCharType="separate"/>
        </w:r>
        <w:r w:rsidR="00B10CA9" w:rsidRPr="00B10CA9">
          <w:rPr>
            <w:noProof/>
            <w:lang w:val="zh-TW"/>
          </w:rPr>
          <w:t>20</w:t>
        </w:r>
        <w:r>
          <w:fldChar w:fldCharType="end"/>
        </w:r>
      </w:p>
    </w:sdtContent>
  </w:sdt>
  <w:p w14:paraId="3DCDD14C" w14:textId="77777777" w:rsidR="005254BA" w:rsidRDefault="005254BA">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5F5A5" w14:textId="77777777" w:rsidR="004839D9" w:rsidRDefault="004839D9" w:rsidP="00792DF1">
      <w:r>
        <w:separator/>
      </w:r>
    </w:p>
  </w:footnote>
  <w:footnote w:type="continuationSeparator" w:id="0">
    <w:p w14:paraId="7A480CA9" w14:textId="77777777" w:rsidR="004839D9" w:rsidRDefault="004839D9" w:rsidP="00792DF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06EED"/>
    <w:multiLevelType w:val="hybridMultilevel"/>
    <w:tmpl w:val="ABF699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1720573"/>
    <w:multiLevelType w:val="hybridMultilevel"/>
    <w:tmpl w:val="7A34AAE2"/>
    <w:lvl w:ilvl="0" w:tplc="38F45C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62B5492"/>
    <w:multiLevelType w:val="hybridMultilevel"/>
    <w:tmpl w:val="F8883382"/>
    <w:lvl w:ilvl="0" w:tplc="E7461F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謝秉志">
    <w15:presenceInfo w15:providerId="Windows Live" w15:userId="3a63dd9f8b9dfa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064"/>
    <w:rsid w:val="00004FBC"/>
    <w:rsid w:val="000074B2"/>
    <w:rsid w:val="00007F02"/>
    <w:rsid w:val="00011288"/>
    <w:rsid w:val="00011A97"/>
    <w:rsid w:val="00015251"/>
    <w:rsid w:val="00020A5D"/>
    <w:rsid w:val="00031899"/>
    <w:rsid w:val="00032E46"/>
    <w:rsid w:val="00043DF8"/>
    <w:rsid w:val="00045DAB"/>
    <w:rsid w:val="000502BC"/>
    <w:rsid w:val="000503A5"/>
    <w:rsid w:val="00051175"/>
    <w:rsid w:val="000548E4"/>
    <w:rsid w:val="00056817"/>
    <w:rsid w:val="00064008"/>
    <w:rsid w:val="00071128"/>
    <w:rsid w:val="00084495"/>
    <w:rsid w:val="00085EB4"/>
    <w:rsid w:val="0009064A"/>
    <w:rsid w:val="00090FAE"/>
    <w:rsid w:val="00097ED7"/>
    <w:rsid w:val="000A03A2"/>
    <w:rsid w:val="000A21A4"/>
    <w:rsid w:val="000A3584"/>
    <w:rsid w:val="000B1E9A"/>
    <w:rsid w:val="000B207E"/>
    <w:rsid w:val="000B4DD8"/>
    <w:rsid w:val="000B5F8F"/>
    <w:rsid w:val="000B6F65"/>
    <w:rsid w:val="000C24F8"/>
    <w:rsid w:val="000C4605"/>
    <w:rsid w:val="000C46A8"/>
    <w:rsid w:val="000C6006"/>
    <w:rsid w:val="000C7FA8"/>
    <w:rsid w:val="000D2CF9"/>
    <w:rsid w:val="000E02E2"/>
    <w:rsid w:val="000E39F0"/>
    <w:rsid w:val="000E3A3F"/>
    <w:rsid w:val="000E4477"/>
    <w:rsid w:val="000E4966"/>
    <w:rsid w:val="000F58AF"/>
    <w:rsid w:val="000F648E"/>
    <w:rsid w:val="00102E53"/>
    <w:rsid w:val="00103EF0"/>
    <w:rsid w:val="00105788"/>
    <w:rsid w:val="00111F2F"/>
    <w:rsid w:val="001150B8"/>
    <w:rsid w:val="00121E2A"/>
    <w:rsid w:val="001227AD"/>
    <w:rsid w:val="00124E55"/>
    <w:rsid w:val="00124F7F"/>
    <w:rsid w:val="0012527A"/>
    <w:rsid w:val="00125FBB"/>
    <w:rsid w:val="0013023A"/>
    <w:rsid w:val="001312B0"/>
    <w:rsid w:val="001407B6"/>
    <w:rsid w:val="00141730"/>
    <w:rsid w:val="0014493A"/>
    <w:rsid w:val="00156668"/>
    <w:rsid w:val="00157AC3"/>
    <w:rsid w:val="001658C9"/>
    <w:rsid w:val="001705DE"/>
    <w:rsid w:val="00173C2D"/>
    <w:rsid w:val="00185CD1"/>
    <w:rsid w:val="001931DF"/>
    <w:rsid w:val="00194782"/>
    <w:rsid w:val="00197547"/>
    <w:rsid w:val="001A0DDB"/>
    <w:rsid w:val="001A38CB"/>
    <w:rsid w:val="001A4553"/>
    <w:rsid w:val="001A54E1"/>
    <w:rsid w:val="001A66F9"/>
    <w:rsid w:val="001A742B"/>
    <w:rsid w:val="001B3E69"/>
    <w:rsid w:val="001B6DAC"/>
    <w:rsid w:val="001C24B8"/>
    <w:rsid w:val="001C5D01"/>
    <w:rsid w:val="001C7797"/>
    <w:rsid w:val="001D5873"/>
    <w:rsid w:val="001D6E66"/>
    <w:rsid w:val="001D7186"/>
    <w:rsid w:val="001E08C3"/>
    <w:rsid w:val="001E12C0"/>
    <w:rsid w:val="001E1A74"/>
    <w:rsid w:val="001E4145"/>
    <w:rsid w:val="001E490B"/>
    <w:rsid w:val="001E513D"/>
    <w:rsid w:val="001F14E7"/>
    <w:rsid w:val="002023B6"/>
    <w:rsid w:val="00204BBB"/>
    <w:rsid w:val="00206EBB"/>
    <w:rsid w:val="002113D3"/>
    <w:rsid w:val="002135D4"/>
    <w:rsid w:val="00213775"/>
    <w:rsid w:val="00213B65"/>
    <w:rsid w:val="002143F0"/>
    <w:rsid w:val="002149D1"/>
    <w:rsid w:val="00215DE1"/>
    <w:rsid w:val="00222663"/>
    <w:rsid w:val="00225310"/>
    <w:rsid w:val="00235922"/>
    <w:rsid w:val="002368C9"/>
    <w:rsid w:val="002407FF"/>
    <w:rsid w:val="002464BA"/>
    <w:rsid w:val="00251E55"/>
    <w:rsid w:val="0025330C"/>
    <w:rsid w:val="00253B19"/>
    <w:rsid w:val="002657B6"/>
    <w:rsid w:val="00265872"/>
    <w:rsid w:val="00266F25"/>
    <w:rsid w:val="00270F11"/>
    <w:rsid w:val="002743ED"/>
    <w:rsid w:val="0027578D"/>
    <w:rsid w:val="00277A0B"/>
    <w:rsid w:val="00282B1B"/>
    <w:rsid w:val="00287B3B"/>
    <w:rsid w:val="0029147F"/>
    <w:rsid w:val="00292FA8"/>
    <w:rsid w:val="002950C0"/>
    <w:rsid w:val="002964E7"/>
    <w:rsid w:val="00297023"/>
    <w:rsid w:val="002A23D2"/>
    <w:rsid w:val="002A307A"/>
    <w:rsid w:val="002A3C6C"/>
    <w:rsid w:val="002A41AE"/>
    <w:rsid w:val="002A4E8B"/>
    <w:rsid w:val="002A515E"/>
    <w:rsid w:val="002A6B52"/>
    <w:rsid w:val="002B06BF"/>
    <w:rsid w:val="002B1001"/>
    <w:rsid w:val="002B1E7C"/>
    <w:rsid w:val="002B25BA"/>
    <w:rsid w:val="002B5302"/>
    <w:rsid w:val="002C080F"/>
    <w:rsid w:val="002C4E14"/>
    <w:rsid w:val="002C6E6E"/>
    <w:rsid w:val="002D6282"/>
    <w:rsid w:val="002E3D04"/>
    <w:rsid w:val="002E544E"/>
    <w:rsid w:val="002E66B3"/>
    <w:rsid w:val="002F50C3"/>
    <w:rsid w:val="002F7C54"/>
    <w:rsid w:val="00300109"/>
    <w:rsid w:val="003033C0"/>
    <w:rsid w:val="003057CF"/>
    <w:rsid w:val="00312224"/>
    <w:rsid w:val="003141E8"/>
    <w:rsid w:val="003157D4"/>
    <w:rsid w:val="00320E4C"/>
    <w:rsid w:val="00323185"/>
    <w:rsid w:val="003240CB"/>
    <w:rsid w:val="00324B84"/>
    <w:rsid w:val="003257F7"/>
    <w:rsid w:val="00334C91"/>
    <w:rsid w:val="00337F66"/>
    <w:rsid w:val="0034047E"/>
    <w:rsid w:val="0034446C"/>
    <w:rsid w:val="0035165A"/>
    <w:rsid w:val="00352849"/>
    <w:rsid w:val="00352E15"/>
    <w:rsid w:val="003602CA"/>
    <w:rsid w:val="00362409"/>
    <w:rsid w:val="00370815"/>
    <w:rsid w:val="00373E7B"/>
    <w:rsid w:val="0037472E"/>
    <w:rsid w:val="00377AEE"/>
    <w:rsid w:val="0038177B"/>
    <w:rsid w:val="003843CF"/>
    <w:rsid w:val="003844EF"/>
    <w:rsid w:val="00385738"/>
    <w:rsid w:val="003908D0"/>
    <w:rsid w:val="003973C2"/>
    <w:rsid w:val="00397F99"/>
    <w:rsid w:val="003A0897"/>
    <w:rsid w:val="003A389D"/>
    <w:rsid w:val="003A422B"/>
    <w:rsid w:val="003A5AA0"/>
    <w:rsid w:val="003A5D17"/>
    <w:rsid w:val="003A6E62"/>
    <w:rsid w:val="003A7C3D"/>
    <w:rsid w:val="003B13AA"/>
    <w:rsid w:val="003B159A"/>
    <w:rsid w:val="003B2F68"/>
    <w:rsid w:val="003B6202"/>
    <w:rsid w:val="003B655C"/>
    <w:rsid w:val="003C01B8"/>
    <w:rsid w:val="003C29FD"/>
    <w:rsid w:val="003D7131"/>
    <w:rsid w:val="003D7DD3"/>
    <w:rsid w:val="003E16D7"/>
    <w:rsid w:val="003E2A3A"/>
    <w:rsid w:val="003E532D"/>
    <w:rsid w:val="003E694C"/>
    <w:rsid w:val="003F119D"/>
    <w:rsid w:val="003F65B5"/>
    <w:rsid w:val="003F7087"/>
    <w:rsid w:val="0040793A"/>
    <w:rsid w:val="00410099"/>
    <w:rsid w:val="004145ED"/>
    <w:rsid w:val="00415F78"/>
    <w:rsid w:val="00426B8B"/>
    <w:rsid w:val="0042750D"/>
    <w:rsid w:val="00430A23"/>
    <w:rsid w:val="00431606"/>
    <w:rsid w:val="0043360E"/>
    <w:rsid w:val="00433B85"/>
    <w:rsid w:val="00433BF1"/>
    <w:rsid w:val="00434924"/>
    <w:rsid w:val="00437018"/>
    <w:rsid w:val="00442437"/>
    <w:rsid w:val="0044378D"/>
    <w:rsid w:val="004515CF"/>
    <w:rsid w:val="00451CD1"/>
    <w:rsid w:val="0045284D"/>
    <w:rsid w:val="004540B3"/>
    <w:rsid w:val="00455E2A"/>
    <w:rsid w:val="00457153"/>
    <w:rsid w:val="00461179"/>
    <w:rsid w:val="00464F03"/>
    <w:rsid w:val="004655C3"/>
    <w:rsid w:val="00465B9E"/>
    <w:rsid w:val="004675A5"/>
    <w:rsid w:val="004736DE"/>
    <w:rsid w:val="00475129"/>
    <w:rsid w:val="00475D07"/>
    <w:rsid w:val="004764D9"/>
    <w:rsid w:val="00481242"/>
    <w:rsid w:val="00481546"/>
    <w:rsid w:val="0048204C"/>
    <w:rsid w:val="004839D9"/>
    <w:rsid w:val="00486C39"/>
    <w:rsid w:val="004913DC"/>
    <w:rsid w:val="00493268"/>
    <w:rsid w:val="00497C58"/>
    <w:rsid w:val="004A1420"/>
    <w:rsid w:val="004B247E"/>
    <w:rsid w:val="004B3FE8"/>
    <w:rsid w:val="004B5596"/>
    <w:rsid w:val="004B7967"/>
    <w:rsid w:val="004C2737"/>
    <w:rsid w:val="004D2A3E"/>
    <w:rsid w:val="004E1FA5"/>
    <w:rsid w:val="004E2D80"/>
    <w:rsid w:val="004E3567"/>
    <w:rsid w:val="004E40EB"/>
    <w:rsid w:val="004E477D"/>
    <w:rsid w:val="004F1DD5"/>
    <w:rsid w:val="004F4022"/>
    <w:rsid w:val="004F4BBE"/>
    <w:rsid w:val="004F5374"/>
    <w:rsid w:val="004F70C7"/>
    <w:rsid w:val="005041B3"/>
    <w:rsid w:val="00504735"/>
    <w:rsid w:val="00504B40"/>
    <w:rsid w:val="0050638C"/>
    <w:rsid w:val="00506BF6"/>
    <w:rsid w:val="00511064"/>
    <w:rsid w:val="005139DE"/>
    <w:rsid w:val="005220C9"/>
    <w:rsid w:val="00524EAD"/>
    <w:rsid w:val="005254BA"/>
    <w:rsid w:val="005260CD"/>
    <w:rsid w:val="0052687E"/>
    <w:rsid w:val="00530CBA"/>
    <w:rsid w:val="005330B3"/>
    <w:rsid w:val="005351E5"/>
    <w:rsid w:val="0053622A"/>
    <w:rsid w:val="0053782B"/>
    <w:rsid w:val="00541DA4"/>
    <w:rsid w:val="005424F6"/>
    <w:rsid w:val="00551682"/>
    <w:rsid w:val="005527E1"/>
    <w:rsid w:val="005656F6"/>
    <w:rsid w:val="00566964"/>
    <w:rsid w:val="005756E5"/>
    <w:rsid w:val="00580F9A"/>
    <w:rsid w:val="005823A4"/>
    <w:rsid w:val="005868C5"/>
    <w:rsid w:val="00590BED"/>
    <w:rsid w:val="00591971"/>
    <w:rsid w:val="00596A53"/>
    <w:rsid w:val="005B0399"/>
    <w:rsid w:val="005B0656"/>
    <w:rsid w:val="005B51EA"/>
    <w:rsid w:val="005B5F17"/>
    <w:rsid w:val="005C3587"/>
    <w:rsid w:val="005C73D0"/>
    <w:rsid w:val="005C78BF"/>
    <w:rsid w:val="005D1A2D"/>
    <w:rsid w:val="005D2197"/>
    <w:rsid w:val="005D25C6"/>
    <w:rsid w:val="005E6513"/>
    <w:rsid w:val="005E7FE4"/>
    <w:rsid w:val="005F0996"/>
    <w:rsid w:val="005F5EA4"/>
    <w:rsid w:val="006028D0"/>
    <w:rsid w:val="006059F7"/>
    <w:rsid w:val="00606580"/>
    <w:rsid w:val="00612D04"/>
    <w:rsid w:val="00615EDB"/>
    <w:rsid w:val="0061730A"/>
    <w:rsid w:val="006255B2"/>
    <w:rsid w:val="00630093"/>
    <w:rsid w:val="00630AD4"/>
    <w:rsid w:val="00633FFA"/>
    <w:rsid w:val="006363EE"/>
    <w:rsid w:val="00642F7C"/>
    <w:rsid w:val="0064646C"/>
    <w:rsid w:val="006466CA"/>
    <w:rsid w:val="00654430"/>
    <w:rsid w:val="00654AEB"/>
    <w:rsid w:val="00655240"/>
    <w:rsid w:val="00655516"/>
    <w:rsid w:val="00656DB7"/>
    <w:rsid w:val="0066077A"/>
    <w:rsid w:val="00664B0D"/>
    <w:rsid w:val="0066707D"/>
    <w:rsid w:val="00670411"/>
    <w:rsid w:val="00670EB9"/>
    <w:rsid w:val="00672557"/>
    <w:rsid w:val="00682DD3"/>
    <w:rsid w:val="00682E0B"/>
    <w:rsid w:val="00683B6E"/>
    <w:rsid w:val="00686E30"/>
    <w:rsid w:val="006A50C1"/>
    <w:rsid w:val="006B30D6"/>
    <w:rsid w:val="006B4537"/>
    <w:rsid w:val="006C105E"/>
    <w:rsid w:val="006C2663"/>
    <w:rsid w:val="006C3D38"/>
    <w:rsid w:val="006C576B"/>
    <w:rsid w:val="006D34A7"/>
    <w:rsid w:val="006D411C"/>
    <w:rsid w:val="006D4704"/>
    <w:rsid w:val="006D5074"/>
    <w:rsid w:val="006D58C8"/>
    <w:rsid w:val="006D5D86"/>
    <w:rsid w:val="006D6AE1"/>
    <w:rsid w:val="006D728F"/>
    <w:rsid w:val="006D7B80"/>
    <w:rsid w:val="006D7DF8"/>
    <w:rsid w:val="006E2489"/>
    <w:rsid w:val="006F153D"/>
    <w:rsid w:val="006F398F"/>
    <w:rsid w:val="006F3ABD"/>
    <w:rsid w:val="00710702"/>
    <w:rsid w:val="00713258"/>
    <w:rsid w:val="00716F2B"/>
    <w:rsid w:val="00724171"/>
    <w:rsid w:val="007316B7"/>
    <w:rsid w:val="007365FA"/>
    <w:rsid w:val="007373F5"/>
    <w:rsid w:val="00740A52"/>
    <w:rsid w:val="00741AC9"/>
    <w:rsid w:val="007424FD"/>
    <w:rsid w:val="00743606"/>
    <w:rsid w:val="00743653"/>
    <w:rsid w:val="00745732"/>
    <w:rsid w:val="007571AD"/>
    <w:rsid w:val="00762281"/>
    <w:rsid w:val="00765D28"/>
    <w:rsid w:val="00770E1E"/>
    <w:rsid w:val="0077157D"/>
    <w:rsid w:val="00771FC8"/>
    <w:rsid w:val="007724EC"/>
    <w:rsid w:val="00773805"/>
    <w:rsid w:val="007739E0"/>
    <w:rsid w:val="007766DE"/>
    <w:rsid w:val="00780DE3"/>
    <w:rsid w:val="007816EB"/>
    <w:rsid w:val="00783AFE"/>
    <w:rsid w:val="00785098"/>
    <w:rsid w:val="00787BC8"/>
    <w:rsid w:val="00792DF1"/>
    <w:rsid w:val="007A1214"/>
    <w:rsid w:val="007A260E"/>
    <w:rsid w:val="007A6638"/>
    <w:rsid w:val="007B1E79"/>
    <w:rsid w:val="007B1FC8"/>
    <w:rsid w:val="007B339C"/>
    <w:rsid w:val="007B57EF"/>
    <w:rsid w:val="007B62B4"/>
    <w:rsid w:val="007C068A"/>
    <w:rsid w:val="007C3F19"/>
    <w:rsid w:val="007C4C0D"/>
    <w:rsid w:val="007C5B5F"/>
    <w:rsid w:val="007D1873"/>
    <w:rsid w:val="007D619A"/>
    <w:rsid w:val="007D655C"/>
    <w:rsid w:val="007E39B5"/>
    <w:rsid w:val="007E4CA1"/>
    <w:rsid w:val="007E54C1"/>
    <w:rsid w:val="007E66C0"/>
    <w:rsid w:val="007F0A27"/>
    <w:rsid w:val="007F0C82"/>
    <w:rsid w:val="007F5530"/>
    <w:rsid w:val="007F7C31"/>
    <w:rsid w:val="008106E0"/>
    <w:rsid w:val="00813103"/>
    <w:rsid w:val="00813B20"/>
    <w:rsid w:val="00815A85"/>
    <w:rsid w:val="00822D7D"/>
    <w:rsid w:val="008270BE"/>
    <w:rsid w:val="00827806"/>
    <w:rsid w:val="00844DD6"/>
    <w:rsid w:val="00853730"/>
    <w:rsid w:val="008539A4"/>
    <w:rsid w:val="008605B2"/>
    <w:rsid w:val="00863CA1"/>
    <w:rsid w:val="00865182"/>
    <w:rsid w:val="00875872"/>
    <w:rsid w:val="00880432"/>
    <w:rsid w:val="00882DF5"/>
    <w:rsid w:val="00893B15"/>
    <w:rsid w:val="0089474D"/>
    <w:rsid w:val="00894FAB"/>
    <w:rsid w:val="00895F6B"/>
    <w:rsid w:val="00896DAF"/>
    <w:rsid w:val="008A425D"/>
    <w:rsid w:val="008B020E"/>
    <w:rsid w:val="008B05F1"/>
    <w:rsid w:val="008B1517"/>
    <w:rsid w:val="008B2D4E"/>
    <w:rsid w:val="008B3A6A"/>
    <w:rsid w:val="008C31B1"/>
    <w:rsid w:val="008C65E7"/>
    <w:rsid w:val="008C6CD7"/>
    <w:rsid w:val="008D4E53"/>
    <w:rsid w:val="008D57B6"/>
    <w:rsid w:val="008D7B6B"/>
    <w:rsid w:val="008E259C"/>
    <w:rsid w:val="008E389B"/>
    <w:rsid w:val="008F1835"/>
    <w:rsid w:val="009002EC"/>
    <w:rsid w:val="00906D3F"/>
    <w:rsid w:val="0090714D"/>
    <w:rsid w:val="00912D17"/>
    <w:rsid w:val="009131ED"/>
    <w:rsid w:val="00915EBD"/>
    <w:rsid w:val="00923A14"/>
    <w:rsid w:val="00925F5E"/>
    <w:rsid w:val="009306AF"/>
    <w:rsid w:val="00932097"/>
    <w:rsid w:val="009335DA"/>
    <w:rsid w:val="009465AE"/>
    <w:rsid w:val="009472D7"/>
    <w:rsid w:val="0095076B"/>
    <w:rsid w:val="00951A1F"/>
    <w:rsid w:val="00956D42"/>
    <w:rsid w:val="0096169E"/>
    <w:rsid w:val="0096471F"/>
    <w:rsid w:val="009913D1"/>
    <w:rsid w:val="009927DF"/>
    <w:rsid w:val="009A179D"/>
    <w:rsid w:val="009A3A18"/>
    <w:rsid w:val="009B5434"/>
    <w:rsid w:val="009B6B20"/>
    <w:rsid w:val="009C0B18"/>
    <w:rsid w:val="009C20F5"/>
    <w:rsid w:val="009C5BC2"/>
    <w:rsid w:val="009C5C80"/>
    <w:rsid w:val="009D6ADD"/>
    <w:rsid w:val="009D6DF5"/>
    <w:rsid w:val="009E012C"/>
    <w:rsid w:val="009E0B32"/>
    <w:rsid w:val="009E185D"/>
    <w:rsid w:val="009E2BC4"/>
    <w:rsid w:val="009E2DB5"/>
    <w:rsid w:val="009F5C8C"/>
    <w:rsid w:val="009F61D0"/>
    <w:rsid w:val="00A004BB"/>
    <w:rsid w:val="00A0298A"/>
    <w:rsid w:val="00A062C9"/>
    <w:rsid w:val="00A07E45"/>
    <w:rsid w:val="00A15346"/>
    <w:rsid w:val="00A219B9"/>
    <w:rsid w:val="00A225B2"/>
    <w:rsid w:val="00A265E7"/>
    <w:rsid w:val="00A30FFE"/>
    <w:rsid w:val="00A322E5"/>
    <w:rsid w:val="00A411F5"/>
    <w:rsid w:val="00A412A2"/>
    <w:rsid w:val="00A422A0"/>
    <w:rsid w:val="00A438C6"/>
    <w:rsid w:val="00A43A33"/>
    <w:rsid w:val="00A517BA"/>
    <w:rsid w:val="00A5488C"/>
    <w:rsid w:val="00A5721E"/>
    <w:rsid w:val="00A61863"/>
    <w:rsid w:val="00A62F7F"/>
    <w:rsid w:val="00A67286"/>
    <w:rsid w:val="00A72314"/>
    <w:rsid w:val="00A769E7"/>
    <w:rsid w:val="00A927DF"/>
    <w:rsid w:val="00A93D50"/>
    <w:rsid w:val="00A96510"/>
    <w:rsid w:val="00AA6F85"/>
    <w:rsid w:val="00AB27DC"/>
    <w:rsid w:val="00AC5275"/>
    <w:rsid w:val="00AC779B"/>
    <w:rsid w:val="00AC7E15"/>
    <w:rsid w:val="00AD0FC1"/>
    <w:rsid w:val="00AD5E11"/>
    <w:rsid w:val="00AD5F07"/>
    <w:rsid w:val="00AD6031"/>
    <w:rsid w:val="00AD6835"/>
    <w:rsid w:val="00AE373D"/>
    <w:rsid w:val="00AE488B"/>
    <w:rsid w:val="00AE4B46"/>
    <w:rsid w:val="00AE5A86"/>
    <w:rsid w:val="00AE5CE8"/>
    <w:rsid w:val="00AF1484"/>
    <w:rsid w:val="00AF2BB9"/>
    <w:rsid w:val="00B0100E"/>
    <w:rsid w:val="00B10CA9"/>
    <w:rsid w:val="00B154E2"/>
    <w:rsid w:val="00B179BC"/>
    <w:rsid w:val="00B17DA4"/>
    <w:rsid w:val="00B24A18"/>
    <w:rsid w:val="00B33ADC"/>
    <w:rsid w:val="00B44A92"/>
    <w:rsid w:val="00B45BA3"/>
    <w:rsid w:val="00B504C8"/>
    <w:rsid w:val="00B53647"/>
    <w:rsid w:val="00B63F09"/>
    <w:rsid w:val="00B65B69"/>
    <w:rsid w:val="00B74B8A"/>
    <w:rsid w:val="00B7626E"/>
    <w:rsid w:val="00B764A7"/>
    <w:rsid w:val="00B76902"/>
    <w:rsid w:val="00B76C43"/>
    <w:rsid w:val="00B838E1"/>
    <w:rsid w:val="00B83CAB"/>
    <w:rsid w:val="00B85160"/>
    <w:rsid w:val="00B8698D"/>
    <w:rsid w:val="00B92321"/>
    <w:rsid w:val="00B942AB"/>
    <w:rsid w:val="00B96AD3"/>
    <w:rsid w:val="00B97E91"/>
    <w:rsid w:val="00BA1692"/>
    <w:rsid w:val="00BA655B"/>
    <w:rsid w:val="00BA6AFA"/>
    <w:rsid w:val="00BA7D30"/>
    <w:rsid w:val="00BC23C1"/>
    <w:rsid w:val="00BC7E9A"/>
    <w:rsid w:val="00BD1684"/>
    <w:rsid w:val="00BD28E0"/>
    <w:rsid w:val="00BD7B00"/>
    <w:rsid w:val="00BE41CC"/>
    <w:rsid w:val="00C004AA"/>
    <w:rsid w:val="00C0496F"/>
    <w:rsid w:val="00C11320"/>
    <w:rsid w:val="00C1224B"/>
    <w:rsid w:val="00C124E7"/>
    <w:rsid w:val="00C13D58"/>
    <w:rsid w:val="00C17E2C"/>
    <w:rsid w:val="00C26757"/>
    <w:rsid w:val="00C27FCA"/>
    <w:rsid w:val="00C33CBF"/>
    <w:rsid w:val="00C349C2"/>
    <w:rsid w:val="00C371F4"/>
    <w:rsid w:val="00C37828"/>
    <w:rsid w:val="00C41B16"/>
    <w:rsid w:val="00C46BEF"/>
    <w:rsid w:val="00C54AF5"/>
    <w:rsid w:val="00C616E1"/>
    <w:rsid w:val="00C66513"/>
    <w:rsid w:val="00C66B7E"/>
    <w:rsid w:val="00C70741"/>
    <w:rsid w:val="00C70A3F"/>
    <w:rsid w:val="00C70C8F"/>
    <w:rsid w:val="00C70E8E"/>
    <w:rsid w:val="00C738CA"/>
    <w:rsid w:val="00C73FF5"/>
    <w:rsid w:val="00C745C4"/>
    <w:rsid w:val="00C80D63"/>
    <w:rsid w:val="00C82537"/>
    <w:rsid w:val="00C9178F"/>
    <w:rsid w:val="00CA355F"/>
    <w:rsid w:val="00CA7CFB"/>
    <w:rsid w:val="00CB0B43"/>
    <w:rsid w:val="00CB0F84"/>
    <w:rsid w:val="00CB6486"/>
    <w:rsid w:val="00CB7C4E"/>
    <w:rsid w:val="00CC0012"/>
    <w:rsid w:val="00CC0845"/>
    <w:rsid w:val="00CC127E"/>
    <w:rsid w:val="00CC1B8E"/>
    <w:rsid w:val="00CC1C03"/>
    <w:rsid w:val="00CC350D"/>
    <w:rsid w:val="00CC78A3"/>
    <w:rsid w:val="00CE0B03"/>
    <w:rsid w:val="00CE1B5F"/>
    <w:rsid w:val="00CE1C62"/>
    <w:rsid w:val="00CF0589"/>
    <w:rsid w:val="00CF40A0"/>
    <w:rsid w:val="00D02B3D"/>
    <w:rsid w:val="00D037F6"/>
    <w:rsid w:val="00D05A54"/>
    <w:rsid w:val="00D06C69"/>
    <w:rsid w:val="00D06DC8"/>
    <w:rsid w:val="00D076B7"/>
    <w:rsid w:val="00D118E1"/>
    <w:rsid w:val="00D14AA7"/>
    <w:rsid w:val="00D17D8E"/>
    <w:rsid w:val="00D22391"/>
    <w:rsid w:val="00D24CC5"/>
    <w:rsid w:val="00D263DC"/>
    <w:rsid w:val="00D27644"/>
    <w:rsid w:val="00D31A82"/>
    <w:rsid w:val="00D3628C"/>
    <w:rsid w:val="00D37D7E"/>
    <w:rsid w:val="00D41170"/>
    <w:rsid w:val="00D419C7"/>
    <w:rsid w:val="00D42894"/>
    <w:rsid w:val="00D4430B"/>
    <w:rsid w:val="00D44E80"/>
    <w:rsid w:val="00D45084"/>
    <w:rsid w:val="00D616CB"/>
    <w:rsid w:val="00D6506B"/>
    <w:rsid w:val="00D661EC"/>
    <w:rsid w:val="00D70164"/>
    <w:rsid w:val="00D718E7"/>
    <w:rsid w:val="00D71B5C"/>
    <w:rsid w:val="00D74F7A"/>
    <w:rsid w:val="00D8215E"/>
    <w:rsid w:val="00D86C0F"/>
    <w:rsid w:val="00D94242"/>
    <w:rsid w:val="00DA0879"/>
    <w:rsid w:val="00DA0C9D"/>
    <w:rsid w:val="00DA0D7F"/>
    <w:rsid w:val="00DA262F"/>
    <w:rsid w:val="00DA3880"/>
    <w:rsid w:val="00DA62A4"/>
    <w:rsid w:val="00DA705C"/>
    <w:rsid w:val="00DB23D9"/>
    <w:rsid w:val="00DB32EC"/>
    <w:rsid w:val="00DC0C44"/>
    <w:rsid w:val="00DD19DC"/>
    <w:rsid w:val="00DD3B61"/>
    <w:rsid w:val="00DE391F"/>
    <w:rsid w:val="00DF0D4C"/>
    <w:rsid w:val="00DF2FEB"/>
    <w:rsid w:val="00E00C35"/>
    <w:rsid w:val="00E036D3"/>
    <w:rsid w:val="00E05053"/>
    <w:rsid w:val="00E1141A"/>
    <w:rsid w:val="00E14A7B"/>
    <w:rsid w:val="00E16551"/>
    <w:rsid w:val="00E26B20"/>
    <w:rsid w:val="00E27902"/>
    <w:rsid w:val="00E27912"/>
    <w:rsid w:val="00E27AB1"/>
    <w:rsid w:val="00E4340A"/>
    <w:rsid w:val="00E45EEA"/>
    <w:rsid w:val="00E464E5"/>
    <w:rsid w:val="00E529CF"/>
    <w:rsid w:val="00E531BB"/>
    <w:rsid w:val="00E53500"/>
    <w:rsid w:val="00E54B8F"/>
    <w:rsid w:val="00E662ED"/>
    <w:rsid w:val="00E701CA"/>
    <w:rsid w:val="00E70589"/>
    <w:rsid w:val="00E70F0A"/>
    <w:rsid w:val="00E74B06"/>
    <w:rsid w:val="00E7687D"/>
    <w:rsid w:val="00E815AE"/>
    <w:rsid w:val="00E8193D"/>
    <w:rsid w:val="00E83091"/>
    <w:rsid w:val="00E84C31"/>
    <w:rsid w:val="00E864DE"/>
    <w:rsid w:val="00E94499"/>
    <w:rsid w:val="00E97205"/>
    <w:rsid w:val="00EA29B4"/>
    <w:rsid w:val="00EA6533"/>
    <w:rsid w:val="00EA69AC"/>
    <w:rsid w:val="00EB2551"/>
    <w:rsid w:val="00EB5E1A"/>
    <w:rsid w:val="00EB6DA0"/>
    <w:rsid w:val="00EC05D7"/>
    <w:rsid w:val="00EC7318"/>
    <w:rsid w:val="00ED22FB"/>
    <w:rsid w:val="00ED323D"/>
    <w:rsid w:val="00ED465F"/>
    <w:rsid w:val="00ED78D2"/>
    <w:rsid w:val="00EE055F"/>
    <w:rsid w:val="00EE36C8"/>
    <w:rsid w:val="00EE6E33"/>
    <w:rsid w:val="00EF0365"/>
    <w:rsid w:val="00EF46FC"/>
    <w:rsid w:val="00EF507F"/>
    <w:rsid w:val="00EF580F"/>
    <w:rsid w:val="00EF6406"/>
    <w:rsid w:val="00EF6AB8"/>
    <w:rsid w:val="00F03256"/>
    <w:rsid w:val="00F040A6"/>
    <w:rsid w:val="00F11F77"/>
    <w:rsid w:val="00F13A9A"/>
    <w:rsid w:val="00F14BE9"/>
    <w:rsid w:val="00F16DD6"/>
    <w:rsid w:val="00F20BA7"/>
    <w:rsid w:val="00F23E4B"/>
    <w:rsid w:val="00F25589"/>
    <w:rsid w:val="00F2687C"/>
    <w:rsid w:val="00F2692D"/>
    <w:rsid w:val="00F43950"/>
    <w:rsid w:val="00F4525B"/>
    <w:rsid w:val="00F50B3E"/>
    <w:rsid w:val="00F54EB9"/>
    <w:rsid w:val="00F57A28"/>
    <w:rsid w:val="00F634F0"/>
    <w:rsid w:val="00F65437"/>
    <w:rsid w:val="00F72E5F"/>
    <w:rsid w:val="00F766A8"/>
    <w:rsid w:val="00F773CB"/>
    <w:rsid w:val="00F80263"/>
    <w:rsid w:val="00F81D57"/>
    <w:rsid w:val="00F821B8"/>
    <w:rsid w:val="00F84D14"/>
    <w:rsid w:val="00F918D9"/>
    <w:rsid w:val="00F9245F"/>
    <w:rsid w:val="00F928D1"/>
    <w:rsid w:val="00F954EC"/>
    <w:rsid w:val="00FA412A"/>
    <w:rsid w:val="00FB128A"/>
    <w:rsid w:val="00FB3312"/>
    <w:rsid w:val="00FC5450"/>
    <w:rsid w:val="00FD47A9"/>
    <w:rsid w:val="00FD4C7B"/>
    <w:rsid w:val="00FF40E0"/>
    <w:rsid w:val="00FF54CB"/>
    <w:rsid w:val="00FF75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BF6F0"/>
  <w15:docId w15:val="{DF8CA78D-ED8D-482E-9773-43A90466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64BA"/>
    <w:pPr>
      <w:widowControl w:val="0"/>
    </w:pPr>
  </w:style>
  <w:style w:type="paragraph" w:styleId="1">
    <w:name w:val="heading 1"/>
    <w:basedOn w:val="a"/>
    <w:next w:val="a"/>
    <w:link w:val="10"/>
    <w:uiPriority w:val="9"/>
    <w:qFormat/>
    <w:rsid w:val="00524EA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524EAD"/>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524EAD"/>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0E4477"/>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DA62A4"/>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11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92DF1"/>
    <w:pPr>
      <w:tabs>
        <w:tab w:val="center" w:pos="4153"/>
        <w:tab w:val="right" w:pos="8306"/>
      </w:tabs>
      <w:snapToGrid w:val="0"/>
    </w:pPr>
    <w:rPr>
      <w:sz w:val="20"/>
      <w:szCs w:val="20"/>
    </w:rPr>
  </w:style>
  <w:style w:type="character" w:customStyle="1" w:styleId="a5">
    <w:name w:val="頁首 字元"/>
    <w:basedOn w:val="a0"/>
    <w:link w:val="a4"/>
    <w:uiPriority w:val="99"/>
    <w:rsid w:val="00792DF1"/>
    <w:rPr>
      <w:sz w:val="20"/>
      <w:szCs w:val="20"/>
    </w:rPr>
  </w:style>
  <w:style w:type="paragraph" w:styleId="a6">
    <w:name w:val="footer"/>
    <w:basedOn w:val="a"/>
    <w:link w:val="a7"/>
    <w:uiPriority w:val="99"/>
    <w:unhideWhenUsed/>
    <w:rsid w:val="00792DF1"/>
    <w:pPr>
      <w:tabs>
        <w:tab w:val="center" w:pos="4153"/>
        <w:tab w:val="right" w:pos="8306"/>
      </w:tabs>
      <w:snapToGrid w:val="0"/>
    </w:pPr>
    <w:rPr>
      <w:sz w:val="20"/>
      <w:szCs w:val="20"/>
    </w:rPr>
  </w:style>
  <w:style w:type="character" w:customStyle="1" w:styleId="a7">
    <w:name w:val="頁尾 字元"/>
    <w:basedOn w:val="a0"/>
    <w:link w:val="a6"/>
    <w:uiPriority w:val="99"/>
    <w:rsid w:val="00792DF1"/>
    <w:rPr>
      <w:sz w:val="20"/>
      <w:szCs w:val="20"/>
    </w:rPr>
  </w:style>
  <w:style w:type="paragraph" w:styleId="a8">
    <w:name w:val="Balloon Text"/>
    <w:basedOn w:val="a"/>
    <w:link w:val="a9"/>
    <w:uiPriority w:val="99"/>
    <w:semiHidden/>
    <w:unhideWhenUsed/>
    <w:rsid w:val="005B0399"/>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5B0399"/>
    <w:rPr>
      <w:rFonts w:asciiTheme="majorHAnsi" w:eastAsiaTheme="majorEastAsia" w:hAnsiTheme="majorHAnsi" w:cstheme="majorBidi"/>
      <w:sz w:val="18"/>
      <w:szCs w:val="18"/>
    </w:rPr>
  </w:style>
  <w:style w:type="paragraph" w:styleId="aa">
    <w:name w:val="List Paragraph"/>
    <w:basedOn w:val="a"/>
    <w:uiPriority w:val="34"/>
    <w:qFormat/>
    <w:rsid w:val="005B0399"/>
    <w:pPr>
      <w:ind w:leftChars="200" w:left="480"/>
    </w:pPr>
  </w:style>
  <w:style w:type="character" w:customStyle="1" w:styleId="10">
    <w:name w:val="標題 1 字元"/>
    <w:basedOn w:val="a0"/>
    <w:link w:val="1"/>
    <w:uiPriority w:val="9"/>
    <w:rsid w:val="00524EAD"/>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524EAD"/>
    <w:rPr>
      <w:rFonts w:asciiTheme="majorHAnsi" w:eastAsiaTheme="majorEastAsia" w:hAnsiTheme="majorHAnsi" w:cstheme="majorBidi"/>
      <w:b/>
      <w:bCs/>
      <w:sz w:val="48"/>
      <w:szCs w:val="48"/>
    </w:rPr>
  </w:style>
  <w:style w:type="character" w:customStyle="1" w:styleId="30">
    <w:name w:val="標題 3 字元"/>
    <w:basedOn w:val="a0"/>
    <w:link w:val="3"/>
    <w:uiPriority w:val="9"/>
    <w:rsid w:val="00524EAD"/>
    <w:rPr>
      <w:rFonts w:asciiTheme="majorHAnsi" w:eastAsiaTheme="majorEastAsia" w:hAnsiTheme="majorHAnsi" w:cstheme="majorBidi"/>
      <w:b/>
      <w:bCs/>
      <w:sz w:val="36"/>
      <w:szCs w:val="36"/>
    </w:rPr>
  </w:style>
  <w:style w:type="paragraph" w:styleId="ab">
    <w:name w:val="TOC Heading"/>
    <w:basedOn w:val="1"/>
    <w:next w:val="a"/>
    <w:uiPriority w:val="39"/>
    <w:unhideWhenUsed/>
    <w:qFormat/>
    <w:rsid w:val="00524EAD"/>
    <w:pPr>
      <w:keepLines/>
      <w:widowControl/>
      <w:spacing w:before="240" w:after="0" w:line="259" w:lineRule="auto"/>
      <w:outlineLvl w:val="9"/>
    </w:pPr>
    <w:rPr>
      <w:b w:val="0"/>
      <w:bCs w:val="0"/>
      <w:color w:val="365F91" w:themeColor="accent1" w:themeShade="BF"/>
      <w:kern w:val="0"/>
      <w:sz w:val="32"/>
      <w:szCs w:val="32"/>
    </w:rPr>
  </w:style>
  <w:style w:type="paragraph" w:styleId="11">
    <w:name w:val="toc 1"/>
    <w:basedOn w:val="a"/>
    <w:next w:val="a"/>
    <w:autoRedefine/>
    <w:uiPriority w:val="39"/>
    <w:unhideWhenUsed/>
    <w:rsid w:val="00524EAD"/>
  </w:style>
  <w:style w:type="paragraph" w:styleId="21">
    <w:name w:val="toc 2"/>
    <w:basedOn w:val="a"/>
    <w:next w:val="a"/>
    <w:autoRedefine/>
    <w:uiPriority w:val="39"/>
    <w:unhideWhenUsed/>
    <w:rsid w:val="00524EAD"/>
    <w:pPr>
      <w:ind w:leftChars="200" w:left="480"/>
    </w:pPr>
  </w:style>
  <w:style w:type="paragraph" w:styleId="31">
    <w:name w:val="toc 3"/>
    <w:basedOn w:val="a"/>
    <w:next w:val="a"/>
    <w:autoRedefine/>
    <w:uiPriority w:val="39"/>
    <w:unhideWhenUsed/>
    <w:rsid w:val="00B504C8"/>
    <w:pPr>
      <w:tabs>
        <w:tab w:val="right" w:leader="dot" w:pos="8296"/>
      </w:tabs>
      <w:ind w:leftChars="400" w:left="960"/>
      <w:jc w:val="right"/>
    </w:pPr>
  </w:style>
  <w:style w:type="character" w:styleId="ac">
    <w:name w:val="Hyperlink"/>
    <w:basedOn w:val="a0"/>
    <w:uiPriority w:val="99"/>
    <w:unhideWhenUsed/>
    <w:rsid w:val="00524EAD"/>
    <w:rPr>
      <w:color w:val="0000FF" w:themeColor="hyperlink"/>
      <w:u w:val="single"/>
    </w:rPr>
  </w:style>
  <w:style w:type="character" w:styleId="ad">
    <w:name w:val="annotation reference"/>
    <w:basedOn w:val="a0"/>
    <w:uiPriority w:val="99"/>
    <w:semiHidden/>
    <w:unhideWhenUsed/>
    <w:rsid w:val="007C3F19"/>
    <w:rPr>
      <w:sz w:val="18"/>
      <w:szCs w:val="18"/>
    </w:rPr>
  </w:style>
  <w:style w:type="paragraph" w:styleId="ae">
    <w:name w:val="annotation text"/>
    <w:basedOn w:val="a"/>
    <w:link w:val="af"/>
    <w:uiPriority w:val="99"/>
    <w:unhideWhenUsed/>
    <w:rsid w:val="007C3F19"/>
  </w:style>
  <w:style w:type="character" w:customStyle="1" w:styleId="af">
    <w:name w:val="註解文字 字元"/>
    <w:basedOn w:val="a0"/>
    <w:link w:val="ae"/>
    <w:uiPriority w:val="99"/>
    <w:rsid w:val="007C3F19"/>
  </w:style>
  <w:style w:type="paragraph" w:styleId="af0">
    <w:name w:val="annotation subject"/>
    <w:basedOn w:val="ae"/>
    <w:next w:val="ae"/>
    <w:link w:val="af1"/>
    <w:uiPriority w:val="99"/>
    <w:semiHidden/>
    <w:unhideWhenUsed/>
    <w:rsid w:val="007C3F19"/>
    <w:rPr>
      <w:b/>
      <w:bCs/>
    </w:rPr>
  </w:style>
  <w:style w:type="character" w:customStyle="1" w:styleId="af1">
    <w:name w:val="註解主旨 字元"/>
    <w:basedOn w:val="af"/>
    <w:link w:val="af0"/>
    <w:uiPriority w:val="99"/>
    <w:semiHidden/>
    <w:rsid w:val="007C3F19"/>
    <w:rPr>
      <w:b/>
      <w:bCs/>
    </w:rPr>
  </w:style>
  <w:style w:type="paragraph" w:styleId="af2">
    <w:name w:val="Date"/>
    <w:basedOn w:val="a"/>
    <w:next w:val="a"/>
    <w:link w:val="af3"/>
    <w:uiPriority w:val="99"/>
    <w:semiHidden/>
    <w:unhideWhenUsed/>
    <w:rsid w:val="00121E2A"/>
    <w:pPr>
      <w:jc w:val="right"/>
    </w:pPr>
  </w:style>
  <w:style w:type="character" w:customStyle="1" w:styleId="af3">
    <w:name w:val="日期 字元"/>
    <w:basedOn w:val="a0"/>
    <w:link w:val="af2"/>
    <w:uiPriority w:val="99"/>
    <w:semiHidden/>
    <w:rsid w:val="00121E2A"/>
  </w:style>
  <w:style w:type="character" w:customStyle="1" w:styleId="40">
    <w:name w:val="標題 4 字元"/>
    <w:basedOn w:val="a0"/>
    <w:link w:val="4"/>
    <w:uiPriority w:val="9"/>
    <w:rsid w:val="000E4477"/>
    <w:rPr>
      <w:rFonts w:asciiTheme="majorHAnsi" w:eastAsiaTheme="majorEastAsia" w:hAnsiTheme="majorHAnsi" w:cstheme="majorBidi"/>
      <w:sz w:val="36"/>
      <w:szCs w:val="36"/>
    </w:rPr>
  </w:style>
  <w:style w:type="character" w:customStyle="1" w:styleId="50">
    <w:name w:val="標題 5 字元"/>
    <w:basedOn w:val="a0"/>
    <w:link w:val="5"/>
    <w:uiPriority w:val="9"/>
    <w:rsid w:val="00DA62A4"/>
    <w:rPr>
      <w:rFonts w:asciiTheme="majorHAnsi" w:eastAsiaTheme="majorEastAsia" w:hAnsiTheme="majorHAnsi" w:cstheme="majorBidi"/>
      <w:b/>
      <w:bCs/>
      <w:sz w:val="36"/>
      <w:szCs w:val="36"/>
    </w:rPr>
  </w:style>
  <w:style w:type="paragraph" w:customStyle="1" w:styleId="Default">
    <w:name w:val="Default"/>
    <w:rsid w:val="00410099"/>
    <w:pPr>
      <w:widowControl w:val="0"/>
      <w:autoSpaceDE w:val="0"/>
      <w:autoSpaceDN w:val="0"/>
      <w:adjustRightInd w:val="0"/>
    </w:pPr>
    <w:rPr>
      <w:rFonts w:ascii="Times New Roman" w:hAnsi="Times New Roman" w:cs="Times New Roman"/>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62912-193C-462D-96B1-EBFB1BB06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3682954</TotalTime>
  <Pages>1</Pages>
  <Words>5380</Words>
  <Characters>30668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謝秉志</cp:lastModifiedBy>
  <cp:revision>116</cp:revision>
  <dcterms:created xsi:type="dcterms:W3CDTF">2009-11-10T08:04:00Z</dcterms:created>
  <dcterms:modified xsi:type="dcterms:W3CDTF">2016-12-06T03:56:00Z</dcterms:modified>
</cp:coreProperties>
</file>